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B54" w:rsidRDefault="00EE410D">
      <w:pPr>
        <w:pStyle w:val="a3"/>
        <w:rPr>
          <w:rFonts w:ascii="Times New Roman" w:eastAsia="宋体" w:hAnsi="Times New Roman"/>
        </w:rPr>
      </w:pPr>
      <w:r>
        <w:rPr>
          <w:rFonts w:ascii="Times New Roman" w:eastAsia="宋体" w:hAnsi="Times New Roman"/>
          <w:noProof/>
        </w:rPr>
        <w:drawing>
          <wp:inline distT="0" distB="0" distL="0" distR="0">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rsidTr="00577900">
        <w:tc>
          <w:tcPr>
            <w:tcW w:w="1555" w:type="dxa"/>
          </w:tcPr>
          <w:p w:rsidR="000078CA" w:rsidRDefault="00C66923" w:rsidP="000078CA">
            <w:pPr>
              <w:jc w:val="center"/>
            </w:pPr>
            <w:r>
              <w:rPr>
                <w:rFonts w:hint="eastAsia"/>
              </w:rPr>
              <w:t>文档</w:t>
            </w:r>
            <w:r w:rsidR="000078CA">
              <w:rPr>
                <w:rFonts w:hint="eastAsia"/>
              </w:rPr>
              <w:t>版本号</w:t>
            </w:r>
          </w:p>
        </w:tc>
        <w:tc>
          <w:tcPr>
            <w:tcW w:w="1417" w:type="dxa"/>
          </w:tcPr>
          <w:p w:rsidR="000078CA" w:rsidRDefault="000078CA" w:rsidP="000078CA">
            <w:pPr>
              <w:jc w:val="center"/>
            </w:pPr>
            <w:r>
              <w:rPr>
                <w:rFonts w:hint="eastAsia"/>
              </w:rPr>
              <w:t>修改人</w:t>
            </w:r>
          </w:p>
        </w:tc>
        <w:tc>
          <w:tcPr>
            <w:tcW w:w="1701" w:type="dxa"/>
          </w:tcPr>
          <w:p w:rsidR="000078CA" w:rsidRDefault="000078CA" w:rsidP="000078CA">
            <w:pPr>
              <w:jc w:val="center"/>
            </w:pPr>
            <w:r>
              <w:rPr>
                <w:rFonts w:hint="eastAsia"/>
              </w:rPr>
              <w:t>修改时间</w:t>
            </w:r>
          </w:p>
        </w:tc>
        <w:tc>
          <w:tcPr>
            <w:tcW w:w="3623" w:type="dxa"/>
          </w:tcPr>
          <w:p w:rsidR="000078CA" w:rsidRDefault="000078CA" w:rsidP="000078CA">
            <w:pPr>
              <w:jc w:val="center"/>
            </w:pPr>
            <w:r>
              <w:rPr>
                <w:rFonts w:hint="eastAsia"/>
              </w:rPr>
              <w:t>备注</w:t>
            </w:r>
          </w:p>
        </w:tc>
      </w:tr>
      <w:tr w:rsidR="000078CA" w:rsidTr="00577900">
        <w:tc>
          <w:tcPr>
            <w:tcW w:w="1555" w:type="dxa"/>
          </w:tcPr>
          <w:p w:rsidR="000078CA" w:rsidRDefault="000078CA" w:rsidP="00027373">
            <w:pPr>
              <w:jc w:val="center"/>
            </w:pPr>
            <w:r>
              <w:rPr>
                <w:rFonts w:hint="eastAsia"/>
              </w:rPr>
              <w:t>1</w:t>
            </w:r>
            <w:r>
              <w:t>.0</w:t>
            </w:r>
          </w:p>
        </w:tc>
        <w:tc>
          <w:tcPr>
            <w:tcW w:w="1417" w:type="dxa"/>
          </w:tcPr>
          <w:p w:rsidR="000078CA" w:rsidRDefault="000078CA" w:rsidP="00027373">
            <w:pPr>
              <w:jc w:val="center"/>
            </w:pPr>
            <w:proofErr w:type="gramStart"/>
            <w:r>
              <w:rPr>
                <w:rFonts w:hint="eastAsia"/>
              </w:rPr>
              <w:t>杨翔瑞</w:t>
            </w:r>
            <w:proofErr w:type="gramEnd"/>
          </w:p>
        </w:tc>
        <w:tc>
          <w:tcPr>
            <w:tcW w:w="1701" w:type="dxa"/>
          </w:tcPr>
          <w:p w:rsidR="000078CA" w:rsidRDefault="000078CA" w:rsidP="00027373">
            <w:pPr>
              <w:jc w:val="center"/>
            </w:pPr>
            <w:r>
              <w:rPr>
                <w:rFonts w:hint="eastAsia"/>
              </w:rPr>
              <w:t>2</w:t>
            </w:r>
            <w:r>
              <w:t>018.08.10</w:t>
            </w:r>
          </w:p>
        </w:tc>
        <w:tc>
          <w:tcPr>
            <w:tcW w:w="3623" w:type="dxa"/>
          </w:tcPr>
          <w:p w:rsidR="000078CA" w:rsidRDefault="000078CA" w:rsidP="00027373">
            <w:pPr>
              <w:jc w:val="center"/>
            </w:pPr>
            <w:r>
              <w:rPr>
                <w:rFonts w:hint="eastAsia"/>
              </w:rPr>
              <w:t>第一版</w:t>
            </w:r>
          </w:p>
        </w:tc>
      </w:tr>
      <w:tr w:rsidR="000078CA" w:rsidTr="00577900">
        <w:tc>
          <w:tcPr>
            <w:tcW w:w="1555" w:type="dxa"/>
          </w:tcPr>
          <w:p w:rsidR="000078CA" w:rsidRDefault="000078CA" w:rsidP="00027373">
            <w:pPr>
              <w:jc w:val="center"/>
            </w:pPr>
            <w:r>
              <w:rPr>
                <w:rFonts w:hint="eastAsia"/>
              </w:rPr>
              <w:t>1</w:t>
            </w:r>
            <w:r>
              <w:t>.1</w:t>
            </w:r>
          </w:p>
        </w:tc>
        <w:tc>
          <w:tcPr>
            <w:tcW w:w="1417" w:type="dxa"/>
          </w:tcPr>
          <w:p w:rsidR="000078CA" w:rsidRDefault="000078CA" w:rsidP="00027373">
            <w:pPr>
              <w:jc w:val="center"/>
            </w:pPr>
            <w:proofErr w:type="gramStart"/>
            <w:r>
              <w:rPr>
                <w:rFonts w:hint="eastAsia"/>
              </w:rPr>
              <w:t>杨翔瑞</w:t>
            </w:r>
            <w:proofErr w:type="gramEnd"/>
          </w:p>
        </w:tc>
        <w:tc>
          <w:tcPr>
            <w:tcW w:w="1701" w:type="dxa"/>
          </w:tcPr>
          <w:p w:rsidR="000078CA" w:rsidRDefault="000078CA" w:rsidP="00027373">
            <w:pPr>
              <w:jc w:val="center"/>
            </w:pPr>
            <w:r>
              <w:rPr>
                <w:rFonts w:hint="eastAsia"/>
              </w:rPr>
              <w:t>2</w:t>
            </w:r>
            <w:r>
              <w:t>018.08.18</w:t>
            </w:r>
          </w:p>
        </w:tc>
        <w:tc>
          <w:tcPr>
            <w:tcW w:w="3623" w:type="dxa"/>
          </w:tcPr>
          <w:p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rsidTr="00577900">
        <w:tc>
          <w:tcPr>
            <w:tcW w:w="1555" w:type="dxa"/>
          </w:tcPr>
          <w:p w:rsidR="000078CA" w:rsidRDefault="00782859" w:rsidP="00350BBE">
            <w:pPr>
              <w:jc w:val="center"/>
            </w:pPr>
            <w:r>
              <w:rPr>
                <w:rFonts w:hint="eastAsia"/>
              </w:rPr>
              <w:t>1</w:t>
            </w:r>
            <w:r>
              <w:t>.</w:t>
            </w:r>
            <w:r w:rsidR="00682C4C">
              <w:t>2</w:t>
            </w:r>
          </w:p>
        </w:tc>
        <w:tc>
          <w:tcPr>
            <w:tcW w:w="1417" w:type="dxa"/>
          </w:tcPr>
          <w:p w:rsidR="000078CA" w:rsidRDefault="00782859" w:rsidP="00350BBE">
            <w:pPr>
              <w:jc w:val="center"/>
            </w:pPr>
            <w:proofErr w:type="gramStart"/>
            <w:r>
              <w:rPr>
                <w:rFonts w:hint="eastAsia"/>
              </w:rPr>
              <w:t>杨翔瑞</w:t>
            </w:r>
            <w:proofErr w:type="gramEnd"/>
          </w:p>
        </w:tc>
        <w:tc>
          <w:tcPr>
            <w:tcW w:w="1701" w:type="dxa"/>
          </w:tcPr>
          <w:p w:rsidR="000078CA" w:rsidRDefault="00782859" w:rsidP="00350BBE">
            <w:pPr>
              <w:jc w:val="center"/>
            </w:pPr>
            <w:r>
              <w:rPr>
                <w:rFonts w:hint="eastAsia"/>
              </w:rPr>
              <w:t>2</w:t>
            </w:r>
            <w:r>
              <w:t>018.08.</w:t>
            </w:r>
            <w:r w:rsidR="00682C4C">
              <w:t>21</w:t>
            </w:r>
          </w:p>
        </w:tc>
        <w:tc>
          <w:tcPr>
            <w:tcW w:w="3623" w:type="dxa"/>
          </w:tcPr>
          <w:p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rsidTr="00577900">
        <w:tc>
          <w:tcPr>
            <w:tcW w:w="1555" w:type="dxa"/>
          </w:tcPr>
          <w:p w:rsidR="000078CA" w:rsidRDefault="00D82046" w:rsidP="00B120A7">
            <w:pPr>
              <w:jc w:val="center"/>
            </w:pPr>
            <w:r>
              <w:rPr>
                <w:rFonts w:hint="eastAsia"/>
              </w:rPr>
              <w:t>1</w:t>
            </w:r>
            <w:r>
              <w:t>.3</w:t>
            </w:r>
          </w:p>
        </w:tc>
        <w:tc>
          <w:tcPr>
            <w:tcW w:w="1417" w:type="dxa"/>
          </w:tcPr>
          <w:p w:rsidR="000078CA" w:rsidRDefault="00D82046" w:rsidP="00B120A7">
            <w:pPr>
              <w:jc w:val="center"/>
            </w:pPr>
            <w:proofErr w:type="gramStart"/>
            <w:r>
              <w:rPr>
                <w:rFonts w:hint="eastAsia"/>
              </w:rPr>
              <w:t>杨翔瑞</w:t>
            </w:r>
            <w:proofErr w:type="gramEnd"/>
          </w:p>
        </w:tc>
        <w:tc>
          <w:tcPr>
            <w:tcW w:w="1701" w:type="dxa"/>
          </w:tcPr>
          <w:p w:rsidR="000078CA" w:rsidRDefault="00D82046" w:rsidP="00B120A7">
            <w:pPr>
              <w:jc w:val="center"/>
            </w:pPr>
            <w:r>
              <w:rPr>
                <w:rFonts w:hint="eastAsia"/>
              </w:rPr>
              <w:t>2</w:t>
            </w:r>
            <w:r>
              <w:t>018.09.16</w:t>
            </w:r>
          </w:p>
        </w:tc>
        <w:tc>
          <w:tcPr>
            <w:tcW w:w="3623" w:type="dxa"/>
          </w:tcPr>
          <w:p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bl>
    <w:p w:rsidR="000078CA" w:rsidRDefault="00EE410D">
      <w:r>
        <w:tab/>
      </w:r>
    </w:p>
    <w:p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rsidR="00601B54" w:rsidRDefault="00601B54"/>
    <w:p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rsidR="00601B54" w:rsidRDefault="00EE410D">
      <w:pPr>
        <w:pStyle w:val="a6"/>
        <w:numPr>
          <w:ilvl w:val="0"/>
          <w:numId w:val="1"/>
        </w:numPr>
        <w:ind w:firstLineChars="0"/>
      </w:pPr>
      <w:r>
        <w:rPr>
          <w:rFonts w:hint="eastAsia"/>
        </w:rPr>
        <w:t>测量设备对于不同大小、不同协议类型报文的吞吐率；</w:t>
      </w:r>
    </w:p>
    <w:p w:rsidR="00601B54" w:rsidRDefault="00EE410D">
      <w:pPr>
        <w:pStyle w:val="a6"/>
        <w:numPr>
          <w:ilvl w:val="0"/>
          <w:numId w:val="1"/>
        </w:numPr>
        <w:ind w:firstLineChars="0"/>
      </w:pPr>
      <w:r>
        <w:rPr>
          <w:rFonts w:hint="eastAsia"/>
        </w:rPr>
        <w:t>测量设备对于不同大小、不同协议类型报文的丢包率；</w:t>
      </w:r>
    </w:p>
    <w:p w:rsidR="00601B54" w:rsidRDefault="00EE410D">
      <w:pPr>
        <w:pStyle w:val="a6"/>
        <w:numPr>
          <w:ilvl w:val="0"/>
          <w:numId w:val="1"/>
        </w:numPr>
        <w:ind w:firstLineChars="0"/>
        <w:rPr>
          <w:color w:val="AEAAAA" w:themeColor="background2" w:themeShade="BF"/>
        </w:rPr>
      </w:pPr>
      <w:r>
        <w:rPr>
          <w:rFonts w:hint="eastAsia"/>
        </w:rPr>
        <w:t>数据统计功能。</w:t>
      </w:r>
    </w:p>
    <w:p w:rsidR="00601B54" w:rsidRDefault="00601B54">
      <w:pPr>
        <w:ind w:left="420"/>
      </w:pPr>
    </w:p>
    <w:p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rsidR="00601B54" w:rsidRDefault="00601B54">
      <w:pPr>
        <w:ind w:firstLineChars="200" w:firstLine="420"/>
      </w:pPr>
    </w:p>
    <w:p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rsidR="00601B54" w:rsidRDefault="00EE410D">
      <w:pPr>
        <w:pStyle w:val="3"/>
        <w:numPr>
          <w:ilvl w:val="1"/>
          <w:numId w:val="2"/>
        </w:numPr>
      </w:pPr>
      <w:r>
        <w:rPr>
          <w:rFonts w:hint="eastAsia"/>
        </w:rPr>
        <w:t>背景与思路</w:t>
      </w:r>
    </w:p>
    <w:p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w:t>
      </w:r>
      <w:r>
        <w:rPr>
          <w:rFonts w:ascii="Times New Roman" w:eastAsia="宋体" w:hAnsi="Times New Roman" w:hint="eastAsia"/>
        </w:rPr>
        <w:lastRenderedPageBreak/>
        <w:t>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rsidR="00601B54" w:rsidRDefault="008C5641">
      <w:pPr>
        <w:ind w:firstLine="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99.5pt">
            <v:imagedata r:id="rId10" o:title=""/>
          </v:shape>
        </w:pict>
      </w:r>
    </w:p>
    <w:p w:rsidR="00601B54" w:rsidRDefault="00EE410D">
      <w:pPr>
        <w:ind w:firstLine="360"/>
        <w:jc w:val="center"/>
      </w:pPr>
      <w:r>
        <w:rPr>
          <w:rFonts w:hint="eastAsia"/>
        </w:rPr>
        <w:t>图一</w:t>
      </w:r>
      <w:r>
        <w:rPr>
          <w:rFonts w:hint="eastAsia"/>
        </w:rPr>
        <w:t xml:space="preserve"> </w:t>
      </w:r>
      <w:r>
        <w:t>FAST</w:t>
      </w:r>
      <w:r>
        <w:rPr>
          <w:rFonts w:hint="eastAsia"/>
        </w:rPr>
        <w:t>软硬协同架构图</w:t>
      </w:r>
    </w:p>
    <w:p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rsidR="00601B54" w:rsidRDefault="00601B54">
      <w:pPr>
        <w:ind w:firstLine="360"/>
      </w:pPr>
    </w:p>
    <w:p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tc>
          <w:tcPr>
            <w:tcW w:w="2765" w:type="dxa"/>
          </w:tcPr>
          <w:p w:rsidR="00601B54" w:rsidRDefault="00EE410D">
            <w:r>
              <w:rPr>
                <w:rFonts w:hint="eastAsia"/>
              </w:rPr>
              <w:t>功能</w:t>
            </w:r>
          </w:p>
        </w:tc>
        <w:tc>
          <w:tcPr>
            <w:tcW w:w="2765" w:type="dxa"/>
          </w:tcPr>
          <w:p w:rsidR="00601B54" w:rsidRDefault="00EE410D">
            <w:r>
              <w:rPr>
                <w:rFonts w:hint="eastAsia"/>
              </w:rPr>
              <w:t>可调参数</w:t>
            </w:r>
          </w:p>
        </w:tc>
        <w:tc>
          <w:tcPr>
            <w:tcW w:w="2766" w:type="dxa"/>
          </w:tcPr>
          <w:p w:rsidR="00601B54" w:rsidRDefault="00EE410D">
            <w:r>
              <w:rPr>
                <w:rFonts w:hint="eastAsia"/>
              </w:rPr>
              <w:t>实例</w:t>
            </w:r>
          </w:p>
        </w:tc>
      </w:tr>
      <w:tr w:rsidR="00601B54">
        <w:tc>
          <w:tcPr>
            <w:tcW w:w="2765" w:type="dxa"/>
          </w:tcPr>
          <w:p w:rsidR="00601B54" w:rsidRDefault="00EE410D">
            <w:r>
              <w:rPr>
                <w:rFonts w:hint="eastAsia"/>
              </w:rPr>
              <w:t>吞吐率测试</w:t>
            </w:r>
          </w:p>
        </w:tc>
        <w:tc>
          <w:tcPr>
            <w:tcW w:w="2765" w:type="dxa"/>
          </w:tcPr>
          <w:p w:rsidR="00601B54" w:rsidRDefault="00EE410D">
            <w:r>
              <w:rPr>
                <w:rFonts w:hint="eastAsia"/>
              </w:rPr>
              <w:t>报文大小、协议类型</w:t>
            </w:r>
          </w:p>
        </w:tc>
        <w:tc>
          <w:tcPr>
            <w:tcW w:w="2766" w:type="dxa"/>
          </w:tcPr>
          <w:p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间满足</w:t>
            </w:r>
            <w:proofErr w:type="gramEnd"/>
            <w:r>
              <w:rPr>
                <w:rFonts w:hint="eastAsia"/>
              </w:rPr>
              <w:t>泊松分布的报文处理的吞吐率。</w:t>
            </w:r>
          </w:p>
        </w:tc>
      </w:tr>
      <w:tr w:rsidR="00601B54">
        <w:tc>
          <w:tcPr>
            <w:tcW w:w="2765" w:type="dxa"/>
          </w:tcPr>
          <w:p w:rsidR="00601B54" w:rsidRDefault="00EE410D">
            <w:r>
              <w:rPr>
                <w:rFonts w:hint="eastAsia"/>
              </w:rPr>
              <w:t>时延测试</w:t>
            </w:r>
          </w:p>
        </w:tc>
        <w:tc>
          <w:tcPr>
            <w:tcW w:w="2765" w:type="dxa"/>
          </w:tcPr>
          <w:p w:rsidR="00601B54" w:rsidRDefault="00EE410D">
            <w:r>
              <w:rPr>
                <w:rFonts w:hint="eastAsia"/>
              </w:rPr>
              <w:t>报文大小、协议类型、发送速率</w:t>
            </w:r>
          </w:p>
        </w:tc>
        <w:tc>
          <w:tcPr>
            <w:tcW w:w="2766" w:type="dxa"/>
          </w:tcPr>
          <w:p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tc>
          <w:tcPr>
            <w:tcW w:w="2765" w:type="dxa"/>
          </w:tcPr>
          <w:p w:rsidR="00601B54" w:rsidRDefault="00EE410D">
            <w:r>
              <w:rPr>
                <w:rFonts w:hint="eastAsia"/>
              </w:rPr>
              <w:t>丢包率测试</w:t>
            </w:r>
          </w:p>
        </w:tc>
        <w:tc>
          <w:tcPr>
            <w:tcW w:w="2765" w:type="dxa"/>
          </w:tcPr>
          <w:p w:rsidR="00601B54" w:rsidRDefault="00EE410D">
            <w:r>
              <w:rPr>
                <w:rFonts w:hint="eastAsia"/>
              </w:rPr>
              <w:t>报文大小、协议类型、发送速率</w:t>
            </w:r>
          </w:p>
        </w:tc>
        <w:tc>
          <w:tcPr>
            <w:tcW w:w="2766" w:type="dxa"/>
          </w:tcPr>
          <w:p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rsidR="00601B54" w:rsidRDefault="00601B54">
      <w:pPr>
        <w:ind w:firstLine="360"/>
      </w:pPr>
    </w:p>
    <w:p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w:t>
      </w:r>
      <w:r>
        <w:rPr>
          <w:rFonts w:hint="eastAsia"/>
        </w:rPr>
        <w:lastRenderedPageBreak/>
        <w:t>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rsidR="00601B54" w:rsidRDefault="00EE410D">
      <w:pPr>
        <w:pStyle w:val="3"/>
        <w:numPr>
          <w:ilvl w:val="1"/>
          <w:numId w:val="3"/>
        </w:numPr>
      </w:pPr>
      <w:r>
        <w:rPr>
          <w:rFonts w:hint="eastAsia"/>
        </w:rPr>
        <w:t>吞吐率测试</w:t>
      </w:r>
    </w:p>
    <w:p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rsidR="00601B54" w:rsidRDefault="008C5641">
      <w:pPr>
        <w:ind w:firstLine="420"/>
        <w:jc w:val="center"/>
      </w:pPr>
      <w:r>
        <w:pict>
          <v:shape id="_x0000_i1026" type="#_x0000_t75" style="width:261.5pt;height:164pt">
            <v:imagedata r:id="rId11" o:title=""/>
          </v:shape>
        </w:pict>
      </w:r>
    </w:p>
    <w:p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rsidR="00601B54" w:rsidRDefault="00601B54">
      <w:pPr>
        <w:ind w:firstLine="420"/>
        <w:jc w:val="center"/>
      </w:pPr>
    </w:p>
    <w:p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rsidR="00601B54" w:rsidRDefault="00EE410D">
      <w:pPr>
        <w:ind w:firstLine="420"/>
      </w:pPr>
      <w:r>
        <w:rPr>
          <w:rFonts w:hint="eastAsia"/>
        </w:rPr>
        <w:t>是否不同的报文大小测量得到的吞吐率不同？</w:t>
      </w:r>
      <w:r w:rsidR="00013C1F">
        <w:rPr>
          <w:rFonts w:hint="eastAsia"/>
        </w:rPr>
        <w:t>【是的，所以要支持不同大小包测试】</w:t>
      </w:r>
    </w:p>
    <w:p w:rsidR="00601B54" w:rsidRDefault="00601B54">
      <w:pPr>
        <w:ind w:firstLine="420"/>
      </w:pPr>
    </w:p>
    <w:p w:rsidR="00601B54" w:rsidRDefault="00EE410D">
      <w:pPr>
        <w:pStyle w:val="3"/>
        <w:numPr>
          <w:ilvl w:val="1"/>
          <w:numId w:val="3"/>
        </w:numPr>
      </w:pPr>
      <w:r>
        <w:rPr>
          <w:rFonts w:hint="eastAsia"/>
        </w:rPr>
        <w:t>时延测试</w:t>
      </w:r>
    </w:p>
    <w:p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收回该帧时</w:t>
      </w:r>
      <w:proofErr w:type="gramEnd"/>
      <w:r>
        <w:rPr>
          <w:rFonts w:hint="eastAsia"/>
        </w:rPr>
        <w:t>，将查看上面的</w:t>
      </w:r>
      <w:r w:rsidR="00235A37">
        <w:rPr>
          <w:rFonts w:hint="eastAsia"/>
        </w:rPr>
        <w:t>时间戳</w:t>
      </w:r>
      <w:r>
        <w:rPr>
          <w:rFonts w:hint="eastAsia"/>
        </w:rPr>
        <w:t>，从而通过</w:t>
      </w:r>
      <w:proofErr w:type="gramStart"/>
      <w:r>
        <w:rPr>
          <w:rFonts w:hint="eastAsia"/>
        </w:rPr>
        <w:t>两值相减</w:t>
      </w:r>
      <w:proofErr w:type="gramEnd"/>
      <w:r>
        <w:rPr>
          <w:rFonts w:hint="eastAsia"/>
        </w:rPr>
        <w:t>获取延时。一般情况而言，时延测试的结果应当包含每个</w:t>
      </w:r>
      <w:proofErr w:type="gramStart"/>
      <w:r>
        <w:rPr>
          <w:rFonts w:hint="eastAsia"/>
        </w:rPr>
        <w:t>帧</w:t>
      </w:r>
      <w:proofErr w:type="gramEnd"/>
      <w:r>
        <w:rPr>
          <w:rFonts w:hint="eastAsia"/>
        </w:rPr>
        <w:t>长度的时延以及每个</w:t>
      </w:r>
      <w:proofErr w:type="gramStart"/>
      <w:r>
        <w:rPr>
          <w:rFonts w:hint="eastAsia"/>
        </w:rPr>
        <w:t>帧</w:t>
      </w:r>
      <w:proofErr w:type="gramEnd"/>
      <w:r>
        <w:rPr>
          <w:rFonts w:hint="eastAsia"/>
        </w:rPr>
        <w:t>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帧来</w:t>
      </w:r>
      <w:proofErr w:type="gramEnd"/>
      <w:r>
        <w:rPr>
          <w:rFonts w:hint="eastAsia"/>
        </w:rPr>
        <w:t>测量延时，没有</w:t>
      </w:r>
      <w:r>
        <w:rPr>
          <w:rFonts w:hint="eastAsia"/>
        </w:rPr>
        <w:t>t</w:t>
      </w:r>
      <w:r>
        <w:t>ag</w:t>
      </w:r>
      <w:proofErr w:type="gramStart"/>
      <w:r>
        <w:rPr>
          <w:rFonts w:hint="eastAsia"/>
        </w:rPr>
        <w:t>的帧将被</w:t>
      </w:r>
      <w:proofErr w:type="gramEnd"/>
      <w:r>
        <w:rPr>
          <w:rFonts w:hint="eastAsia"/>
        </w:rPr>
        <w:t>丢弃。但是为了获取精确的时延结果，需要通过吞吐率测试获取受测设备支持的最大发送速率。</w:t>
      </w:r>
    </w:p>
    <w:p w:rsidR="00601B54" w:rsidRDefault="00EE410D">
      <w:pPr>
        <w:ind w:firstLine="420"/>
      </w:pPr>
      <w:r>
        <w:rPr>
          <w:rFonts w:hint="eastAsia"/>
        </w:rPr>
        <w:t>根据测试模式，时延测试仍然需要分为双端口测试与单端口测试，在双端口测试中将需要支持双向测试。</w:t>
      </w:r>
    </w:p>
    <w:p w:rsidR="00601B54" w:rsidRDefault="00EE410D">
      <w:pPr>
        <w:pStyle w:val="3"/>
        <w:numPr>
          <w:ilvl w:val="1"/>
          <w:numId w:val="3"/>
        </w:numPr>
      </w:pPr>
      <w:r>
        <w:rPr>
          <w:rFonts w:hint="eastAsia"/>
        </w:rPr>
        <w:lastRenderedPageBreak/>
        <w:t>丢包率测试</w:t>
      </w:r>
    </w:p>
    <w:p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w:t>
      </w:r>
      <w:proofErr w:type="gramStart"/>
      <w:r>
        <w:rPr>
          <w:rFonts w:hint="eastAsia"/>
        </w:rPr>
        <w:t>帧</w:t>
      </w:r>
      <w:proofErr w:type="gramEnd"/>
      <w:r>
        <w:rPr>
          <w:rFonts w:hint="eastAsia"/>
        </w:rPr>
        <w:t>长度的帧丢失情况。</w:t>
      </w:r>
    </w:p>
    <w:p w:rsidR="00601B54" w:rsidRDefault="00601B54"/>
    <w:p w:rsidR="00601B54" w:rsidRDefault="00601B54"/>
    <w:p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rsidR="00601B54" w:rsidRDefault="00601B54">
      <w:pPr>
        <w:pStyle w:val="a6"/>
        <w:keepNext/>
        <w:keepLines/>
        <w:numPr>
          <w:ilvl w:val="0"/>
          <w:numId w:val="4"/>
        </w:numPr>
        <w:spacing w:before="260" w:after="260" w:line="416" w:lineRule="auto"/>
        <w:ind w:firstLineChars="0"/>
        <w:outlineLvl w:val="2"/>
        <w:rPr>
          <w:b/>
          <w:bCs/>
          <w:vanish/>
          <w:sz w:val="32"/>
          <w:szCs w:val="32"/>
        </w:rPr>
      </w:pPr>
    </w:p>
    <w:p w:rsidR="00601B54" w:rsidRDefault="00EE410D">
      <w:pPr>
        <w:pStyle w:val="3"/>
        <w:numPr>
          <w:ilvl w:val="1"/>
          <w:numId w:val="2"/>
        </w:numPr>
      </w:pPr>
      <w:r>
        <w:t>F</w:t>
      </w:r>
      <w:r>
        <w:rPr>
          <w:rFonts w:hint="eastAsia"/>
        </w:rPr>
        <w:t>ast</w:t>
      </w:r>
      <w:r>
        <w:t>-Ant</w:t>
      </w:r>
      <w:r>
        <w:rPr>
          <w:rFonts w:hint="eastAsia"/>
        </w:rPr>
        <w:t>硬件架构</w:t>
      </w:r>
    </w:p>
    <w:p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rsidR="00601B54" w:rsidRPr="00FD6C79" w:rsidRDefault="005314B4">
      <w:pPr>
        <w:jc w:val="center"/>
      </w:pPr>
      <w:r>
        <w:object w:dxaOrig="25351" w:dyaOrig="7911">
          <v:shape id="_x0000_i1027" type="#_x0000_t75" style="width:414.5pt;height:129.5pt" o:ole="">
            <v:imagedata r:id="rId12" o:title=""/>
          </v:shape>
          <o:OLEObject Type="Embed" ProgID="Visio.Drawing.15" ShapeID="_x0000_i1027" DrawAspect="Content" ObjectID="_1598788248" r:id="rId13"/>
        </w:object>
      </w:r>
    </w:p>
    <w:p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rsidR="00601B54" w:rsidRDefault="00601B54">
      <w:pPr>
        <w:ind w:firstLine="420"/>
        <w:jc w:val="left"/>
      </w:pPr>
    </w:p>
    <w:p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rsidR="00601B54" w:rsidRDefault="00601B54">
      <w:pPr>
        <w:ind w:firstLine="420"/>
        <w:jc w:val="left"/>
      </w:pPr>
    </w:p>
    <w:p w:rsidR="00601B54" w:rsidRDefault="008C5641">
      <w:r>
        <w:pict>
          <v:shape id="_x0000_i1028" type="#_x0000_t75" style="width:414.5pt;height:104.5pt">
            <v:imagedata r:id="rId14" o:title=""/>
          </v:shape>
        </w:pict>
      </w:r>
    </w:p>
    <w:p w:rsidR="00601B54" w:rsidRDefault="00EE410D">
      <w:pPr>
        <w:jc w:val="center"/>
      </w:pPr>
      <w:r>
        <w:rPr>
          <w:rFonts w:hint="eastAsia"/>
        </w:rPr>
        <w:t>图</w:t>
      </w:r>
      <w:r>
        <w:rPr>
          <w:rFonts w:hint="eastAsia"/>
        </w:rPr>
        <w:t>4</w:t>
      </w:r>
      <w:r>
        <w:t xml:space="preserve">  PGM</w:t>
      </w:r>
      <w:r>
        <w:rPr>
          <w:rFonts w:hint="eastAsia"/>
        </w:rPr>
        <w:t>工作原理图</w:t>
      </w:r>
    </w:p>
    <w:p w:rsidR="00601B54" w:rsidRDefault="00601B54">
      <w:pPr>
        <w:jc w:val="center"/>
      </w:pPr>
    </w:p>
    <w:p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w:t>
      </w:r>
      <w:del w:id="0" w:author="Yang Xiangrui" w:date="2018-09-17T21:59:00Z">
        <w:r w:rsidDel="0096254B">
          <w:rPr>
            <w:rFonts w:hint="eastAsia"/>
          </w:rPr>
          <w:delText>为了能够支持更加定制化的网络测试，</w:delText>
        </w:r>
        <w:r w:rsidDel="0096254B">
          <w:rPr>
            <w:rFonts w:hint="eastAsia"/>
          </w:rPr>
          <w:delText>S</w:delText>
        </w:r>
        <w:r w:rsidDel="0096254B">
          <w:delText>CM</w:delText>
        </w:r>
        <w:r w:rsidDel="0096254B">
          <w:rPr>
            <w:rFonts w:hint="eastAsia"/>
          </w:rPr>
          <w:delText>还可利用</w:delText>
        </w:r>
        <w:r w:rsidDel="0096254B">
          <w:rPr>
            <w:rFonts w:hint="eastAsia"/>
          </w:rPr>
          <w:delText>G</w:delText>
        </w:r>
        <w:r w:rsidDel="0096254B">
          <w:delText>ME</w:delText>
        </w:r>
        <w:r w:rsidDel="0096254B">
          <w:rPr>
            <w:rFonts w:hint="eastAsia"/>
          </w:rPr>
          <w:delText>模块过滤非关键报文，从而能够针对特定的流</w:delText>
        </w:r>
        <w:r w:rsidDel="0096254B">
          <w:rPr>
            <w:rFonts w:hint="eastAsia"/>
          </w:rPr>
          <w:delText>/</w:delText>
        </w:r>
        <w:r w:rsidDel="0096254B">
          <w:rPr>
            <w:rFonts w:hint="eastAsia"/>
          </w:rPr>
          <w:delText>协议进行测试。</w:delText>
        </w:r>
      </w:del>
      <w:r>
        <w:rPr>
          <w:rFonts w:hint="eastAsia"/>
        </w:rPr>
        <w:t>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rsidR="00601B54" w:rsidRDefault="008C5641">
      <w:pPr>
        <w:jc w:val="center"/>
      </w:pPr>
      <w:r>
        <w:pict>
          <v:shape id="_x0000_i1029" type="#_x0000_t75" style="width:415pt;height:94.5pt">
            <v:imagedata r:id="rId15" o:title=""/>
          </v:shape>
        </w:pict>
      </w:r>
    </w:p>
    <w:p w:rsidR="00601B54" w:rsidRDefault="00EE410D">
      <w:pPr>
        <w:jc w:val="center"/>
      </w:pPr>
      <w:r>
        <w:rPr>
          <w:rFonts w:hint="eastAsia"/>
        </w:rPr>
        <w:t>图</w:t>
      </w:r>
      <w:r>
        <w:rPr>
          <w:rFonts w:hint="eastAsia"/>
        </w:rPr>
        <w:t>5</w:t>
      </w:r>
      <w:r>
        <w:t xml:space="preserve">  SCM</w:t>
      </w:r>
      <w:r>
        <w:rPr>
          <w:rFonts w:hint="eastAsia"/>
        </w:rPr>
        <w:t>工作原理图</w:t>
      </w:r>
    </w:p>
    <w:p w:rsidR="00601B54" w:rsidRDefault="00EE410D">
      <w:pPr>
        <w:pStyle w:val="3"/>
        <w:numPr>
          <w:ilvl w:val="1"/>
          <w:numId w:val="2"/>
        </w:numPr>
      </w:pPr>
      <w:r>
        <w:rPr>
          <w:rFonts w:hint="eastAsia"/>
        </w:rPr>
        <w:t>F</w:t>
      </w:r>
      <w:r>
        <w:t>ast-Ant</w:t>
      </w:r>
      <w:r>
        <w:rPr>
          <w:rFonts w:hint="eastAsia"/>
        </w:rPr>
        <w:t>软件架构</w:t>
      </w:r>
    </w:p>
    <w:p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rsidR="00601B54" w:rsidRDefault="008C5641">
      <w:pPr>
        <w:jc w:val="center"/>
      </w:pPr>
      <w:r>
        <w:pict>
          <v:shape id="_x0000_i1030" type="#_x0000_t75" style="width:415.5pt;height:192pt">
            <v:imagedata r:id="rId16" o:title=""/>
          </v:shape>
        </w:pict>
      </w:r>
    </w:p>
    <w:p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rsidR="00601B54" w:rsidRDefault="00EE410D">
      <w:pPr>
        <w:pStyle w:val="3"/>
        <w:numPr>
          <w:ilvl w:val="1"/>
          <w:numId w:val="2"/>
        </w:numPr>
      </w:pPr>
      <w:r>
        <w:rPr>
          <w:rFonts w:hint="eastAsia"/>
        </w:rPr>
        <w:t>基本功能设计</w:t>
      </w:r>
    </w:p>
    <w:p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EE410D">
      <w:pPr>
        <w:pStyle w:val="4"/>
        <w:numPr>
          <w:ilvl w:val="2"/>
          <w:numId w:val="5"/>
        </w:numPr>
      </w:pPr>
      <w:r>
        <w:rPr>
          <w:rFonts w:hint="eastAsia"/>
        </w:rPr>
        <w:t>丢包率测试流程：</w:t>
      </w:r>
    </w:p>
    <w:p w:rsidR="00601B54" w:rsidRDefault="00EE410D">
      <w:pPr>
        <w:ind w:left="420"/>
      </w:pPr>
      <w:r>
        <w:rPr>
          <w:rFonts w:hint="eastAsia"/>
        </w:rPr>
        <w:t>在丢包率测试中，需要设置的发送参数与数据收集参数如表二所示：</w:t>
      </w:r>
    </w:p>
    <w:p w:rsidR="00601B54" w:rsidRDefault="00601B54">
      <w:pPr>
        <w:ind w:left="420"/>
      </w:pPr>
    </w:p>
    <w:p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trPr>
          <w:trHeight w:val="280"/>
        </w:trPr>
        <w:tc>
          <w:tcPr>
            <w:tcW w:w="704" w:type="dxa"/>
            <w:vMerge w:val="restart"/>
            <w:shd w:val="clear" w:color="auto" w:fill="auto"/>
            <w:vAlign w:val="center"/>
          </w:tcPr>
          <w:p w:rsidR="00601B54" w:rsidRDefault="00EE410D">
            <w:pPr>
              <w:jc w:val="center"/>
              <w:rPr>
                <w:b/>
              </w:rPr>
            </w:pPr>
            <w:r>
              <w:rPr>
                <w:rFonts w:hint="eastAsia"/>
                <w:b/>
              </w:rPr>
              <w:t>发送参数</w:t>
            </w:r>
          </w:p>
        </w:tc>
        <w:tc>
          <w:tcPr>
            <w:tcW w:w="1134" w:type="dxa"/>
            <w:shd w:val="clear" w:color="auto" w:fill="auto"/>
            <w:vAlign w:val="center"/>
          </w:tcPr>
          <w:p w:rsidR="00601B54" w:rsidRDefault="00EE410D">
            <w:pPr>
              <w:jc w:val="center"/>
              <w:rPr>
                <w:b/>
              </w:rPr>
            </w:pPr>
            <w:r>
              <w:rPr>
                <w:rFonts w:hint="eastAsia"/>
                <w:b/>
              </w:rPr>
              <w:t>pkt-level</w:t>
            </w:r>
          </w:p>
        </w:tc>
        <w:tc>
          <w:tcPr>
            <w:tcW w:w="1134" w:type="dxa"/>
            <w:shd w:val="clear" w:color="auto" w:fill="auto"/>
            <w:vAlign w:val="center"/>
          </w:tcPr>
          <w:p w:rsidR="00601B54" w:rsidRDefault="00EE410D">
            <w:pPr>
              <w:jc w:val="center"/>
            </w:pPr>
            <w:r>
              <w:rPr>
                <w:rFonts w:hint="eastAsia"/>
              </w:rPr>
              <w:t>协议类型</w:t>
            </w:r>
          </w:p>
        </w:tc>
        <w:tc>
          <w:tcPr>
            <w:tcW w:w="992" w:type="dxa"/>
            <w:shd w:val="clear" w:color="auto" w:fill="auto"/>
            <w:vAlign w:val="center"/>
          </w:tcPr>
          <w:p w:rsidR="00601B54" w:rsidRDefault="00EE410D">
            <w:pPr>
              <w:jc w:val="center"/>
            </w:pPr>
            <w:r>
              <w:rPr>
                <w:rFonts w:hint="eastAsia"/>
              </w:rPr>
              <w:t>包格式</w:t>
            </w:r>
          </w:p>
        </w:tc>
        <w:tc>
          <w:tcPr>
            <w:tcW w:w="1134" w:type="dxa"/>
            <w:shd w:val="clear" w:color="auto" w:fill="auto"/>
            <w:vAlign w:val="center"/>
          </w:tcPr>
          <w:p w:rsidR="00601B54" w:rsidRDefault="00EE410D">
            <w:pPr>
              <w:jc w:val="center"/>
            </w:pPr>
            <w:r>
              <w:rPr>
                <w:rFonts w:hint="eastAsia"/>
              </w:rPr>
              <w:t>包长</w:t>
            </w:r>
          </w:p>
        </w:tc>
        <w:tc>
          <w:tcPr>
            <w:tcW w:w="1142" w:type="dxa"/>
            <w:shd w:val="clear" w:color="auto" w:fill="auto"/>
            <w:vAlign w:val="center"/>
          </w:tcPr>
          <w:p w:rsidR="00601B54" w:rsidRDefault="00EE410D">
            <w:pPr>
              <w:jc w:val="center"/>
            </w:pPr>
            <w:r>
              <w:rPr>
                <w:rFonts w:hint="eastAsia"/>
              </w:rPr>
              <w:t>更新模式</w:t>
            </w:r>
          </w:p>
        </w:tc>
        <w:tc>
          <w:tcPr>
            <w:tcW w:w="1040" w:type="dxa"/>
            <w:shd w:val="clear" w:color="auto" w:fill="auto"/>
            <w:vAlign w:val="center"/>
          </w:tcPr>
          <w:p w:rsidR="00601B54" w:rsidRDefault="00EE410D">
            <w:pPr>
              <w:jc w:val="center"/>
            </w:pPr>
            <w:r>
              <w:rPr>
                <w:rFonts w:hint="eastAsia"/>
              </w:rPr>
              <w:t>w</w:t>
            </w:r>
            <w:r>
              <w:t>/o</w:t>
            </w:r>
          </w:p>
        </w:tc>
        <w:tc>
          <w:tcPr>
            <w:tcW w:w="1040" w:type="dxa"/>
            <w:shd w:val="clear" w:color="auto" w:fill="auto"/>
            <w:vAlign w:val="center"/>
          </w:tcPr>
          <w:p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trPr>
          <w:trHeight w:val="280"/>
        </w:trPr>
        <w:tc>
          <w:tcPr>
            <w:tcW w:w="704" w:type="dxa"/>
            <w:vMerge/>
            <w:vAlign w:val="center"/>
          </w:tcPr>
          <w:p w:rsidR="00601B54" w:rsidRDefault="00601B54">
            <w:pPr>
              <w:jc w:val="center"/>
              <w:rPr>
                <w:b/>
              </w:rPr>
            </w:pPr>
          </w:p>
        </w:tc>
        <w:tc>
          <w:tcPr>
            <w:tcW w:w="1134" w:type="dxa"/>
            <w:shd w:val="clear" w:color="auto" w:fill="auto"/>
            <w:vAlign w:val="center"/>
          </w:tcPr>
          <w:p w:rsidR="00601B54" w:rsidRDefault="00EE410D">
            <w:pPr>
              <w:jc w:val="center"/>
              <w:rPr>
                <w:b/>
              </w:rPr>
            </w:pPr>
            <w:r>
              <w:rPr>
                <w:rFonts w:hint="eastAsia"/>
                <w:b/>
              </w:rPr>
              <w:t>flow-level</w:t>
            </w:r>
          </w:p>
        </w:tc>
        <w:tc>
          <w:tcPr>
            <w:tcW w:w="1134" w:type="dxa"/>
            <w:shd w:val="clear" w:color="auto" w:fill="auto"/>
            <w:vAlign w:val="center"/>
          </w:tcPr>
          <w:p w:rsidR="00601B54" w:rsidRDefault="00EE410D">
            <w:pPr>
              <w:jc w:val="center"/>
            </w:pPr>
            <w:r>
              <w:rPr>
                <w:rFonts w:hint="eastAsia"/>
              </w:rPr>
              <w:t>发送速率</w:t>
            </w:r>
          </w:p>
        </w:tc>
        <w:tc>
          <w:tcPr>
            <w:tcW w:w="992" w:type="dxa"/>
            <w:shd w:val="clear" w:color="auto" w:fill="auto"/>
            <w:vAlign w:val="center"/>
          </w:tcPr>
          <w:p w:rsidR="00601B54" w:rsidRDefault="00EE410D">
            <w:pPr>
              <w:jc w:val="center"/>
            </w:pPr>
            <w:r>
              <w:rPr>
                <w:rFonts w:hint="eastAsia"/>
              </w:rPr>
              <w:t>IPD</w:t>
            </w:r>
          </w:p>
        </w:tc>
        <w:tc>
          <w:tcPr>
            <w:tcW w:w="1134" w:type="dxa"/>
            <w:shd w:val="clear" w:color="auto" w:fill="auto"/>
            <w:vAlign w:val="center"/>
          </w:tcPr>
          <w:p w:rsidR="00601B54" w:rsidRDefault="00EE410D">
            <w:pPr>
              <w:jc w:val="center"/>
            </w:pPr>
            <w:r>
              <w:rPr>
                <w:rFonts w:hint="eastAsia"/>
              </w:rPr>
              <w:t>发送模式</w:t>
            </w:r>
          </w:p>
        </w:tc>
        <w:tc>
          <w:tcPr>
            <w:tcW w:w="1142" w:type="dxa"/>
            <w:shd w:val="clear" w:color="auto" w:fill="auto"/>
            <w:vAlign w:val="center"/>
          </w:tcPr>
          <w:p w:rsidR="00601B54" w:rsidRDefault="00EE410D">
            <w:pPr>
              <w:jc w:val="center"/>
            </w:pPr>
            <w:r>
              <w:rPr>
                <w:rFonts w:hint="eastAsia"/>
              </w:rPr>
              <w:t>持续时间</w:t>
            </w:r>
          </w:p>
        </w:tc>
        <w:tc>
          <w:tcPr>
            <w:tcW w:w="1040" w:type="dxa"/>
            <w:shd w:val="clear" w:color="auto" w:fill="auto"/>
            <w:vAlign w:val="center"/>
          </w:tcPr>
          <w:p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trPr>
          <w:trHeight w:val="280"/>
        </w:trPr>
        <w:tc>
          <w:tcPr>
            <w:tcW w:w="704" w:type="dxa"/>
            <w:vMerge w:val="restart"/>
            <w:shd w:val="clear" w:color="auto" w:fill="auto"/>
            <w:vAlign w:val="center"/>
          </w:tcPr>
          <w:p w:rsidR="00601B54" w:rsidRDefault="00EE410D">
            <w:pPr>
              <w:jc w:val="center"/>
              <w:rPr>
                <w:b/>
              </w:rPr>
            </w:pPr>
            <w:r>
              <w:rPr>
                <w:rFonts w:hint="eastAsia"/>
                <w:b/>
              </w:rPr>
              <w:t>收集参数</w:t>
            </w:r>
          </w:p>
        </w:tc>
        <w:tc>
          <w:tcPr>
            <w:tcW w:w="1134" w:type="dxa"/>
            <w:shd w:val="clear" w:color="auto" w:fill="auto"/>
            <w:vAlign w:val="center"/>
          </w:tcPr>
          <w:p w:rsidR="00601B54" w:rsidRDefault="00EE410D">
            <w:pPr>
              <w:jc w:val="center"/>
              <w:rPr>
                <w:b/>
              </w:rPr>
            </w:pPr>
            <w:r>
              <w:rPr>
                <w:rFonts w:hint="eastAsia"/>
                <w:b/>
              </w:rPr>
              <w:t>发送</w:t>
            </w:r>
          </w:p>
        </w:tc>
        <w:tc>
          <w:tcPr>
            <w:tcW w:w="1134" w:type="dxa"/>
            <w:shd w:val="clear" w:color="auto" w:fill="auto"/>
            <w:vAlign w:val="center"/>
          </w:tcPr>
          <w:p w:rsidR="00601B54" w:rsidRDefault="00EE410D">
            <w:pPr>
              <w:jc w:val="center"/>
            </w:pPr>
            <w:r>
              <w:rPr>
                <w:rFonts w:hint="eastAsia"/>
              </w:rPr>
              <w:t>实时</w:t>
            </w:r>
            <w:r>
              <w:rPr>
                <w:rFonts w:hint="eastAsia"/>
              </w:rPr>
              <w:t>bps</w:t>
            </w:r>
          </w:p>
        </w:tc>
        <w:tc>
          <w:tcPr>
            <w:tcW w:w="992" w:type="dxa"/>
            <w:shd w:val="clear" w:color="auto" w:fill="auto"/>
            <w:vAlign w:val="center"/>
          </w:tcPr>
          <w:p w:rsidR="00601B54" w:rsidRDefault="00EE410D">
            <w:pPr>
              <w:jc w:val="center"/>
            </w:pPr>
            <w:r>
              <w:rPr>
                <w:rFonts w:hint="eastAsia"/>
              </w:rPr>
              <w:t>实时</w:t>
            </w:r>
            <w:r>
              <w:rPr>
                <w:rFonts w:hint="eastAsia"/>
              </w:rPr>
              <w:t>pps</w:t>
            </w:r>
          </w:p>
        </w:tc>
        <w:tc>
          <w:tcPr>
            <w:tcW w:w="1134" w:type="dxa"/>
            <w:shd w:val="clear" w:color="auto" w:fill="auto"/>
            <w:vAlign w:val="center"/>
          </w:tcPr>
          <w:p w:rsidR="00601B54" w:rsidRDefault="00EE410D">
            <w:pPr>
              <w:jc w:val="center"/>
            </w:pPr>
            <w:r>
              <w:rPr>
                <w:rFonts w:hint="eastAsia"/>
              </w:rPr>
              <w:t>平均</w:t>
            </w:r>
            <w:r>
              <w:rPr>
                <w:rFonts w:hint="eastAsia"/>
              </w:rPr>
              <w:t>bps</w:t>
            </w:r>
          </w:p>
        </w:tc>
        <w:tc>
          <w:tcPr>
            <w:tcW w:w="1142" w:type="dxa"/>
            <w:shd w:val="clear" w:color="auto" w:fill="auto"/>
            <w:vAlign w:val="center"/>
          </w:tcPr>
          <w:p w:rsidR="00601B54" w:rsidRDefault="00EE410D">
            <w:pPr>
              <w:jc w:val="center"/>
            </w:pPr>
            <w:r>
              <w:rPr>
                <w:rFonts w:hint="eastAsia"/>
              </w:rPr>
              <w:t>平均</w:t>
            </w:r>
            <w:r>
              <w:rPr>
                <w:rFonts w:hint="eastAsia"/>
              </w:rPr>
              <w:t>pps</w:t>
            </w:r>
          </w:p>
        </w:tc>
        <w:tc>
          <w:tcPr>
            <w:tcW w:w="1040" w:type="dxa"/>
            <w:shd w:val="clear" w:color="auto" w:fill="auto"/>
            <w:vAlign w:val="center"/>
          </w:tcPr>
          <w:p w:rsidR="00601B54" w:rsidRDefault="00EE410D">
            <w:pPr>
              <w:jc w:val="center"/>
            </w:pPr>
            <w:r>
              <w:rPr>
                <w:rFonts w:hint="eastAsia"/>
              </w:rPr>
              <w:t>总计</w:t>
            </w:r>
            <w:r>
              <w:rPr>
                <w:rFonts w:hint="eastAsia"/>
              </w:rPr>
              <w:t>bit</w:t>
            </w:r>
          </w:p>
        </w:tc>
        <w:tc>
          <w:tcPr>
            <w:tcW w:w="1040" w:type="dxa"/>
            <w:shd w:val="clear" w:color="auto" w:fill="auto"/>
            <w:vAlign w:val="center"/>
          </w:tcPr>
          <w:p w:rsidR="00601B54" w:rsidRDefault="00EE410D">
            <w:pPr>
              <w:jc w:val="center"/>
            </w:pPr>
            <w:r>
              <w:rPr>
                <w:rFonts w:hint="eastAsia"/>
              </w:rPr>
              <w:t>总计</w:t>
            </w:r>
            <w:r>
              <w:rPr>
                <w:rFonts w:hint="eastAsia"/>
              </w:rPr>
              <w:t>pkt</w:t>
            </w:r>
          </w:p>
        </w:tc>
      </w:tr>
      <w:tr w:rsidR="00601B54">
        <w:trPr>
          <w:trHeight w:val="280"/>
        </w:trPr>
        <w:tc>
          <w:tcPr>
            <w:tcW w:w="704" w:type="dxa"/>
            <w:vMerge/>
            <w:vAlign w:val="center"/>
          </w:tcPr>
          <w:p w:rsidR="00601B54" w:rsidRDefault="00601B54">
            <w:pPr>
              <w:jc w:val="center"/>
            </w:pPr>
          </w:p>
        </w:tc>
        <w:tc>
          <w:tcPr>
            <w:tcW w:w="1134" w:type="dxa"/>
            <w:shd w:val="clear" w:color="auto" w:fill="auto"/>
            <w:vAlign w:val="center"/>
          </w:tcPr>
          <w:p w:rsidR="00601B54" w:rsidRDefault="00EE410D">
            <w:pPr>
              <w:jc w:val="center"/>
              <w:rPr>
                <w:b/>
              </w:rPr>
            </w:pPr>
            <w:r>
              <w:rPr>
                <w:rFonts w:hint="eastAsia"/>
                <w:b/>
              </w:rPr>
              <w:t>接收</w:t>
            </w:r>
          </w:p>
        </w:tc>
        <w:tc>
          <w:tcPr>
            <w:tcW w:w="1134" w:type="dxa"/>
            <w:shd w:val="clear" w:color="auto" w:fill="auto"/>
            <w:vAlign w:val="center"/>
          </w:tcPr>
          <w:p w:rsidR="00601B54" w:rsidRDefault="00EE410D">
            <w:pPr>
              <w:jc w:val="center"/>
            </w:pPr>
            <w:r>
              <w:rPr>
                <w:rFonts w:hint="eastAsia"/>
              </w:rPr>
              <w:t>实时</w:t>
            </w:r>
            <w:r>
              <w:rPr>
                <w:rFonts w:hint="eastAsia"/>
              </w:rPr>
              <w:t>bps</w:t>
            </w:r>
          </w:p>
        </w:tc>
        <w:tc>
          <w:tcPr>
            <w:tcW w:w="992" w:type="dxa"/>
            <w:shd w:val="clear" w:color="auto" w:fill="auto"/>
            <w:vAlign w:val="center"/>
          </w:tcPr>
          <w:p w:rsidR="00601B54" w:rsidRDefault="00EE410D">
            <w:pPr>
              <w:jc w:val="center"/>
            </w:pPr>
            <w:r>
              <w:rPr>
                <w:rFonts w:hint="eastAsia"/>
              </w:rPr>
              <w:t>实时</w:t>
            </w:r>
            <w:r>
              <w:rPr>
                <w:rFonts w:hint="eastAsia"/>
              </w:rPr>
              <w:t>pps</w:t>
            </w:r>
          </w:p>
        </w:tc>
        <w:tc>
          <w:tcPr>
            <w:tcW w:w="1134" w:type="dxa"/>
            <w:shd w:val="clear" w:color="auto" w:fill="auto"/>
            <w:vAlign w:val="center"/>
          </w:tcPr>
          <w:p w:rsidR="00601B54" w:rsidRDefault="00EE410D">
            <w:pPr>
              <w:jc w:val="center"/>
            </w:pPr>
            <w:r>
              <w:rPr>
                <w:rFonts w:hint="eastAsia"/>
              </w:rPr>
              <w:t>平均</w:t>
            </w:r>
            <w:r>
              <w:rPr>
                <w:rFonts w:hint="eastAsia"/>
              </w:rPr>
              <w:t>bps</w:t>
            </w:r>
          </w:p>
        </w:tc>
        <w:tc>
          <w:tcPr>
            <w:tcW w:w="1142" w:type="dxa"/>
            <w:shd w:val="clear" w:color="auto" w:fill="auto"/>
            <w:vAlign w:val="center"/>
          </w:tcPr>
          <w:p w:rsidR="00601B54" w:rsidRDefault="00EE410D">
            <w:pPr>
              <w:jc w:val="center"/>
            </w:pPr>
            <w:r>
              <w:rPr>
                <w:rFonts w:hint="eastAsia"/>
              </w:rPr>
              <w:t>平均</w:t>
            </w:r>
            <w:r>
              <w:rPr>
                <w:rFonts w:hint="eastAsia"/>
              </w:rPr>
              <w:t>pps</w:t>
            </w:r>
          </w:p>
        </w:tc>
        <w:tc>
          <w:tcPr>
            <w:tcW w:w="1040" w:type="dxa"/>
            <w:shd w:val="clear" w:color="auto" w:fill="auto"/>
            <w:vAlign w:val="center"/>
          </w:tcPr>
          <w:p w:rsidR="00601B54" w:rsidRDefault="00EE410D">
            <w:pPr>
              <w:jc w:val="center"/>
            </w:pPr>
            <w:r>
              <w:rPr>
                <w:rFonts w:hint="eastAsia"/>
              </w:rPr>
              <w:t>总计</w:t>
            </w:r>
            <w:r>
              <w:rPr>
                <w:rFonts w:hint="eastAsia"/>
              </w:rPr>
              <w:t>bit</w:t>
            </w:r>
          </w:p>
        </w:tc>
        <w:tc>
          <w:tcPr>
            <w:tcW w:w="1040" w:type="dxa"/>
            <w:shd w:val="clear" w:color="auto" w:fill="auto"/>
            <w:vAlign w:val="center"/>
          </w:tcPr>
          <w:p w:rsidR="00601B54" w:rsidRDefault="00EE410D">
            <w:pPr>
              <w:jc w:val="center"/>
            </w:pPr>
            <w:r>
              <w:rPr>
                <w:rFonts w:hint="eastAsia"/>
              </w:rPr>
              <w:t>总计</w:t>
            </w:r>
            <w:r>
              <w:rPr>
                <w:rFonts w:hint="eastAsia"/>
              </w:rPr>
              <w:t>pkt</w:t>
            </w:r>
          </w:p>
        </w:tc>
      </w:tr>
      <w:tr w:rsidR="00601B54">
        <w:trPr>
          <w:trHeight w:val="280"/>
        </w:trPr>
        <w:tc>
          <w:tcPr>
            <w:tcW w:w="704" w:type="dxa"/>
            <w:vMerge/>
            <w:vAlign w:val="center"/>
          </w:tcPr>
          <w:p w:rsidR="00601B54" w:rsidRDefault="00601B54">
            <w:pPr>
              <w:jc w:val="center"/>
            </w:pPr>
          </w:p>
        </w:tc>
        <w:tc>
          <w:tcPr>
            <w:tcW w:w="1134" w:type="dxa"/>
            <w:shd w:val="clear" w:color="auto" w:fill="auto"/>
            <w:vAlign w:val="center"/>
          </w:tcPr>
          <w:p w:rsidR="00601B54" w:rsidRDefault="00EE410D">
            <w:pPr>
              <w:jc w:val="center"/>
              <w:rPr>
                <w:b/>
              </w:rPr>
            </w:pPr>
            <w:r>
              <w:rPr>
                <w:rFonts w:hint="eastAsia"/>
                <w:b/>
              </w:rPr>
              <w:t>失败</w:t>
            </w:r>
          </w:p>
        </w:tc>
        <w:tc>
          <w:tcPr>
            <w:tcW w:w="1134" w:type="dxa"/>
            <w:shd w:val="clear" w:color="auto" w:fill="auto"/>
            <w:vAlign w:val="center"/>
          </w:tcPr>
          <w:p w:rsidR="00601B54" w:rsidRDefault="00EE410D">
            <w:pPr>
              <w:jc w:val="center"/>
            </w:pPr>
            <w:r>
              <w:rPr>
                <w:rFonts w:hint="eastAsia"/>
              </w:rPr>
              <w:t>实时</w:t>
            </w:r>
            <w:r>
              <w:rPr>
                <w:rFonts w:hint="eastAsia"/>
              </w:rPr>
              <w:t>bps</w:t>
            </w:r>
          </w:p>
        </w:tc>
        <w:tc>
          <w:tcPr>
            <w:tcW w:w="992" w:type="dxa"/>
            <w:shd w:val="clear" w:color="auto" w:fill="auto"/>
            <w:vAlign w:val="center"/>
          </w:tcPr>
          <w:p w:rsidR="00601B54" w:rsidRDefault="00EE410D">
            <w:pPr>
              <w:jc w:val="center"/>
            </w:pPr>
            <w:r>
              <w:rPr>
                <w:rFonts w:hint="eastAsia"/>
              </w:rPr>
              <w:t>实时</w:t>
            </w:r>
            <w:r>
              <w:rPr>
                <w:rFonts w:hint="eastAsia"/>
              </w:rPr>
              <w:t>pps</w:t>
            </w:r>
          </w:p>
        </w:tc>
        <w:tc>
          <w:tcPr>
            <w:tcW w:w="1134" w:type="dxa"/>
            <w:shd w:val="clear" w:color="auto" w:fill="auto"/>
            <w:vAlign w:val="center"/>
          </w:tcPr>
          <w:p w:rsidR="00601B54" w:rsidRDefault="00EE410D">
            <w:pPr>
              <w:jc w:val="center"/>
            </w:pPr>
            <w:r>
              <w:rPr>
                <w:rFonts w:hint="eastAsia"/>
              </w:rPr>
              <w:t>平均</w:t>
            </w:r>
            <w:r>
              <w:rPr>
                <w:rFonts w:hint="eastAsia"/>
              </w:rPr>
              <w:t>bps</w:t>
            </w:r>
          </w:p>
        </w:tc>
        <w:tc>
          <w:tcPr>
            <w:tcW w:w="1142" w:type="dxa"/>
            <w:shd w:val="clear" w:color="auto" w:fill="auto"/>
            <w:vAlign w:val="center"/>
          </w:tcPr>
          <w:p w:rsidR="00601B54" w:rsidRDefault="00EE410D">
            <w:pPr>
              <w:jc w:val="center"/>
            </w:pPr>
            <w:r>
              <w:rPr>
                <w:rFonts w:hint="eastAsia"/>
              </w:rPr>
              <w:t>平均</w:t>
            </w:r>
            <w:r>
              <w:rPr>
                <w:rFonts w:hint="eastAsia"/>
              </w:rPr>
              <w:t>pps</w:t>
            </w:r>
          </w:p>
        </w:tc>
        <w:tc>
          <w:tcPr>
            <w:tcW w:w="1040" w:type="dxa"/>
            <w:shd w:val="clear" w:color="auto" w:fill="auto"/>
            <w:vAlign w:val="center"/>
          </w:tcPr>
          <w:p w:rsidR="00601B54" w:rsidRDefault="00EE410D">
            <w:pPr>
              <w:jc w:val="center"/>
            </w:pPr>
            <w:r>
              <w:rPr>
                <w:rFonts w:hint="eastAsia"/>
              </w:rPr>
              <w:t>总计</w:t>
            </w:r>
            <w:r>
              <w:rPr>
                <w:rFonts w:hint="eastAsia"/>
              </w:rPr>
              <w:t>bit</w:t>
            </w:r>
          </w:p>
        </w:tc>
        <w:tc>
          <w:tcPr>
            <w:tcW w:w="1040" w:type="dxa"/>
            <w:shd w:val="clear" w:color="auto" w:fill="auto"/>
            <w:vAlign w:val="center"/>
          </w:tcPr>
          <w:p w:rsidR="00601B54" w:rsidRDefault="00EE410D">
            <w:pPr>
              <w:jc w:val="center"/>
            </w:pPr>
            <w:r>
              <w:rPr>
                <w:rFonts w:hint="eastAsia"/>
              </w:rPr>
              <w:t>总计</w:t>
            </w:r>
            <w:r>
              <w:rPr>
                <w:rFonts w:hint="eastAsia"/>
              </w:rPr>
              <w:t>pkt</w:t>
            </w:r>
          </w:p>
        </w:tc>
      </w:tr>
    </w:tbl>
    <w:p w:rsidR="00601B54" w:rsidRDefault="00601B54">
      <w:pPr>
        <w:ind w:left="420"/>
      </w:pPr>
    </w:p>
    <w:p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rsidR="00601B54" w:rsidRDefault="008C5641">
      <w:pPr>
        <w:ind w:firstLine="420"/>
        <w:jc w:val="center"/>
      </w:pPr>
      <w:r>
        <w:pict>
          <v:shape id="_x0000_i1031" type="#_x0000_t75" style="width:230.5pt;height:231pt">
            <v:imagedata r:id="rId17" o:title=""/>
          </v:shape>
        </w:pict>
      </w:r>
    </w:p>
    <w:p w:rsidR="00601B54" w:rsidRDefault="00EE410D">
      <w:pPr>
        <w:ind w:firstLine="420"/>
        <w:jc w:val="center"/>
      </w:pPr>
      <w:r>
        <w:rPr>
          <w:rFonts w:hint="eastAsia"/>
        </w:rPr>
        <w:t>图</w:t>
      </w:r>
      <w:r>
        <w:rPr>
          <w:rFonts w:hint="eastAsia"/>
        </w:rPr>
        <w:t>7</w:t>
      </w:r>
      <w:r>
        <w:t xml:space="preserve"> </w:t>
      </w:r>
      <w:r>
        <w:rPr>
          <w:rFonts w:hint="eastAsia"/>
        </w:rPr>
        <w:t>吞吐率测试流程图</w:t>
      </w:r>
    </w:p>
    <w:p w:rsidR="00601B54" w:rsidRDefault="00601B54">
      <w:pPr>
        <w:ind w:firstLine="420"/>
      </w:pPr>
    </w:p>
    <w:p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rsidR="00601B54" w:rsidRDefault="00EE410D">
      <w:pPr>
        <w:pStyle w:val="4"/>
        <w:numPr>
          <w:ilvl w:val="2"/>
          <w:numId w:val="5"/>
        </w:numPr>
      </w:pPr>
      <w:r>
        <w:rPr>
          <w:rFonts w:hint="eastAsia"/>
        </w:rPr>
        <w:t>吞吐率测试流程：</w:t>
      </w:r>
    </w:p>
    <w:p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rsidR="00601B54" w:rsidRDefault="00601B54">
      <w:pPr>
        <w:ind w:firstLine="420"/>
      </w:pPr>
    </w:p>
    <w:p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trPr>
          <w:trHeight w:val="294"/>
        </w:trPr>
        <w:tc>
          <w:tcPr>
            <w:tcW w:w="1220" w:type="dxa"/>
            <w:vMerge w:val="restart"/>
            <w:shd w:val="clear" w:color="auto" w:fill="auto"/>
            <w:vAlign w:val="center"/>
          </w:tcPr>
          <w:p w:rsidR="00601B54" w:rsidRDefault="00EE410D">
            <w:pPr>
              <w:jc w:val="center"/>
              <w:rPr>
                <w:b/>
              </w:rPr>
            </w:pPr>
            <w:r>
              <w:rPr>
                <w:rFonts w:hint="eastAsia"/>
                <w:b/>
              </w:rPr>
              <w:t>设置参数</w:t>
            </w:r>
          </w:p>
        </w:tc>
        <w:tc>
          <w:tcPr>
            <w:tcW w:w="1220" w:type="dxa"/>
            <w:shd w:val="clear" w:color="auto" w:fill="auto"/>
            <w:vAlign w:val="center"/>
          </w:tcPr>
          <w:p w:rsidR="00601B54" w:rsidRDefault="00EE410D">
            <w:pPr>
              <w:jc w:val="center"/>
              <w:rPr>
                <w:b/>
              </w:rPr>
            </w:pPr>
            <w:r>
              <w:rPr>
                <w:rFonts w:hint="eastAsia"/>
                <w:b/>
              </w:rPr>
              <w:t>pkt-level</w:t>
            </w:r>
          </w:p>
        </w:tc>
        <w:tc>
          <w:tcPr>
            <w:tcW w:w="1290" w:type="dxa"/>
            <w:shd w:val="clear" w:color="auto" w:fill="auto"/>
            <w:vAlign w:val="center"/>
          </w:tcPr>
          <w:p w:rsidR="00601B54" w:rsidRDefault="00EE410D">
            <w:pPr>
              <w:jc w:val="center"/>
            </w:pPr>
            <w:r>
              <w:rPr>
                <w:rFonts w:hint="eastAsia"/>
              </w:rPr>
              <w:t>协议类型</w:t>
            </w:r>
          </w:p>
        </w:tc>
        <w:tc>
          <w:tcPr>
            <w:tcW w:w="1337" w:type="dxa"/>
            <w:shd w:val="clear" w:color="auto" w:fill="auto"/>
            <w:vAlign w:val="center"/>
          </w:tcPr>
          <w:p w:rsidR="00601B54" w:rsidRDefault="00EE410D">
            <w:pPr>
              <w:jc w:val="center"/>
            </w:pPr>
            <w:r>
              <w:rPr>
                <w:rFonts w:hint="eastAsia"/>
              </w:rPr>
              <w:t>包格式</w:t>
            </w:r>
          </w:p>
        </w:tc>
        <w:tc>
          <w:tcPr>
            <w:tcW w:w="1220" w:type="dxa"/>
            <w:shd w:val="clear" w:color="auto" w:fill="auto"/>
            <w:vAlign w:val="center"/>
          </w:tcPr>
          <w:p w:rsidR="00601B54" w:rsidRDefault="00EE410D">
            <w:pPr>
              <w:jc w:val="center"/>
            </w:pPr>
            <w:r>
              <w:rPr>
                <w:rFonts w:hint="eastAsia"/>
              </w:rPr>
              <w:t>包长</w:t>
            </w:r>
          </w:p>
        </w:tc>
        <w:tc>
          <w:tcPr>
            <w:tcW w:w="1220" w:type="dxa"/>
            <w:shd w:val="clear" w:color="auto" w:fill="auto"/>
            <w:vAlign w:val="center"/>
          </w:tcPr>
          <w:p w:rsidR="00601B54" w:rsidRDefault="00EE410D">
            <w:pPr>
              <w:jc w:val="center"/>
            </w:pPr>
            <w:r>
              <w:rPr>
                <w:rFonts w:hint="eastAsia"/>
              </w:rPr>
              <w:t>更新模式</w:t>
            </w:r>
          </w:p>
        </w:tc>
        <w:tc>
          <w:tcPr>
            <w:tcW w:w="1220" w:type="dxa"/>
            <w:shd w:val="clear" w:color="auto" w:fill="auto"/>
            <w:vAlign w:val="center"/>
          </w:tcPr>
          <w:p w:rsidR="00601B54" w:rsidRDefault="00EE410D">
            <w:pPr>
              <w:jc w:val="center"/>
            </w:pPr>
            <w:r>
              <w:rPr>
                <w:rFonts w:hint="eastAsia"/>
              </w:rPr>
              <w:t>w</w:t>
            </w:r>
            <w:r>
              <w:t>/o</w:t>
            </w:r>
          </w:p>
        </w:tc>
      </w:tr>
      <w:tr w:rsidR="00601B54">
        <w:trPr>
          <w:trHeight w:val="294"/>
        </w:trPr>
        <w:tc>
          <w:tcPr>
            <w:tcW w:w="1220" w:type="dxa"/>
            <w:vMerge/>
            <w:vAlign w:val="center"/>
          </w:tcPr>
          <w:p w:rsidR="00601B54" w:rsidRDefault="00601B54">
            <w:pPr>
              <w:jc w:val="center"/>
              <w:rPr>
                <w:b/>
              </w:rPr>
            </w:pPr>
          </w:p>
        </w:tc>
        <w:tc>
          <w:tcPr>
            <w:tcW w:w="1220" w:type="dxa"/>
            <w:shd w:val="clear" w:color="auto" w:fill="auto"/>
            <w:vAlign w:val="center"/>
          </w:tcPr>
          <w:p w:rsidR="00601B54" w:rsidRDefault="00EE410D">
            <w:pPr>
              <w:jc w:val="center"/>
              <w:rPr>
                <w:b/>
              </w:rPr>
            </w:pPr>
            <w:r>
              <w:rPr>
                <w:rFonts w:hint="eastAsia"/>
                <w:b/>
              </w:rPr>
              <w:t>flow-level</w:t>
            </w:r>
          </w:p>
        </w:tc>
        <w:tc>
          <w:tcPr>
            <w:tcW w:w="1290" w:type="dxa"/>
            <w:shd w:val="clear" w:color="auto" w:fill="auto"/>
            <w:vAlign w:val="center"/>
          </w:tcPr>
          <w:p w:rsidR="00601B54" w:rsidRDefault="00EE410D">
            <w:pPr>
              <w:jc w:val="center"/>
            </w:pPr>
            <w:r>
              <w:rPr>
                <w:rFonts w:hint="eastAsia"/>
              </w:rPr>
              <w:t>速率阈值</w:t>
            </w:r>
          </w:p>
        </w:tc>
        <w:tc>
          <w:tcPr>
            <w:tcW w:w="1337" w:type="dxa"/>
            <w:shd w:val="clear" w:color="auto" w:fill="auto"/>
            <w:vAlign w:val="center"/>
          </w:tcPr>
          <w:p w:rsidR="00601B54" w:rsidRDefault="00EE410D">
            <w:pPr>
              <w:jc w:val="center"/>
            </w:pPr>
            <w:r>
              <w:t>s</w:t>
            </w:r>
          </w:p>
        </w:tc>
        <w:tc>
          <w:tcPr>
            <w:tcW w:w="1220" w:type="dxa"/>
            <w:shd w:val="clear" w:color="auto" w:fill="auto"/>
            <w:vAlign w:val="center"/>
          </w:tcPr>
          <w:p w:rsidR="00601B54" w:rsidRDefault="00EE410D">
            <w:pPr>
              <w:jc w:val="center"/>
            </w:pPr>
            <w:r>
              <w:rPr>
                <w:rFonts w:hint="eastAsia"/>
              </w:rPr>
              <w:t>发送模式</w:t>
            </w:r>
          </w:p>
        </w:tc>
        <w:tc>
          <w:tcPr>
            <w:tcW w:w="1220" w:type="dxa"/>
            <w:shd w:val="clear" w:color="auto" w:fill="auto"/>
            <w:vAlign w:val="center"/>
          </w:tcPr>
          <w:p w:rsidR="00601B54" w:rsidRDefault="00EE410D">
            <w:pPr>
              <w:jc w:val="center"/>
            </w:pPr>
            <w:r>
              <w:rPr>
                <w:rFonts w:hint="eastAsia"/>
              </w:rPr>
              <w:t>单轮时间</w:t>
            </w:r>
          </w:p>
        </w:tc>
        <w:tc>
          <w:tcPr>
            <w:tcW w:w="1220" w:type="dxa"/>
            <w:shd w:val="clear" w:color="auto" w:fill="auto"/>
            <w:vAlign w:val="center"/>
          </w:tcPr>
          <w:p w:rsidR="00601B54" w:rsidRDefault="00EE410D">
            <w:pPr>
              <w:jc w:val="center"/>
            </w:pPr>
            <w:r>
              <w:rPr>
                <w:rFonts w:hint="eastAsia"/>
              </w:rPr>
              <w:t>迭代轮次</w:t>
            </w:r>
          </w:p>
        </w:tc>
      </w:tr>
      <w:tr w:rsidR="00601B54">
        <w:trPr>
          <w:trHeight w:val="294"/>
        </w:trPr>
        <w:tc>
          <w:tcPr>
            <w:tcW w:w="1220" w:type="dxa"/>
            <w:vMerge w:val="restart"/>
            <w:shd w:val="clear" w:color="auto" w:fill="auto"/>
            <w:vAlign w:val="center"/>
          </w:tcPr>
          <w:p w:rsidR="00601B54" w:rsidRDefault="00EE410D">
            <w:pPr>
              <w:jc w:val="center"/>
              <w:rPr>
                <w:b/>
              </w:rPr>
            </w:pPr>
            <w:r>
              <w:rPr>
                <w:rFonts w:hint="eastAsia"/>
                <w:b/>
              </w:rPr>
              <w:t>收集参数</w:t>
            </w:r>
          </w:p>
        </w:tc>
        <w:tc>
          <w:tcPr>
            <w:tcW w:w="1220" w:type="dxa"/>
            <w:shd w:val="clear" w:color="auto" w:fill="auto"/>
            <w:vAlign w:val="center"/>
          </w:tcPr>
          <w:p w:rsidR="00601B54" w:rsidRDefault="00EE410D">
            <w:pPr>
              <w:jc w:val="center"/>
              <w:rPr>
                <w:b/>
              </w:rPr>
            </w:pPr>
            <w:r>
              <w:rPr>
                <w:rFonts w:hint="eastAsia"/>
                <w:b/>
              </w:rPr>
              <w:t>吞吐率</w:t>
            </w:r>
          </w:p>
        </w:tc>
        <w:tc>
          <w:tcPr>
            <w:tcW w:w="1290" w:type="dxa"/>
            <w:shd w:val="clear" w:color="auto" w:fill="auto"/>
            <w:vAlign w:val="center"/>
          </w:tcPr>
          <w:p w:rsidR="00601B54" w:rsidRDefault="00EE410D">
            <w:pPr>
              <w:jc w:val="center"/>
            </w:pPr>
            <w:r>
              <w:rPr>
                <w:rFonts w:hint="eastAsia"/>
              </w:rPr>
              <w:t>bps</w:t>
            </w:r>
          </w:p>
        </w:tc>
        <w:tc>
          <w:tcPr>
            <w:tcW w:w="1337" w:type="dxa"/>
            <w:shd w:val="clear" w:color="auto" w:fill="auto"/>
            <w:vAlign w:val="center"/>
          </w:tcPr>
          <w:p w:rsidR="00601B54" w:rsidRDefault="00EE410D">
            <w:pPr>
              <w:jc w:val="center"/>
            </w:pPr>
            <w:r>
              <w:rPr>
                <w:rFonts w:hint="eastAsia"/>
              </w:rPr>
              <w:t>pps</w:t>
            </w:r>
          </w:p>
        </w:tc>
        <w:tc>
          <w:tcPr>
            <w:tcW w:w="1220" w:type="dxa"/>
            <w:shd w:val="clear" w:color="auto" w:fill="auto"/>
            <w:vAlign w:val="center"/>
          </w:tcPr>
          <w:p w:rsidR="00601B54" w:rsidRDefault="00EE410D">
            <w:pPr>
              <w:jc w:val="center"/>
            </w:pPr>
            <w:r>
              <w:rPr>
                <w:rFonts w:hint="eastAsia"/>
              </w:rPr>
              <w:t>w/o</w:t>
            </w:r>
          </w:p>
        </w:tc>
        <w:tc>
          <w:tcPr>
            <w:tcW w:w="1220" w:type="dxa"/>
            <w:shd w:val="clear" w:color="auto" w:fill="auto"/>
            <w:vAlign w:val="center"/>
          </w:tcPr>
          <w:p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trPr>
          <w:trHeight w:val="294"/>
        </w:trPr>
        <w:tc>
          <w:tcPr>
            <w:tcW w:w="1220" w:type="dxa"/>
            <w:vMerge/>
            <w:vAlign w:val="center"/>
          </w:tcPr>
          <w:p w:rsidR="00601B54" w:rsidRDefault="00601B54">
            <w:pPr>
              <w:jc w:val="center"/>
              <w:rPr>
                <w:b/>
              </w:rPr>
            </w:pPr>
          </w:p>
        </w:tc>
        <w:tc>
          <w:tcPr>
            <w:tcW w:w="1220" w:type="dxa"/>
            <w:vMerge w:val="restart"/>
            <w:shd w:val="clear" w:color="auto" w:fill="auto"/>
            <w:vAlign w:val="center"/>
          </w:tcPr>
          <w:p w:rsidR="00601B54" w:rsidRDefault="00EE410D">
            <w:pPr>
              <w:jc w:val="center"/>
              <w:rPr>
                <w:b/>
              </w:rPr>
            </w:pPr>
            <w:r>
              <w:rPr>
                <w:rFonts w:hint="eastAsia"/>
                <w:b/>
              </w:rPr>
              <w:t>丢包率</w:t>
            </w:r>
          </w:p>
        </w:tc>
        <w:tc>
          <w:tcPr>
            <w:tcW w:w="1290" w:type="dxa"/>
            <w:shd w:val="clear" w:color="auto" w:fill="auto"/>
            <w:vAlign w:val="center"/>
          </w:tcPr>
          <w:p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rsidR="00601B54" w:rsidRDefault="00EE410D">
            <w:pPr>
              <w:jc w:val="center"/>
            </w:pPr>
            <w:r>
              <w:rPr>
                <w:rFonts w:hint="eastAsia"/>
              </w:rPr>
              <w:t>……</w:t>
            </w:r>
          </w:p>
        </w:tc>
        <w:tc>
          <w:tcPr>
            <w:tcW w:w="1220" w:type="dxa"/>
            <w:shd w:val="clear" w:color="auto" w:fill="auto"/>
            <w:vAlign w:val="center"/>
          </w:tcPr>
          <w:p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rsidR="00601B54" w:rsidRDefault="00EE410D">
            <w:pPr>
              <w:jc w:val="center"/>
            </w:pPr>
            <w:r>
              <w:rPr>
                <w:rFonts w:hint="eastAsia"/>
              </w:rPr>
              <w:t>w</w:t>
            </w:r>
            <w:r>
              <w:t>/o</w:t>
            </w:r>
          </w:p>
        </w:tc>
      </w:tr>
      <w:tr w:rsidR="00601B54">
        <w:trPr>
          <w:trHeight w:val="294"/>
        </w:trPr>
        <w:tc>
          <w:tcPr>
            <w:tcW w:w="1220" w:type="dxa"/>
            <w:vMerge/>
            <w:vAlign w:val="center"/>
          </w:tcPr>
          <w:p w:rsidR="00601B54" w:rsidRDefault="00601B54">
            <w:pPr>
              <w:jc w:val="center"/>
            </w:pPr>
          </w:p>
        </w:tc>
        <w:tc>
          <w:tcPr>
            <w:tcW w:w="1220" w:type="dxa"/>
            <w:vMerge/>
            <w:vAlign w:val="center"/>
          </w:tcPr>
          <w:p w:rsidR="00601B54" w:rsidRDefault="00601B54">
            <w:pPr>
              <w:jc w:val="center"/>
            </w:pPr>
          </w:p>
        </w:tc>
        <w:tc>
          <w:tcPr>
            <w:tcW w:w="1290" w:type="dxa"/>
            <w:shd w:val="clear" w:color="auto" w:fill="auto"/>
            <w:vAlign w:val="center"/>
          </w:tcPr>
          <w:p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rsidR="00601B54" w:rsidRDefault="00EE410D">
            <w:pPr>
              <w:jc w:val="center"/>
            </w:pPr>
            <w:r>
              <w:rPr>
                <w:rFonts w:hint="eastAsia"/>
              </w:rPr>
              <w:t>……</w:t>
            </w:r>
          </w:p>
        </w:tc>
        <w:tc>
          <w:tcPr>
            <w:tcW w:w="1220" w:type="dxa"/>
            <w:shd w:val="clear" w:color="auto" w:fill="auto"/>
            <w:vAlign w:val="center"/>
          </w:tcPr>
          <w:p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rsidR="00601B54" w:rsidRDefault="00EE410D">
            <w:pPr>
              <w:jc w:val="center"/>
            </w:pPr>
            <w:r>
              <w:rPr>
                <w:rFonts w:hint="eastAsia"/>
              </w:rPr>
              <w:t>w</w:t>
            </w:r>
            <w:r>
              <w:t>/o</w:t>
            </w:r>
          </w:p>
        </w:tc>
      </w:tr>
    </w:tbl>
    <w:p w:rsidR="00601B54" w:rsidRDefault="00601B54">
      <w:pPr>
        <w:ind w:firstLine="420"/>
      </w:pPr>
    </w:p>
    <w:p w:rsidR="00601B54" w:rsidRDefault="00EE410D">
      <w:pPr>
        <w:ind w:firstLine="420"/>
      </w:pPr>
      <w:r>
        <w:rPr>
          <w:rFonts w:hint="eastAsia"/>
        </w:rPr>
        <w:t>其整体测试流程如图</w:t>
      </w:r>
      <w:r>
        <w:rPr>
          <w:rFonts w:hint="eastAsia"/>
        </w:rPr>
        <w:t>8</w:t>
      </w:r>
      <w:r>
        <w:rPr>
          <w:rFonts w:hint="eastAsia"/>
        </w:rPr>
        <w:t>所示。</w:t>
      </w:r>
    </w:p>
    <w:p w:rsidR="00601B54" w:rsidRDefault="008C5641">
      <w:pPr>
        <w:ind w:firstLine="420"/>
        <w:jc w:val="center"/>
      </w:pPr>
      <w:r>
        <w:pict>
          <v:shape id="_x0000_i1032" type="#_x0000_t75" style="width:315pt;height:452.5pt">
            <v:imagedata r:id="rId18" o:title=""/>
          </v:shape>
        </w:pict>
      </w:r>
    </w:p>
    <w:p w:rsidR="00601B54" w:rsidRDefault="00EE410D">
      <w:pPr>
        <w:ind w:firstLine="420"/>
        <w:jc w:val="center"/>
      </w:pPr>
      <w:r>
        <w:rPr>
          <w:rFonts w:hint="eastAsia"/>
        </w:rPr>
        <w:t>图</w:t>
      </w:r>
      <w:r>
        <w:t xml:space="preserve">8 </w:t>
      </w:r>
      <w:r>
        <w:rPr>
          <w:rFonts w:hint="eastAsia"/>
        </w:rPr>
        <w:t>基于“二分法”吞吐率测试流程图</w:t>
      </w:r>
    </w:p>
    <w:p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rsidR="00601B54" w:rsidRDefault="00EE410D">
      <w:pPr>
        <w:pStyle w:val="4"/>
        <w:numPr>
          <w:ilvl w:val="2"/>
          <w:numId w:val="5"/>
        </w:numPr>
      </w:pPr>
      <w:r>
        <w:rPr>
          <w:rFonts w:hint="eastAsia"/>
        </w:rPr>
        <w:t>时延测试流程：</w:t>
      </w:r>
    </w:p>
    <w:p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rsidR="00601B54" w:rsidRDefault="00601B54">
      <w:pPr>
        <w:ind w:firstLine="420"/>
      </w:pPr>
    </w:p>
    <w:p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trPr>
          <w:trHeight w:val="280"/>
          <w:jc w:val="center"/>
        </w:trPr>
        <w:tc>
          <w:tcPr>
            <w:tcW w:w="1129" w:type="dxa"/>
            <w:vMerge w:val="restart"/>
            <w:shd w:val="clear" w:color="auto" w:fill="auto"/>
            <w:vAlign w:val="center"/>
          </w:tcPr>
          <w:p w:rsidR="00601B54" w:rsidRDefault="00EE410D">
            <w:pPr>
              <w:rPr>
                <w:b/>
              </w:rPr>
            </w:pPr>
            <w:r>
              <w:rPr>
                <w:rFonts w:hint="eastAsia"/>
                <w:b/>
              </w:rPr>
              <w:t>设置参数</w:t>
            </w:r>
          </w:p>
        </w:tc>
        <w:tc>
          <w:tcPr>
            <w:tcW w:w="1560" w:type="dxa"/>
            <w:shd w:val="clear" w:color="auto" w:fill="auto"/>
            <w:vAlign w:val="center"/>
          </w:tcPr>
          <w:p w:rsidR="00601B54" w:rsidRDefault="00EE410D">
            <w:pPr>
              <w:rPr>
                <w:b/>
              </w:rPr>
            </w:pPr>
            <w:r>
              <w:rPr>
                <w:rFonts w:hint="eastAsia"/>
                <w:b/>
              </w:rPr>
              <w:t>pkt-level</w:t>
            </w:r>
          </w:p>
        </w:tc>
        <w:tc>
          <w:tcPr>
            <w:tcW w:w="1134" w:type="dxa"/>
            <w:shd w:val="clear" w:color="auto" w:fill="auto"/>
            <w:vAlign w:val="center"/>
          </w:tcPr>
          <w:p w:rsidR="00601B54" w:rsidRDefault="00EE410D">
            <w:r>
              <w:rPr>
                <w:rFonts w:hint="eastAsia"/>
              </w:rPr>
              <w:t>协议类型</w:t>
            </w:r>
          </w:p>
        </w:tc>
        <w:tc>
          <w:tcPr>
            <w:tcW w:w="992" w:type="dxa"/>
            <w:shd w:val="clear" w:color="auto" w:fill="auto"/>
            <w:vAlign w:val="center"/>
          </w:tcPr>
          <w:p w:rsidR="00601B54" w:rsidRDefault="00EE410D">
            <w:r>
              <w:rPr>
                <w:rFonts w:hint="eastAsia"/>
              </w:rPr>
              <w:t>包格式</w:t>
            </w:r>
          </w:p>
        </w:tc>
        <w:tc>
          <w:tcPr>
            <w:tcW w:w="1134" w:type="dxa"/>
            <w:shd w:val="clear" w:color="auto" w:fill="auto"/>
            <w:vAlign w:val="center"/>
          </w:tcPr>
          <w:p w:rsidR="00601B54" w:rsidRDefault="00EE410D">
            <w:r>
              <w:rPr>
                <w:rFonts w:hint="eastAsia"/>
              </w:rPr>
              <w:t>包长</w:t>
            </w:r>
          </w:p>
        </w:tc>
        <w:tc>
          <w:tcPr>
            <w:tcW w:w="1701" w:type="dxa"/>
            <w:shd w:val="clear" w:color="auto" w:fill="auto"/>
            <w:vAlign w:val="center"/>
          </w:tcPr>
          <w:p w:rsidR="00601B54" w:rsidRDefault="00EE410D">
            <w:r>
              <w:rPr>
                <w:rFonts w:hint="eastAsia"/>
              </w:rPr>
              <w:t>更新模式</w:t>
            </w:r>
          </w:p>
        </w:tc>
      </w:tr>
      <w:tr w:rsidR="00601B54">
        <w:trPr>
          <w:trHeight w:val="280"/>
          <w:jc w:val="center"/>
        </w:trPr>
        <w:tc>
          <w:tcPr>
            <w:tcW w:w="1129" w:type="dxa"/>
            <w:vMerge/>
            <w:vAlign w:val="center"/>
          </w:tcPr>
          <w:p w:rsidR="00601B54" w:rsidRDefault="00601B54">
            <w:pPr>
              <w:rPr>
                <w:b/>
              </w:rPr>
            </w:pPr>
          </w:p>
        </w:tc>
        <w:tc>
          <w:tcPr>
            <w:tcW w:w="1560" w:type="dxa"/>
            <w:shd w:val="clear" w:color="auto" w:fill="auto"/>
            <w:vAlign w:val="center"/>
          </w:tcPr>
          <w:p w:rsidR="00601B54" w:rsidRDefault="00EE410D">
            <w:pPr>
              <w:rPr>
                <w:b/>
              </w:rPr>
            </w:pPr>
            <w:r>
              <w:rPr>
                <w:rFonts w:hint="eastAsia"/>
                <w:b/>
              </w:rPr>
              <w:t>flow-level</w:t>
            </w:r>
          </w:p>
        </w:tc>
        <w:tc>
          <w:tcPr>
            <w:tcW w:w="1134" w:type="dxa"/>
            <w:shd w:val="clear" w:color="auto" w:fill="auto"/>
            <w:vAlign w:val="center"/>
          </w:tcPr>
          <w:p w:rsidR="00601B54" w:rsidRDefault="00EE410D">
            <w:r>
              <w:rPr>
                <w:rFonts w:hint="eastAsia"/>
              </w:rPr>
              <w:t>发送速率</w:t>
            </w:r>
          </w:p>
        </w:tc>
        <w:tc>
          <w:tcPr>
            <w:tcW w:w="992" w:type="dxa"/>
            <w:shd w:val="clear" w:color="auto" w:fill="auto"/>
            <w:vAlign w:val="center"/>
          </w:tcPr>
          <w:p w:rsidR="00601B54" w:rsidRDefault="00EE410D">
            <w:r>
              <w:rPr>
                <w:rFonts w:hint="eastAsia"/>
              </w:rPr>
              <w:t>IPD</w:t>
            </w:r>
          </w:p>
        </w:tc>
        <w:tc>
          <w:tcPr>
            <w:tcW w:w="1134" w:type="dxa"/>
            <w:shd w:val="clear" w:color="auto" w:fill="auto"/>
            <w:vAlign w:val="center"/>
          </w:tcPr>
          <w:p w:rsidR="00601B54" w:rsidRDefault="00EE410D">
            <w:r>
              <w:rPr>
                <w:rFonts w:hint="eastAsia"/>
              </w:rPr>
              <w:t>发送模式</w:t>
            </w:r>
          </w:p>
        </w:tc>
        <w:tc>
          <w:tcPr>
            <w:tcW w:w="1701" w:type="dxa"/>
            <w:shd w:val="clear" w:color="auto" w:fill="auto"/>
            <w:vAlign w:val="center"/>
          </w:tcPr>
          <w:p w:rsidR="00601B54" w:rsidRDefault="00EE410D">
            <w:r>
              <w:rPr>
                <w:rFonts w:hint="eastAsia"/>
              </w:rPr>
              <w:t>w</w:t>
            </w:r>
            <w:r>
              <w:t>/o</w:t>
            </w:r>
          </w:p>
        </w:tc>
      </w:tr>
      <w:tr w:rsidR="00601B54">
        <w:trPr>
          <w:trHeight w:val="280"/>
          <w:jc w:val="center"/>
        </w:trPr>
        <w:tc>
          <w:tcPr>
            <w:tcW w:w="1129" w:type="dxa"/>
            <w:vMerge w:val="restart"/>
            <w:shd w:val="clear" w:color="auto" w:fill="auto"/>
            <w:vAlign w:val="center"/>
          </w:tcPr>
          <w:p w:rsidR="00601B54" w:rsidRDefault="00EE410D">
            <w:pPr>
              <w:rPr>
                <w:b/>
              </w:rPr>
            </w:pPr>
            <w:r>
              <w:rPr>
                <w:rFonts w:hint="eastAsia"/>
                <w:b/>
              </w:rPr>
              <w:t>收集参数</w:t>
            </w:r>
          </w:p>
        </w:tc>
        <w:tc>
          <w:tcPr>
            <w:tcW w:w="1560" w:type="dxa"/>
            <w:shd w:val="clear" w:color="auto" w:fill="auto"/>
            <w:vAlign w:val="center"/>
          </w:tcPr>
          <w:p w:rsidR="00601B54" w:rsidRDefault="00EE410D">
            <w:r>
              <w:rPr>
                <w:rFonts w:hint="eastAsia"/>
              </w:rPr>
              <w:t>单个时延</w:t>
            </w:r>
          </w:p>
        </w:tc>
        <w:tc>
          <w:tcPr>
            <w:tcW w:w="1134" w:type="dxa"/>
            <w:shd w:val="clear" w:color="auto" w:fill="auto"/>
          </w:tcPr>
          <w:p w:rsidR="00601B54" w:rsidRDefault="00EE410D">
            <w:r>
              <w:rPr>
                <w:rFonts w:hint="eastAsia"/>
              </w:rPr>
              <w:t>w</w:t>
            </w:r>
            <w:r>
              <w:t>/o</w:t>
            </w:r>
          </w:p>
        </w:tc>
        <w:tc>
          <w:tcPr>
            <w:tcW w:w="992" w:type="dxa"/>
            <w:shd w:val="clear" w:color="auto" w:fill="auto"/>
          </w:tcPr>
          <w:p w:rsidR="00601B54" w:rsidRDefault="00EE410D">
            <w:r>
              <w:rPr>
                <w:rFonts w:hint="eastAsia"/>
              </w:rPr>
              <w:t>w</w:t>
            </w:r>
            <w:r>
              <w:t>/o</w:t>
            </w:r>
          </w:p>
        </w:tc>
        <w:tc>
          <w:tcPr>
            <w:tcW w:w="1134" w:type="dxa"/>
            <w:shd w:val="clear" w:color="auto" w:fill="auto"/>
          </w:tcPr>
          <w:p w:rsidR="00601B54" w:rsidRDefault="00EE410D">
            <w:r>
              <w:rPr>
                <w:rFonts w:hint="eastAsia"/>
              </w:rPr>
              <w:t>w</w:t>
            </w:r>
            <w:r>
              <w:t>/o</w:t>
            </w:r>
          </w:p>
        </w:tc>
        <w:tc>
          <w:tcPr>
            <w:tcW w:w="1701" w:type="dxa"/>
            <w:shd w:val="clear" w:color="auto" w:fill="auto"/>
          </w:tcPr>
          <w:p w:rsidR="00601B54" w:rsidRDefault="00EE410D">
            <w:r>
              <w:rPr>
                <w:rFonts w:hint="eastAsia"/>
              </w:rPr>
              <w:t>w</w:t>
            </w:r>
            <w:r>
              <w:t>/o</w:t>
            </w:r>
          </w:p>
        </w:tc>
      </w:tr>
      <w:tr w:rsidR="00601B54">
        <w:trPr>
          <w:trHeight w:val="280"/>
          <w:jc w:val="center"/>
        </w:trPr>
        <w:tc>
          <w:tcPr>
            <w:tcW w:w="1129" w:type="dxa"/>
            <w:vMerge/>
            <w:vAlign w:val="center"/>
          </w:tcPr>
          <w:p w:rsidR="00601B54" w:rsidRDefault="00601B54"/>
        </w:tc>
        <w:tc>
          <w:tcPr>
            <w:tcW w:w="1560" w:type="dxa"/>
            <w:shd w:val="clear" w:color="auto" w:fill="auto"/>
            <w:vAlign w:val="center"/>
          </w:tcPr>
          <w:p w:rsidR="00601B54" w:rsidRDefault="00EE410D">
            <w:r>
              <w:rPr>
                <w:rFonts w:hint="eastAsia"/>
              </w:rPr>
              <w:t>平均时延</w:t>
            </w:r>
          </w:p>
        </w:tc>
        <w:tc>
          <w:tcPr>
            <w:tcW w:w="1134" w:type="dxa"/>
            <w:shd w:val="clear" w:color="auto" w:fill="auto"/>
          </w:tcPr>
          <w:p w:rsidR="00601B54" w:rsidRDefault="00EE410D">
            <w:r>
              <w:rPr>
                <w:rFonts w:hint="eastAsia"/>
              </w:rPr>
              <w:t>w</w:t>
            </w:r>
            <w:r>
              <w:t>/o</w:t>
            </w:r>
          </w:p>
        </w:tc>
        <w:tc>
          <w:tcPr>
            <w:tcW w:w="992" w:type="dxa"/>
            <w:shd w:val="clear" w:color="auto" w:fill="auto"/>
          </w:tcPr>
          <w:p w:rsidR="00601B54" w:rsidRDefault="00EE410D">
            <w:r>
              <w:rPr>
                <w:rFonts w:hint="eastAsia"/>
              </w:rPr>
              <w:t>w</w:t>
            </w:r>
            <w:r>
              <w:t>/o</w:t>
            </w:r>
          </w:p>
        </w:tc>
        <w:tc>
          <w:tcPr>
            <w:tcW w:w="1134" w:type="dxa"/>
            <w:shd w:val="clear" w:color="auto" w:fill="auto"/>
          </w:tcPr>
          <w:p w:rsidR="00601B54" w:rsidRDefault="00EE410D">
            <w:r>
              <w:rPr>
                <w:rFonts w:hint="eastAsia"/>
              </w:rPr>
              <w:t>w</w:t>
            </w:r>
            <w:r>
              <w:t>/o</w:t>
            </w:r>
          </w:p>
        </w:tc>
        <w:tc>
          <w:tcPr>
            <w:tcW w:w="1701" w:type="dxa"/>
            <w:shd w:val="clear" w:color="auto" w:fill="auto"/>
          </w:tcPr>
          <w:p w:rsidR="00601B54" w:rsidRDefault="00EE410D">
            <w:r>
              <w:rPr>
                <w:rFonts w:hint="eastAsia"/>
              </w:rPr>
              <w:t>w</w:t>
            </w:r>
            <w:r>
              <w:t>/o</w:t>
            </w:r>
          </w:p>
        </w:tc>
      </w:tr>
    </w:tbl>
    <w:p w:rsidR="00601B54" w:rsidRDefault="00601B54">
      <w:pPr>
        <w:ind w:firstLine="420"/>
      </w:pPr>
    </w:p>
    <w:p w:rsidR="00601B54" w:rsidRDefault="00EE410D">
      <w:pPr>
        <w:ind w:firstLine="420"/>
      </w:pPr>
      <w:r>
        <w:rPr>
          <w:rFonts w:hint="eastAsia"/>
        </w:rPr>
        <w:t>其整体测试流程如图</w:t>
      </w:r>
      <w:r>
        <w:rPr>
          <w:rFonts w:hint="eastAsia"/>
        </w:rPr>
        <w:t>9</w:t>
      </w:r>
      <w:r>
        <w:rPr>
          <w:rFonts w:hint="eastAsia"/>
        </w:rPr>
        <w:t>所示。</w:t>
      </w:r>
    </w:p>
    <w:p w:rsidR="00601B54" w:rsidRDefault="008C5641">
      <w:pPr>
        <w:ind w:firstLine="420"/>
        <w:jc w:val="center"/>
      </w:pPr>
      <w:r>
        <w:pict>
          <v:shape id="_x0000_i1033" type="#_x0000_t75" style="width:268pt;height:286pt">
            <v:imagedata r:id="rId19" o:title=""/>
          </v:shape>
        </w:pict>
      </w:r>
    </w:p>
    <w:p w:rsidR="00601B54" w:rsidRDefault="00EE410D">
      <w:pPr>
        <w:ind w:firstLine="420"/>
        <w:jc w:val="center"/>
      </w:pPr>
      <w:r>
        <w:rPr>
          <w:rFonts w:hint="eastAsia"/>
        </w:rPr>
        <w:t>图</w:t>
      </w:r>
      <w:r>
        <w:rPr>
          <w:rFonts w:hint="eastAsia"/>
        </w:rPr>
        <w:t>9</w:t>
      </w:r>
      <w:r>
        <w:t xml:space="preserve"> </w:t>
      </w:r>
      <w:r>
        <w:rPr>
          <w:rFonts w:hint="eastAsia"/>
        </w:rPr>
        <w:t>时延测试流程图</w:t>
      </w:r>
    </w:p>
    <w:p w:rsidR="00601B54" w:rsidRDefault="00601B54"/>
    <w:p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时间戳将记录</w:t>
      </w:r>
      <w:proofErr w:type="gramEnd"/>
      <w:r>
        <w:rPr>
          <w:rFonts w:hint="eastAsia"/>
        </w:rPr>
        <w:t>在紧接着的</w:t>
      </w:r>
      <w:r>
        <w:rPr>
          <w:rFonts w:hint="eastAsia"/>
        </w:rPr>
        <w:t>4</w:t>
      </w:r>
      <w:r>
        <w:t>4</w:t>
      </w:r>
      <w:r>
        <w:rPr>
          <w:rFonts w:hint="eastAsia"/>
        </w:rPr>
        <w:t>位，共计消耗</w:t>
      </w:r>
      <w:r>
        <w:rPr>
          <w:rFonts w:hint="eastAsia"/>
        </w:rPr>
        <w:t>1</w:t>
      </w:r>
      <w:r>
        <w:t>1</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Pr>
          <w:rFonts w:hint="eastAsia"/>
        </w:rPr>
        <w:t>4</w:t>
      </w:r>
      <w:r>
        <w:t>4</w:t>
      </w:r>
      <w:r>
        <w:rPr>
          <w:rFonts w:hint="eastAsia"/>
        </w:rPr>
        <w:t>为则用于标记发送时间戳，而随后的</w:t>
      </w:r>
      <w:r>
        <w:rPr>
          <w:rFonts w:hint="eastAsia"/>
        </w:rPr>
        <w:t>4</w:t>
      </w:r>
      <w:r>
        <w:t>4</w:t>
      </w:r>
      <w:r>
        <w:rPr>
          <w:rFonts w:hint="eastAsia"/>
        </w:rPr>
        <w:t>位用于标记接收时间戳。</w:t>
      </w:r>
    </w:p>
    <w:p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Pr>
          <w:rFonts w:hint="eastAsia"/>
        </w:rPr>
        <w:t>4</w:t>
      </w:r>
      <w:r>
        <w:t>4</w:t>
      </w:r>
      <w:r>
        <w:rPr>
          <w:rFonts w:hint="eastAsia"/>
        </w:rPr>
        <w:t>位用于标记发送时间戳，而随后的</w:t>
      </w:r>
      <w:r>
        <w:rPr>
          <w:rFonts w:hint="eastAsia"/>
        </w:rPr>
        <w:t>4</w:t>
      </w:r>
      <w:r>
        <w:t>4</w:t>
      </w:r>
      <w:r>
        <w:rPr>
          <w:rFonts w:hint="eastAsia"/>
        </w:rPr>
        <w:t>位用于标记接收时间戳。</w:t>
      </w:r>
    </w:p>
    <w:p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rsidR="00EA4D97" w:rsidRPr="00EA4D97" w:rsidRDefault="00EA4D97" w:rsidP="00EA4D97">
      <w:pPr>
        <w:ind w:firstLine="426"/>
        <w:rPr>
          <w:b/>
        </w:rPr>
      </w:pPr>
    </w:p>
    <w:p w:rsidR="00EA4D97" w:rsidRDefault="00EA4D97" w:rsidP="00EA4D97">
      <w:pPr>
        <w:pStyle w:val="3"/>
        <w:numPr>
          <w:ilvl w:val="1"/>
          <w:numId w:val="2"/>
        </w:numPr>
        <w:ind w:left="426" w:hanging="426"/>
      </w:pPr>
      <w:r>
        <w:lastRenderedPageBreak/>
        <w:t>ANT</w:t>
      </w:r>
      <w:r>
        <w:rPr>
          <w:rFonts w:hint="eastAsia"/>
        </w:rPr>
        <w:t>中</w:t>
      </w:r>
      <w:r>
        <w:t>Metadata</w:t>
      </w:r>
      <w:r>
        <w:rPr>
          <w:rFonts w:hint="eastAsia"/>
        </w:rPr>
        <w:t>格式定义</w:t>
      </w:r>
    </w:p>
    <w:p w:rsidR="00EA4D97" w:rsidRDefault="00EA4D97">
      <w:pPr>
        <w:ind w:left="420"/>
      </w:pPr>
    </w:p>
    <w:p w:rsidR="00601B54" w:rsidRDefault="00601B54">
      <w:pPr>
        <w:pStyle w:val="a6"/>
        <w:numPr>
          <w:ilvl w:val="0"/>
          <w:numId w:val="6"/>
        </w:numPr>
        <w:ind w:firstLineChars="0"/>
        <w:rPr>
          <w:rFonts w:cstheme="majorBidi"/>
          <w:b/>
          <w:bCs/>
          <w:vanish/>
          <w:sz w:val="32"/>
          <w:szCs w:val="32"/>
        </w:rPr>
      </w:pPr>
    </w:p>
    <w:p w:rsidR="00601B54" w:rsidRDefault="00601B54">
      <w:pPr>
        <w:pStyle w:val="a6"/>
        <w:numPr>
          <w:ilvl w:val="0"/>
          <w:numId w:val="6"/>
        </w:numPr>
        <w:ind w:firstLineChars="0"/>
        <w:rPr>
          <w:rFonts w:cstheme="majorBidi"/>
          <w:b/>
          <w:bCs/>
          <w:vanish/>
          <w:sz w:val="32"/>
          <w:szCs w:val="32"/>
        </w:rPr>
      </w:pPr>
    </w:p>
    <w:p w:rsidR="00601B54" w:rsidRDefault="00601B54">
      <w:pPr>
        <w:pStyle w:val="a6"/>
        <w:numPr>
          <w:ilvl w:val="0"/>
          <w:numId w:val="6"/>
        </w:numPr>
        <w:ind w:firstLineChars="0"/>
        <w:rPr>
          <w:rFonts w:cstheme="majorBidi"/>
          <w:b/>
          <w:bCs/>
          <w:vanish/>
          <w:sz w:val="32"/>
          <w:szCs w:val="32"/>
        </w:rPr>
      </w:pPr>
    </w:p>
    <w:p w:rsidR="00601B54" w:rsidRDefault="00601B54">
      <w:pPr>
        <w:pStyle w:val="a6"/>
        <w:numPr>
          <w:ilvl w:val="0"/>
          <w:numId w:val="6"/>
        </w:numPr>
        <w:ind w:firstLineChars="0"/>
        <w:rPr>
          <w:rFonts w:cstheme="majorBidi"/>
          <w:b/>
          <w:bCs/>
          <w:vanish/>
          <w:sz w:val="32"/>
          <w:szCs w:val="32"/>
        </w:rPr>
      </w:pPr>
    </w:p>
    <w:p w:rsidR="00601B54" w:rsidRDefault="00EE410D">
      <w:pPr>
        <w:pStyle w:val="3"/>
        <w:numPr>
          <w:ilvl w:val="1"/>
          <w:numId w:val="2"/>
        </w:numPr>
        <w:ind w:left="426" w:hanging="426"/>
      </w:pPr>
      <w:r>
        <w:rPr>
          <w:rFonts w:hint="eastAsia"/>
        </w:rPr>
        <w:t>Fast</w:t>
      </w:r>
      <w:r>
        <w:t>-Ant</w:t>
      </w:r>
      <w:r>
        <w:rPr>
          <w:rFonts w:hint="eastAsia"/>
        </w:rPr>
        <w:t>软件详细设计</w:t>
      </w:r>
    </w:p>
    <w:p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rsidR="00601B54" w:rsidRDefault="00EE410D">
      <w:pPr>
        <w:pStyle w:val="4"/>
        <w:numPr>
          <w:ilvl w:val="2"/>
          <w:numId w:val="5"/>
        </w:numPr>
        <w:ind w:left="567"/>
      </w:pPr>
      <w:r>
        <w:rPr>
          <w:rFonts w:hint="eastAsia"/>
        </w:rPr>
        <w:t>A</w:t>
      </w:r>
      <w:r>
        <w:t>NT</w:t>
      </w:r>
      <w:r>
        <w:rPr>
          <w:rFonts w:hint="eastAsia"/>
        </w:rPr>
        <w:t>主要数据结构</w:t>
      </w:r>
    </w:p>
    <w:p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struct um_</w:t>
      </w:r>
      <w:proofErr w:type="gramStart"/>
      <w:r>
        <w:t>metadata{</w:t>
      </w:r>
      <w:proofErr w:type="gramEnd"/>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lastRenderedPageBreak/>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p>
    <w:p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rsidR="00601B54" w:rsidRDefault="00601B54"/>
    <w:p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rsidR="00601B54" w:rsidRDefault="00EE410D">
            <w:pPr>
              <w:rPr>
                <w:b w:val="0"/>
                <w:bCs w:val="0"/>
              </w:rPr>
            </w:pPr>
            <w:r>
              <w:rPr>
                <w:rFonts w:hint="eastAsia"/>
              </w:rPr>
              <w:t>PGM</w:t>
            </w:r>
          </w:p>
        </w:tc>
        <w:tc>
          <w:tcPr>
            <w:tcW w:w="1120"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rsidR="00601B54" w:rsidRDefault="00EE410D">
            <w:pPr>
              <w:rPr>
                <w:b w:val="0"/>
                <w:bCs w:val="0"/>
              </w:rPr>
            </w:pPr>
            <w:r>
              <w:rPr>
                <w:rFonts w:hint="eastAsia"/>
              </w:rPr>
              <w:t>SCM</w:t>
            </w:r>
          </w:p>
        </w:tc>
        <w:tc>
          <w:tcPr>
            <w:tcW w:w="1120"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rsidR="00601B54" w:rsidRDefault="00601B54"/>
    <w:p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rsidR="00776F8E" w:rsidRDefault="00776F8E" w:rsidP="00776F8E">
      <w:pPr>
        <w:pStyle w:val="4"/>
        <w:numPr>
          <w:ilvl w:val="2"/>
          <w:numId w:val="5"/>
        </w:numPr>
        <w:ind w:left="567"/>
      </w:pPr>
      <w:r>
        <w:rPr>
          <w:rFonts w:hint="eastAsia"/>
        </w:rPr>
        <w:t>A</w:t>
      </w:r>
      <w:r>
        <w:t>NT</w:t>
      </w:r>
      <w:r>
        <w:rPr>
          <w:rFonts w:hint="eastAsia"/>
        </w:rPr>
        <w:t>虚拟地址空间定义</w:t>
      </w:r>
    </w:p>
    <w:p w:rsidR="00601B54" w:rsidRDefault="00EE410D">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Pr>
          <w:rFonts w:hint="eastAsia"/>
        </w:rPr>
        <w:t>的设计规范，将</w:t>
      </w:r>
      <w:r>
        <w:rPr>
          <w:rFonts w:hint="eastAsia"/>
        </w:rPr>
        <w:t>0x</w:t>
      </w:r>
      <w:r>
        <w:t>5000 0000</w:t>
      </w:r>
      <w:r>
        <w:rPr>
          <w:rFonts w:hint="eastAsia"/>
        </w:rPr>
        <w:t>-</w:t>
      </w:r>
      <w:r>
        <w:t>0</w:t>
      </w:r>
      <w:r>
        <w:rPr>
          <w:rFonts w:hint="eastAsia"/>
        </w:rPr>
        <w:t>x</w:t>
      </w:r>
      <w:r>
        <w:t>5fff ffff</w:t>
      </w:r>
      <w:r>
        <w:rPr>
          <w:rFonts w:hint="eastAsia"/>
        </w:rPr>
        <w:t>与</w:t>
      </w:r>
      <w:r>
        <w:rPr>
          <w:rFonts w:hint="eastAsia"/>
        </w:rPr>
        <w:t>0</w:t>
      </w:r>
      <w:r>
        <w:t>x6000 0000</w:t>
      </w:r>
      <w:r>
        <w:rPr>
          <w:rFonts w:hint="eastAsia"/>
        </w:rPr>
        <w:t>-</w:t>
      </w:r>
      <w:r>
        <w:t>0</w:t>
      </w:r>
      <w:r>
        <w:rPr>
          <w:rFonts w:hint="eastAsia"/>
        </w:rPr>
        <w:t>x</w:t>
      </w:r>
      <w:r>
        <w:t>6fff ffff</w:t>
      </w:r>
      <w:r>
        <w:rPr>
          <w:rFonts w:hint="eastAsia"/>
        </w:rPr>
        <w:t>作为保留地址，所以在</w:t>
      </w:r>
      <w:r>
        <w:rPr>
          <w:rFonts w:hint="eastAsia"/>
        </w:rPr>
        <w:t>A</w:t>
      </w:r>
      <w:r>
        <w:t>NT</w:t>
      </w:r>
      <w:r>
        <w:rPr>
          <w:rFonts w:hint="eastAsia"/>
        </w:rPr>
        <w:t>中将使用这部分地址作为</w:t>
      </w:r>
      <w:r>
        <w:rPr>
          <w:rFonts w:hint="eastAsia"/>
        </w:rPr>
        <w:t>S</w:t>
      </w:r>
      <w:r>
        <w:t>CM</w:t>
      </w:r>
      <w:r>
        <w:rPr>
          <w:rFonts w:hint="eastAsia"/>
        </w:rPr>
        <w:t>与</w:t>
      </w:r>
      <w:r>
        <w:rPr>
          <w:rFonts w:hint="eastAsia"/>
        </w:rPr>
        <w:t>P</w:t>
      </w:r>
      <w:r>
        <w:t>GM</w:t>
      </w:r>
      <w:r>
        <w:rPr>
          <w:rFonts w:hint="eastAsia"/>
        </w:rPr>
        <w:t>模块中所使用寄存器、计数器的虚拟地址。具体而言，使用</w:t>
      </w:r>
      <w:r>
        <w:rPr>
          <w:rFonts w:hint="eastAsia"/>
        </w:rPr>
        <w:t>0</w:t>
      </w:r>
      <w:r>
        <w:t>x</w:t>
      </w:r>
      <w:r>
        <w:rPr>
          <w:rFonts w:hint="eastAsia"/>
        </w:rPr>
        <w:t>5fff</w:t>
      </w:r>
      <w:r>
        <w:t xml:space="preserve"> 0000</w:t>
      </w:r>
      <w:r>
        <w:rPr>
          <w:rFonts w:hint="eastAsia"/>
        </w:rPr>
        <w:t>作为</w:t>
      </w:r>
      <w:r>
        <w:rPr>
          <w:rFonts w:hint="eastAsia"/>
        </w:rPr>
        <w:t>ant_</w:t>
      </w:r>
      <w:r>
        <w:t>para_reg</w:t>
      </w:r>
      <w:r>
        <w:rPr>
          <w:rFonts w:hint="eastAsia"/>
        </w:rPr>
        <w:t>的虚拟地址，</w:t>
      </w:r>
      <w:r>
        <w:rPr>
          <w:rFonts w:hint="eastAsia"/>
        </w:rPr>
        <w:t>0</w:t>
      </w:r>
      <w:r>
        <w:t xml:space="preserve">x5fff </w:t>
      </w:r>
      <w:r w:rsidR="00AD2062">
        <w:t>0</w:t>
      </w:r>
      <w:r>
        <w:t>00</w:t>
      </w:r>
      <w:r w:rsidR="00AD2062">
        <w:t>1</w:t>
      </w:r>
      <w:r>
        <w:t xml:space="preserve">-0x5fff </w:t>
      </w:r>
      <w:r w:rsidR="00D0753C">
        <w:t>0</w:t>
      </w:r>
      <w:r>
        <w:t>003</w:t>
      </w:r>
      <w:r>
        <w:rPr>
          <w:rFonts w:hint="eastAsia"/>
        </w:rPr>
        <w:t>分别作为报文发送速率、测试时间与间隔时间，我们使用</w:t>
      </w:r>
      <w:r>
        <w:rPr>
          <w:rFonts w:hint="eastAsia"/>
        </w:rPr>
        <w:t>0</w:t>
      </w:r>
      <w:r>
        <w:t>x5fff 0</w:t>
      </w:r>
      <w:r w:rsidR="00AC4C10">
        <w:t>1</w:t>
      </w:r>
      <w:r>
        <w:t>0</w:t>
      </w:r>
      <w:r w:rsidR="00AC4C10">
        <w:t>0</w:t>
      </w:r>
      <w:r w:rsidR="00AC4C10">
        <w:rPr>
          <w:rFonts w:hint="eastAsia"/>
        </w:rPr>
        <w:t>与</w:t>
      </w:r>
      <w:r w:rsidR="00AC4C10">
        <w:rPr>
          <w:rFonts w:hint="eastAsia"/>
        </w:rPr>
        <w:t>0x</w:t>
      </w:r>
      <w:r w:rsidR="00AD3997">
        <w:t>6</w:t>
      </w:r>
      <w:r w:rsidR="00AC4C10">
        <w:t>fff 010</w:t>
      </w:r>
      <w:r w:rsidR="00AD3997">
        <w:t>0</w:t>
      </w:r>
      <w:r>
        <w:rPr>
          <w:rFonts w:hint="eastAsia"/>
        </w:rPr>
        <w:t>分别</w:t>
      </w:r>
      <w:r w:rsidR="00B9228A">
        <w:rPr>
          <w:rFonts w:hint="eastAsia"/>
        </w:rPr>
        <w:t>作为</w:t>
      </w:r>
      <w:r>
        <w:rPr>
          <w:rFonts w:hint="eastAsia"/>
        </w:rPr>
        <w:t>P</w:t>
      </w:r>
      <w:r>
        <w:t>GM</w:t>
      </w:r>
      <w:r>
        <w:rPr>
          <w:rFonts w:hint="eastAsia"/>
        </w:rPr>
        <w:t>模块与</w:t>
      </w:r>
      <w:r>
        <w:rPr>
          <w:rFonts w:hint="eastAsia"/>
        </w:rPr>
        <w:t>S</w:t>
      </w:r>
      <w:r>
        <w:t>CM</w:t>
      </w:r>
      <w:r>
        <w:rPr>
          <w:rFonts w:hint="eastAsia"/>
        </w:rPr>
        <w:t>模块的运行状态位。</w:t>
      </w:r>
    </w:p>
    <w:p w:rsidR="00601B54" w:rsidRDefault="00EE410D">
      <w:pPr>
        <w:ind w:firstLine="420"/>
      </w:pPr>
      <w:r>
        <w:rPr>
          <w:rFonts w:hint="eastAsia"/>
        </w:rPr>
        <w:t>对于</w:t>
      </w:r>
      <w:r>
        <w:rPr>
          <w:rFonts w:hint="eastAsia"/>
        </w:rPr>
        <w:t>A</w:t>
      </w:r>
      <w:r>
        <w:t>NT</w:t>
      </w:r>
      <w:r>
        <w:rPr>
          <w:rFonts w:hint="eastAsia"/>
        </w:rPr>
        <w:t>中使用的硬件计数器，我们使用</w:t>
      </w:r>
      <w:r>
        <w:rPr>
          <w:rFonts w:hint="eastAsia"/>
        </w:rPr>
        <w:t>0</w:t>
      </w:r>
      <w:r>
        <w:t>x</w:t>
      </w:r>
      <w:r>
        <w:rPr>
          <w:rFonts w:hint="eastAsia"/>
        </w:rPr>
        <w:t>6</w:t>
      </w:r>
      <w:r>
        <w:t>fff 0000-0x6fff 0005</w:t>
      </w:r>
      <w:r>
        <w:rPr>
          <w:rFonts w:hint="eastAsia"/>
        </w:rPr>
        <w:t>依次作为记录</w:t>
      </w:r>
      <w:proofErr w:type="gramStart"/>
      <w:r>
        <w:rPr>
          <w:rFonts w:hint="eastAsia"/>
        </w:rPr>
        <w:t>发送总</w:t>
      </w:r>
      <w:proofErr w:type="gramEnd"/>
      <w:r>
        <w:rPr>
          <w:rFonts w:hint="eastAsia"/>
        </w:rPr>
        <w:t>b</w:t>
      </w:r>
      <w:r>
        <w:t>it/</w:t>
      </w:r>
      <w:r>
        <w:rPr>
          <w:rFonts w:hint="eastAsia"/>
        </w:rPr>
        <w:t>报文数、</w:t>
      </w:r>
      <w:r>
        <w:rPr>
          <w:rFonts w:hint="eastAsia"/>
        </w:rPr>
        <w:t>P</w:t>
      </w:r>
      <w:r>
        <w:t>GM</w:t>
      </w:r>
      <w:r>
        <w:rPr>
          <w:rFonts w:hint="eastAsia"/>
        </w:rPr>
        <w:t>发包时间、</w:t>
      </w:r>
      <w:proofErr w:type="gramStart"/>
      <w:r>
        <w:rPr>
          <w:rFonts w:hint="eastAsia"/>
        </w:rPr>
        <w:t>接收总</w:t>
      </w:r>
      <w:proofErr w:type="gramEnd"/>
      <w:r>
        <w:rPr>
          <w:rFonts w:hint="eastAsia"/>
        </w:rPr>
        <w:t>b</w:t>
      </w:r>
      <w:r>
        <w:t>it/</w:t>
      </w:r>
      <w:proofErr w:type="gramStart"/>
      <w:r>
        <w:rPr>
          <w:rFonts w:hint="eastAsia"/>
        </w:rPr>
        <w:t>报文数</w:t>
      </w:r>
      <w:proofErr w:type="gramEnd"/>
      <w:r>
        <w:rPr>
          <w:rFonts w:hint="eastAsia"/>
        </w:rPr>
        <w:t>与</w:t>
      </w:r>
      <w:r>
        <w:rPr>
          <w:rFonts w:hint="eastAsia"/>
        </w:rPr>
        <w:t>S</w:t>
      </w:r>
      <w:r>
        <w:t>CM</w:t>
      </w:r>
      <w:r>
        <w:rPr>
          <w:rFonts w:hint="eastAsia"/>
        </w:rPr>
        <w:t>共计收包时间的计数器。另外，提供地址为</w:t>
      </w:r>
      <w:r>
        <w:rPr>
          <w:rFonts w:hint="eastAsia"/>
        </w:rPr>
        <w:t>0</w:t>
      </w:r>
      <w:r>
        <w:t xml:space="preserve">x6fff </w:t>
      </w:r>
      <w:r w:rsidR="009C6547">
        <w:t>1003</w:t>
      </w:r>
      <w:r w:rsidR="008D5371">
        <w:rPr>
          <w:rFonts w:hint="eastAsia"/>
        </w:rPr>
        <w:t>的</w:t>
      </w:r>
      <w:r>
        <w:rPr>
          <w:rFonts w:hint="eastAsia"/>
        </w:rPr>
        <w:t>计数器用于记录时延测试报文所记录的时间差。</w:t>
      </w:r>
    </w:p>
    <w:p w:rsidR="00D4582E" w:rsidRDefault="00EC50F6" w:rsidP="00EC50F6">
      <w:pPr>
        <w:jc w:val="center"/>
      </w:pPr>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rsidTr="008C41EF">
        <w:tc>
          <w:tcPr>
            <w:tcW w:w="1310" w:type="dxa"/>
          </w:tcPr>
          <w:p w:rsidR="007C5DB7" w:rsidRDefault="007C5DB7" w:rsidP="00EC50F6">
            <w:pPr>
              <w:jc w:val="center"/>
            </w:pPr>
            <w:r>
              <w:rPr>
                <w:rFonts w:hint="eastAsia"/>
              </w:rPr>
              <w:t>地址</w:t>
            </w:r>
          </w:p>
        </w:tc>
        <w:tc>
          <w:tcPr>
            <w:tcW w:w="1791" w:type="dxa"/>
          </w:tcPr>
          <w:p w:rsidR="007C5DB7" w:rsidRDefault="007C5DB7" w:rsidP="00EC50F6">
            <w:pPr>
              <w:jc w:val="center"/>
            </w:pPr>
            <w:r>
              <w:rPr>
                <w:rFonts w:hint="eastAsia"/>
              </w:rPr>
              <w:t>寄存器名</w:t>
            </w:r>
          </w:p>
        </w:tc>
        <w:tc>
          <w:tcPr>
            <w:tcW w:w="737" w:type="dxa"/>
          </w:tcPr>
          <w:p w:rsidR="007C5DB7" w:rsidRDefault="007C5DB7" w:rsidP="00EC50F6">
            <w:pPr>
              <w:jc w:val="center"/>
            </w:pPr>
            <w:proofErr w:type="gramStart"/>
            <w:r>
              <w:rPr>
                <w:rFonts w:hint="eastAsia"/>
              </w:rPr>
              <w:t>位宽</w:t>
            </w:r>
            <w:proofErr w:type="gramEnd"/>
          </w:p>
        </w:tc>
        <w:tc>
          <w:tcPr>
            <w:tcW w:w="1204" w:type="dxa"/>
          </w:tcPr>
          <w:p w:rsidR="007C5DB7" w:rsidRDefault="007C5DB7" w:rsidP="00EC50F6">
            <w:pPr>
              <w:jc w:val="center"/>
            </w:pPr>
            <w:r>
              <w:rPr>
                <w:rFonts w:hint="eastAsia"/>
              </w:rPr>
              <w:t>属性</w:t>
            </w:r>
            <w:r>
              <w:rPr>
                <w:rFonts w:hint="eastAsia"/>
              </w:rPr>
              <w:t>R</w:t>
            </w:r>
            <w:r>
              <w:t>/W</w:t>
            </w:r>
          </w:p>
        </w:tc>
        <w:tc>
          <w:tcPr>
            <w:tcW w:w="1215" w:type="dxa"/>
          </w:tcPr>
          <w:p w:rsidR="007C5DB7" w:rsidRDefault="007C5DB7" w:rsidP="00EC50F6">
            <w:pPr>
              <w:jc w:val="center"/>
            </w:pPr>
            <w:r>
              <w:rPr>
                <w:rFonts w:hint="eastAsia"/>
              </w:rPr>
              <w:t>初始值</w:t>
            </w:r>
          </w:p>
        </w:tc>
        <w:tc>
          <w:tcPr>
            <w:tcW w:w="2039" w:type="dxa"/>
          </w:tcPr>
          <w:p w:rsidR="007C5DB7" w:rsidRDefault="007C5DB7" w:rsidP="00EC50F6">
            <w:pPr>
              <w:jc w:val="center"/>
            </w:pPr>
            <w:r>
              <w:rPr>
                <w:rFonts w:hint="eastAsia"/>
              </w:rPr>
              <w:t>说明</w:t>
            </w:r>
          </w:p>
        </w:tc>
      </w:tr>
      <w:tr w:rsidR="00C95C7D" w:rsidTr="008C41EF">
        <w:tc>
          <w:tcPr>
            <w:tcW w:w="1310" w:type="dxa"/>
          </w:tcPr>
          <w:p w:rsidR="007C5DB7" w:rsidRDefault="00124CB8" w:rsidP="00EC50F6">
            <w:pPr>
              <w:jc w:val="center"/>
            </w:pPr>
            <w:r>
              <w:rPr>
                <w:rFonts w:hint="eastAsia"/>
              </w:rPr>
              <w:t>0</w:t>
            </w:r>
            <w:r>
              <w:t>x5fff 000</w:t>
            </w:r>
            <w:r w:rsidR="0083645E">
              <w:t>0</w:t>
            </w:r>
          </w:p>
        </w:tc>
        <w:tc>
          <w:tcPr>
            <w:tcW w:w="1791" w:type="dxa"/>
          </w:tcPr>
          <w:p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rsidR="007C5DB7" w:rsidRDefault="00124CB8" w:rsidP="00EC50F6">
            <w:pPr>
              <w:jc w:val="center"/>
            </w:pPr>
            <w:r>
              <w:rPr>
                <w:rFonts w:hint="eastAsia"/>
              </w:rPr>
              <w:t>6</w:t>
            </w:r>
            <w:r>
              <w:t>4</w:t>
            </w:r>
          </w:p>
        </w:tc>
        <w:tc>
          <w:tcPr>
            <w:tcW w:w="1204" w:type="dxa"/>
          </w:tcPr>
          <w:p w:rsidR="007C5DB7" w:rsidRDefault="003B4558" w:rsidP="00EC50F6">
            <w:pPr>
              <w:jc w:val="center"/>
            </w:pPr>
            <w:r>
              <w:rPr>
                <w:rFonts w:hint="eastAsia"/>
              </w:rPr>
              <w:t>R</w:t>
            </w:r>
            <w:r>
              <w:t>/W</w:t>
            </w:r>
          </w:p>
        </w:tc>
        <w:tc>
          <w:tcPr>
            <w:tcW w:w="1215" w:type="dxa"/>
          </w:tcPr>
          <w:p w:rsidR="007C5DB7" w:rsidRDefault="003B4558" w:rsidP="00EC50F6">
            <w:pPr>
              <w:jc w:val="center"/>
            </w:pPr>
            <w:r>
              <w:rPr>
                <w:rFonts w:hint="eastAsia"/>
              </w:rPr>
              <w:t>6</w:t>
            </w:r>
            <w:r>
              <w:t>4’h0</w:t>
            </w:r>
          </w:p>
        </w:tc>
        <w:tc>
          <w:tcPr>
            <w:tcW w:w="2039" w:type="dxa"/>
          </w:tcPr>
          <w:p w:rsidR="007C5DB7" w:rsidRDefault="003B4558" w:rsidP="00EC50F6">
            <w:pPr>
              <w:jc w:val="center"/>
            </w:pPr>
            <w:r>
              <w:rPr>
                <w:rFonts w:hint="eastAsia"/>
              </w:rPr>
              <w:t>A</w:t>
            </w:r>
            <w:r>
              <w:t>NT</w:t>
            </w:r>
            <w:r>
              <w:rPr>
                <w:rFonts w:hint="eastAsia"/>
              </w:rPr>
              <w:t>相关配置值</w:t>
            </w:r>
          </w:p>
        </w:tc>
      </w:tr>
      <w:tr w:rsidR="00C95C7D" w:rsidTr="008C41EF">
        <w:tc>
          <w:tcPr>
            <w:tcW w:w="1310" w:type="dxa"/>
          </w:tcPr>
          <w:p w:rsidR="007C5DB7" w:rsidRDefault="003B4558" w:rsidP="00EC50F6">
            <w:pPr>
              <w:jc w:val="center"/>
            </w:pPr>
            <w:r>
              <w:rPr>
                <w:rFonts w:hint="eastAsia"/>
              </w:rPr>
              <w:t>0x</w:t>
            </w:r>
            <w:r>
              <w:t>5fff 0001</w:t>
            </w:r>
          </w:p>
        </w:tc>
        <w:tc>
          <w:tcPr>
            <w:tcW w:w="1791" w:type="dxa"/>
          </w:tcPr>
          <w:p w:rsidR="007C5DB7" w:rsidRDefault="001B2F3F" w:rsidP="00EC50F6">
            <w:pPr>
              <w:jc w:val="center"/>
            </w:pPr>
            <w:r>
              <w:t>s</w:t>
            </w:r>
            <w:r w:rsidR="003B4558">
              <w:t>ent_rate</w:t>
            </w:r>
            <w:r w:rsidR="00E874D0">
              <w:rPr>
                <w:rFonts w:hint="eastAsia"/>
              </w:rPr>
              <w:t>_</w:t>
            </w:r>
            <w:r w:rsidR="00E874D0">
              <w:t>reg</w:t>
            </w:r>
          </w:p>
        </w:tc>
        <w:tc>
          <w:tcPr>
            <w:tcW w:w="737" w:type="dxa"/>
          </w:tcPr>
          <w:p w:rsidR="007C5DB7" w:rsidRDefault="002003BC" w:rsidP="00EC50F6">
            <w:pPr>
              <w:jc w:val="center"/>
            </w:pPr>
            <w:r>
              <w:t>32</w:t>
            </w:r>
          </w:p>
        </w:tc>
        <w:tc>
          <w:tcPr>
            <w:tcW w:w="1204" w:type="dxa"/>
          </w:tcPr>
          <w:p w:rsidR="007C5DB7" w:rsidRDefault="003B4558" w:rsidP="00EC50F6">
            <w:pPr>
              <w:jc w:val="center"/>
            </w:pPr>
            <w:r>
              <w:rPr>
                <w:rFonts w:hint="eastAsia"/>
              </w:rPr>
              <w:t>R</w:t>
            </w:r>
            <w:r>
              <w:t>/W</w:t>
            </w:r>
          </w:p>
        </w:tc>
        <w:tc>
          <w:tcPr>
            <w:tcW w:w="1215" w:type="dxa"/>
          </w:tcPr>
          <w:p w:rsidR="007C5DB7" w:rsidRDefault="002003BC" w:rsidP="00EC50F6">
            <w:pPr>
              <w:jc w:val="center"/>
            </w:pPr>
            <w:r>
              <w:t>32</w:t>
            </w:r>
            <w:r w:rsidR="00CC6A44">
              <w:t>’h0</w:t>
            </w:r>
          </w:p>
        </w:tc>
        <w:tc>
          <w:tcPr>
            <w:tcW w:w="2039" w:type="dxa"/>
          </w:tcPr>
          <w:p w:rsidR="007C5DB7" w:rsidRDefault="00E874D0" w:rsidP="00EC50F6">
            <w:pPr>
              <w:jc w:val="center"/>
            </w:pPr>
            <w:r>
              <w:rPr>
                <w:rFonts w:hint="eastAsia"/>
              </w:rPr>
              <w:t>两个报文间的拍数</w:t>
            </w:r>
          </w:p>
        </w:tc>
      </w:tr>
      <w:tr w:rsidR="00C95C7D" w:rsidTr="008C41EF">
        <w:tc>
          <w:tcPr>
            <w:tcW w:w="1310" w:type="dxa"/>
          </w:tcPr>
          <w:p w:rsidR="007C5DB7" w:rsidRDefault="003B4558" w:rsidP="00EC50F6">
            <w:pPr>
              <w:jc w:val="center"/>
            </w:pPr>
            <w:r>
              <w:rPr>
                <w:rFonts w:hint="eastAsia"/>
              </w:rPr>
              <w:t>0</w:t>
            </w:r>
            <w:r>
              <w:t>x5fff 0002</w:t>
            </w:r>
          </w:p>
        </w:tc>
        <w:tc>
          <w:tcPr>
            <w:tcW w:w="1791" w:type="dxa"/>
          </w:tcPr>
          <w:p w:rsidR="007C5DB7" w:rsidRDefault="001B2F3F" w:rsidP="00EC50F6">
            <w:pPr>
              <w:jc w:val="center"/>
            </w:pPr>
            <w:r>
              <w:t>t</w:t>
            </w:r>
            <w:r w:rsidR="002C0C70">
              <w:rPr>
                <w:rFonts w:hint="eastAsia"/>
              </w:rPr>
              <w:t>est</w:t>
            </w:r>
            <w:r w:rsidR="002C0C70">
              <w:t>_time_reg</w:t>
            </w:r>
          </w:p>
        </w:tc>
        <w:tc>
          <w:tcPr>
            <w:tcW w:w="737" w:type="dxa"/>
          </w:tcPr>
          <w:p w:rsidR="007C5DB7" w:rsidRDefault="002C0C70" w:rsidP="00EC50F6">
            <w:pPr>
              <w:jc w:val="center"/>
            </w:pPr>
            <w:r>
              <w:rPr>
                <w:rFonts w:hint="eastAsia"/>
              </w:rPr>
              <w:t>6</w:t>
            </w:r>
            <w:r>
              <w:t>4</w:t>
            </w:r>
          </w:p>
        </w:tc>
        <w:tc>
          <w:tcPr>
            <w:tcW w:w="1204" w:type="dxa"/>
          </w:tcPr>
          <w:p w:rsidR="007C5DB7" w:rsidRDefault="006A0E9A" w:rsidP="00EC50F6">
            <w:pPr>
              <w:jc w:val="center"/>
            </w:pPr>
            <w:r>
              <w:rPr>
                <w:rFonts w:hint="eastAsia"/>
              </w:rPr>
              <w:t>R</w:t>
            </w:r>
            <w:r>
              <w:t>/W</w:t>
            </w:r>
          </w:p>
        </w:tc>
        <w:tc>
          <w:tcPr>
            <w:tcW w:w="1215" w:type="dxa"/>
          </w:tcPr>
          <w:p w:rsidR="007C5DB7" w:rsidRDefault="008D74D8" w:rsidP="00EC50F6">
            <w:pPr>
              <w:jc w:val="center"/>
            </w:pPr>
            <w:r>
              <w:rPr>
                <w:rFonts w:hint="eastAsia"/>
              </w:rPr>
              <w:t>6</w:t>
            </w:r>
            <w:r>
              <w:t>4’h0</w:t>
            </w:r>
          </w:p>
        </w:tc>
        <w:tc>
          <w:tcPr>
            <w:tcW w:w="2039" w:type="dxa"/>
          </w:tcPr>
          <w:p w:rsidR="007C5DB7" w:rsidRDefault="008D74D8" w:rsidP="00EC50F6">
            <w:pPr>
              <w:jc w:val="center"/>
            </w:pPr>
            <w:r>
              <w:rPr>
                <w:rFonts w:hint="eastAsia"/>
              </w:rPr>
              <w:t>测试持续的总拍数</w:t>
            </w:r>
          </w:p>
        </w:tc>
      </w:tr>
      <w:tr w:rsidR="00C95C7D" w:rsidTr="008C41EF">
        <w:tc>
          <w:tcPr>
            <w:tcW w:w="1310" w:type="dxa"/>
          </w:tcPr>
          <w:p w:rsidR="007C5DB7" w:rsidRDefault="003B4558" w:rsidP="00EC50F6">
            <w:pPr>
              <w:jc w:val="center"/>
            </w:pPr>
            <w:r>
              <w:rPr>
                <w:rFonts w:hint="eastAsia"/>
              </w:rPr>
              <w:t>0</w:t>
            </w:r>
            <w:r>
              <w:t>x5fff 0003</w:t>
            </w:r>
          </w:p>
        </w:tc>
        <w:tc>
          <w:tcPr>
            <w:tcW w:w="1791" w:type="dxa"/>
          </w:tcPr>
          <w:p w:rsidR="007C5DB7" w:rsidRDefault="001B2F3F" w:rsidP="00EC50F6">
            <w:pPr>
              <w:jc w:val="center"/>
            </w:pPr>
            <w:r>
              <w:t>block_time_reg</w:t>
            </w:r>
          </w:p>
        </w:tc>
        <w:tc>
          <w:tcPr>
            <w:tcW w:w="737" w:type="dxa"/>
          </w:tcPr>
          <w:p w:rsidR="007C5DB7" w:rsidRDefault="001B2F3F" w:rsidP="00EC50F6">
            <w:pPr>
              <w:jc w:val="center"/>
            </w:pPr>
            <w:r>
              <w:rPr>
                <w:rFonts w:hint="eastAsia"/>
              </w:rPr>
              <w:t>6</w:t>
            </w:r>
            <w:r>
              <w:t>4</w:t>
            </w:r>
          </w:p>
        </w:tc>
        <w:tc>
          <w:tcPr>
            <w:tcW w:w="1204" w:type="dxa"/>
          </w:tcPr>
          <w:p w:rsidR="007C5DB7" w:rsidRDefault="001B2F3F" w:rsidP="00EC50F6">
            <w:pPr>
              <w:jc w:val="center"/>
            </w:pPr>
            <w:r>
              <w:rPr>
                <w:rFonts w:hint="eastAsia"/>
              </w:rPr>
              <w:t>R</w:t>
            </w:r>
            <w:r>
              <w:t>/W</w:t>
            </w:r>
          </w:p>
        </w:tc>
        <w:tc>
          <w:tcPr>
            <w:tcW w:w="1215" w:type="dxa"/>
          </w:tcPr>
          <w:p w:rsidR="007C5DB7" w:rsidRDefault="001B2F3F" w:rsidP="00EC50F6">
            <w:pPr>
              <w:jc w:val="center"/>
            </w:pPr>
            <w:r>
              <w:rPr>
                <w:rFonts w:hint="eastAsia"/>
              </w:rPr>
              <w:t>6</w:t>
            </w:r>
            <w:r>
              <w:t>4’h0</w:t>
            </w:r>
          </w:p>
        </w:tc>
        <w:tc>
          <w:tcPr>
            <w:tcW w:w="2039" w:type="dxa"/>
          </w:tcPr>
          <w:p w:rsidR="007C5DB7" w:rsidRDefault="001B2F3F" w:rsidP="00EC50F6">
            <w:pPr>
              <w:jc w:val="center"/>
            </w:pPr>
            <w:r>
              <w:rPr>
                <w:rFonts w:hint="eastAsia"/>
              </w:rPr>
              <w:t>间隔拍数，用于触发时延测量报文发送</w:t>
            </w:r>
          </w:p>
        </w:tc>
      </w:tr>
      <w:tr w:rsidR="00C75CDE" w:rsidTr="008C41EF">
        <w:tc>
          <w:tcPr>
            <w:tcW w:w="1310" w:type="dxa"/>
          </w:tcPr>
          <w:p w:rsidR="00C75CDE" w:rsidRDefault="00C75CDE" w:rsidP="00C75CDE">
            <w:pPr>
              <w:jc w:val="center"/>
            </w:pPr>
            <w:r>
              <w:rPr>
                <w:rFonts w:hint="eastAsia"/>
              </w:rPr>
              <w:t>0x</w:t>
            </w:r>
            <w:r>
              <w:t>5fff 0100</w:t>
            </w:r>
          </w:p>
        </w:tc>
        <w:tc>
          <w:tcPr>
            <w:tcW w:w="1791" w:type="dxa"/>
          </w:tcPr>
          <w:p w:rsidR="00C75CDE" w:rsidRDefault="00C75CDE" w:rsidP="00C75CDE">
            <w:pPr>
              <w:jc w:val="center"/>
            </w:pPr>
            <w:r>
              <w:t>pgm_status_reg</w:t>
            </w:r>
          </w:p>
        </w:tc>
        <w:tc>
          <w:tcPr>
            <w:tcW w:w="737" w:type="dxa"/>
          </w:tcPr>
          <w:p w:rsidR="00C75CDE" w:rsidRDefault="008449DF" w:rsidP="00C75CDE">
            <w:pPr>
              <w:jc w:val="center"/>
            </w:pPr>
            <w:r>
              <w:rPr>
                <w:rFonts w:hint="eastAsia"/>
              </w:rPr>
              <w:t>4</w:t>
            </w:r>
          </w:p>
        </w:tc>
        <w:tc>
          <w:tcPr>
            <w:tcW w:w="1204" w:type="dxa"/>
          </w:tcPr>
          <w:p w:rsidR="00C75CDE" w:rsidRDefault="00C75CDE" w:rsidP="00C75CDE">
            <w:pPr>
              <w:jc w:val="center"/>
            </w:pPr>
            <w:r>
              <w:rPr>
                <w:rFonts w:hint="eastAsia"/>
              </w:rPr>
              <w:t>R</w:t>
            </w:r>
            <w:r>
              <w:t>/W</w:t>
            </w:r>
          </w:p>
        </w:tc>
        <w:tc>
          <w:tcPr>
            <w:tcW w:w="1215" w:type="dxa"/>
          </w:tcPr>
          <w:p w:rsidR="00C75CDE" w:rsidRDefault="00C75CDE" w:rsidP="00C75CDE">
            <w:pPr>
              <w:jc w:val="center"/>
            </w:pPr>
            <w:r>
              <w:t>8’b0</w:t>
            </w:r>
          </w:p>
        </w:tc>
        <w:tc>
          <w:tcPr>
            <w:tcW w:w="2039" w:type="dxa"/>
          </w:tcPr>
          <w:p w:rsidR="00C75CDE" w:rsidRDefault="00C75CDE" w:rsidP="00C75CDE">
            <w:pPr>
              <w:jc w:val="center"/>
            </w:pPr>
            <w:r>
              <w:t>PGM</w:t>
            </w:r>
            <w:r>
              <w:rPr>
                <w:rFonts w:hint="eastAsia"/>
              </w:rPr>
              <w:t>运行状态位</w:t>
            </w:r>
          </w:p>
        </w:tc>
      </w:tr>
      <w:tr w:rsidR="00C75CDE" w:rsidTr="008C41EF">
        <w:tc>
          <w:tcPr>
            <w:tcW w:w="1310" w:type="dxa"/>
          </w:tcPr>
          <w:p w:rsidR="00C75CDE" w:rsidRDefault="00C75CDE" w:rsidP="00C75CDE">
            <w:pPr>
              <w:jc w:val="center"/>
            </w:pPr>
            <w:r>
              <w:rPr>
                <w:rFonts w:hint="eastAsia"/>
              </w:rPr>
              <w:t>0x</w:t>
            </w:r>
            <w:r>
              <w:t>5fff 1000</w:t>
            </w:r>
          </w:p>
        </w:tc>
        <w:tc>
          <w:tcPr>
            <w:tcW w:w="1791" w:type="dxa"/>
          </w:tcPr>
          <w:p w:rsidR="00C75CDE" w:rsidRDefault="00C75CDE" w:rsidP="00C75CDE">
            <w:pPr>
              <w:jc w:val="center"/>
            </w:pPr>
            <w:r>
              <w:rPr>
                <w:rFonts w:hint="eastAsia"/>
              </w:rPr>
              <w:t>s</w:t>
            </w:r>
            <w:r>
              <w:t>ent_bit_num_cnt</w:t>
            </w:r>
          </w:p>
        </w:tc>
        <w:tc>
          <w:tcPr>
            <w:tcW w:w="737" w:type="dxa"/>
          </w:tcPr>
          <w:p w:rsidR="00C75CDE" w:rsidRDefault="00C75CDE" w:rsidP="00C75CDE">
            <w:pPr>
              <w:jc w:val="center"/>
            </w:pPr>
            <w:r>
              <w:rPr>
                <w:rFonts w:hint="eastAsia"/>
              </w:rPr>
              <w:t>6</w:t>
            </w:r>
            <w:r>
              <w:t>4</w:t>
            </w:r>
          </w:p>
        </w:tc>
        <w:tc>
          <w:tcPr>
            <w:tcW w:w="1204" w:type="dxa"/>
          </w:tcPr>
          <w:p w:rsidR="00C75CDE" w:rsidRDefault="00C75CDE" w:rsidP="00C75CDE">
            <w:pPr>
              <w:jc w:val="center"/>
            </w:pPr>
            <w:r>
              <w:rPr>
                <w:rFonts w:hint="eastAsia"/>
              </w:rPr>
              <w:t>R</w:t>
            </w:r>
          </w:p>
        </w:tc>
        <w:tc>
          <w:tcPr>
            <w:tcW w:w="1215" w:type="dxa"/>
          </w:tcPr>
          <w:p w:rsidR="00C75CDE" w:rsidRDefault="00C75CDE" w:rsidP="00C75CDE">
            <w:pPr>
              <w:jc w:val="center"/>
            </w:pPr>
            <w:r>
              <w:rPr>
                <w:rFonts w:hint="eastAsia"/>
              </w:rPr>
              <w:t>6</w:t>
            </w:r>
            <w:r>
              <w:t>4’b0</w:t>
            </w:r>
          </w:p>
        </w:tc>
        <w:tc>
          <w:tcPr>
            <w:tcW w:w="2039" w:type="dxa"/>
          </w:tcPr>
          <w:p w:rsidR="00C75CDE" w:rsidRDefault="00C75CDE" w:rsidP="00C75CDE">
            <w:pPr>
              <w:jc w:val="center"/>
            </w:pPr>
            <w:r>
              <w:rPr>
                <w:rFonts w:hint="eastAsia"/>
              </w:rPr>
              <w:t>总发送</w:t>
            </w:r>
            <w:r>
              <w:rPr>
                <w:rFonts w:hint="eastAsia"/>
              </w:rPr>
              <w:t>b</w:t>
            </w:r>
            <w:r>
              <w:t>it</w:t>
            </w:r>
            <w:r>
              <w:rPr>
                <w:rFonts w:hint="eastAsia"/>
              </w:rPr>
              <w:t>数</w:t>
            </w:r>
          </w:p>
        </w:tc>
      </w:tr>
      <w:tr w:rsidR="00C75CDE" w:rsidTr="008C41EF">
        <w:tc>
          <w:tcPr>
            <w:tcW w:w="1310" w:type="dxa"/>
          </w:tcPr>
          <w:p w:rsidR="00C75CDE" w:rsidRDefault="00C75CDE" w:rsidP="00C75CDE">
            <w:pPr>
              <w:jc w:val="center"/>
            </w:pPr>
            <w:r>
              <w:rPr>
                <w:rFonts w:hint="eastAsia"/>
              </w:rPr>
              <w:t>0</w:t>
            </w:r>
            <w:r>
              <w:t>x5fff 1001</w:t>
            </w:r>
          </w:p>
        </w:tc>
        <w:tc>
          <w:tcPr>
            <w:tcW w:w="1791" w:type="dxa"/>
          </w:tcPr>
          <w:p w:rsidR="00C75CDE" w:rsidRDefault="00C75CDE" w:rsidP="00C75CDE">
            <w:pPr>
              <w:jc w:val="center"/>
            </w:pPr>
            <w:r>
              <w:t>sent_pkt_num_cnt</w:t>
            </w:r>
          </w:p>
        </w:tc>
        <w:tc>
          <w:tcPr>
            <w:tcW w:w="737" w:type="dxa"/>
          </w:tcPr>
          <w:p w:rsidR="00C75CDE" w:rsidRDefault="00E44D44" w:rsidP="00C75CDE">
            <w:pPr>
              <w:jc w:val="center"/>
            </w:pPr>
            <w:r>
              <w:rPr>
                <w:rFonts w:hint="eastAsia"/>
              </w:rPr>
              <w:t>3</w:t>
            </w:r>
            <w:r>
              <w:t>2</w:t>
            </w:r>
          </w:p>
        </w:tc>
        <w:tc>
          <w:tcPr>
            <w:tcW w:w="1204" w:type="dxa"/>
          </w:tcPr>
          <w:p w:rsidR="00C75CDE" w:rsidRDefault="00C75CDE" w:rsidP="00C75CDE">
            <w:pPr>
              <w:jc w:val="center"/>
            </w:pPr>
            <w:r>
              <w:rPr>
                <w:rFonts w:hint="eastAsia"/>
              </w:rPr>
              <w:t>R</w:t>
            </w:r>
          </w:p>
        </w:tc>
        <w:tc>
          <w:tcPr>
            <w:tcW w:w="1215" w:type="dxa"/>
          </w:tcPr>
          <w:p w:rsidR="00C75CDE" w:rsidRDefault="00C75CDE" w:rsidP="00C75CDE">
            <w:pPr>
              <w:jc w:val="center"/>
            </w:pPr>
            <w:r>
              <w:rPr>
                <w:rFonts w:hint="eastAsia"/>
              </w:rPr>
              <w:t>6</w:t>
            </w:r>
            <w:r>
              <w:t>4’b0</w:t>
            </w:r>
          </w:p>
        </w:tc>
        <w:tc>
          <w:tcPr>
            <w:tcW w:w="2039" w:type="dxa"/>
          </w:tcPr>
          <w:p w:rsidR="00C75CDE" w:rsidRDefault="00C75CDE" w:rsidP="00C75CDE">
            <w:pPr>
              <w:jc w:val="center"/>
            </w:pPr>
            <w:r>
              <w:rPr>
                <w:rFonts w:hint="eastAsia"/>
              </w:rPr>
              <w:t>总发送</w:t>
            </w:r>
            <w:proofErr w:type="gramStart"/>
            <w:r>
              <w:rPr>
                <w:rFonts w:hint="eastAsia"/>
              </w:rPr>
              <w:t>报文数</w:t>
            </w:r>
            <w:proofErr w:type="gramEnd"/>
          </w:p>
        </w:tc>
      </w:tr>
      <w:tr w:rsidR="00C75CDE" w:rsidTr="008C41EF">
        <w:tc>
          <w:tcPr>
            <w:tcW w:w="1310" w:type="dxa"/>
          </w:tcPr>
          <w:p w:rsidR="00C75CDE" w:rsidRDefault="00C75CDE" w:rsidP="00C75CDE">
            <w:pPr>
              <w:jc w:val="center"/>
            </w:pPr>
            <w:r>
              <w:rPr>
                <w:rFonts w:hint="eastAsia"/>
              </w:rPr>
              <w:t>0x</w:t>
            </w:r>
            <w:r>
              <w:t>5fff 1002</w:t>
            </w:r>
          </w:p>
        </w:tc>
        <w:tc>
          <w:tcPr>
            <w:tcW w:w="1791" w:type="dxa"/>
          </w:tcPr>
          <w:p w:rsidR="00C75CDE" w:rsidRDefault="00C75CDE" w:rsidP="00C75CDE">
            <w:pPr>
              <w:jc w:val="center"/>
            </w:pPr>
            <w:r>
              <w:rPr>
                <w:rFonts w:hint="eastAsia"/>
              </w:rPr>
              <w:t>s</w:t>
            </w:r>
            <w:r>
              <w:t>ent_time_cnt</w:t>
            </w:r>
          </w:p>
        </w:tc>
        <w:tc>
          <w:tcPr>
            <w:tcW w:w="737" w:type="dxa"/>
          </w:tcPr>
          <w:p w:rsidR="00C75CDE" w:rsidRDefault="00C75CDE" w:rsidP="00C75CDE">
            <w:pPr>
              <w:jc w:val="center"/>
            </w:pPr>
            <w:r>
              <w:rPr>
                <w:rFonts w:hint="eastAsia"/>
              </w:rPr>
              <w:t>6</w:t>
            </w:r>
            <w:r>
              <w:t>4</w:t>
            </w:r>
          </w:p>
        </w:tc>
        <w:tc>
          <w:tcPr>
            <w:tcW w:w="1204" w:type="dxa"/>
          </w:tcPr>
          <w:p w:rsidR="00C75CDE" w:rsidRDefault="00C75CDE" w:rsidP="00C75CDE">
            <w:pPr>
              <w:jc w:val="center"/>
            </w:pPr>
            <w:r>
              <w:rPr>
                <w:rFonts w:hint="eastAsia"/>
              </w:rPr>
              <w:t>R</w:t>
            </w:r>
          </w:p>
        </w:tc>
        <w:tc>
          <w:tcPr>
            <w:tcW w:w="1215" w:type="dxa"/>
          </w:tcPr>
          <w:p w:rsidR="00C75CDE" w:rsidRDefault="00C75CDE" w:rsidP="00C75CDE">
            <w:pPr>
              <w:jc w:val="center"/>
            </w:pPr>
            <w:r>
              <w:rPr>
                <w:rFonts w:hint="eastAsia"/>
              </w:rPr>
              <w:t>6</w:t>
            </w:r>
            <w:r>
              <w:t>4’b0</w:t>
            </w:r>
          </w:p>
        </w:tc>
        <w:tc>
          <w:tcPr>
            <w:tcW w:w="2039" w:type="dxa"/>
          </w:tcPr>
          <w:p w:rsidR="00C75CDE" w:rsidRDefault="00C75CDE" w:rsidP="00C75CDE">
            <w:pPr>
              <w:jc w:val="center"/>
            </w:pPr>
            <w:r>
              <w:rPr>
                <w:rFonts w:hint="eastAsia"/>
              </w:rPr>
              <w:t>总发送时间</w:t>
            </w:r>
          </w:p>
        </w:tc>
      </w:tr>
      <w:tr w:rsidR="00D22C64" w:rsidTr="008C41EF">
        <w:tc>
          <w:tcPr>
            <w:tcW w:w="1310" w:type="dxa"/>
          </w:tcPr>
          <w:p w:rsidR="00D22C64" w:rsidRDefault="00D22C64" w:rsidP="00D22C64">
            <w:pPr>
              <w:jc w:val="center"/>
            </w:pPr>
            <w:r>
              <w:rPr>
                <w:rFonts w:hint="eastAsia"/>
              </w:rPr>
              <w:t>0x</w:t>
            </w:r>
            <w:r>
              <w:t>5fff 1003</w:t>
            </w:r>
          </w:p>
        </w:tc>
        <w:tc>
          <w:tcPr>
            <w:tcW w:w="1791" w:type="dxa"/>
          </w:tcPr>
          <w:p w:rsidR="00D22C64" w:rsidRDefault="00D22C64" w:rsidP="00D22C64">
            <w:pPr>
              <w:jc w:val="center"/>
            </w:pPr>
            <w:r>
              <w:t>sent_lat_time_cnt</w:t>
            </w:r>
          </w:p>
        </w:tc>
        <w:tc>
          <w:tcPr>
            <w:tcW w:w="737" w:type="dxa"/>
          </w:tcPr>
          <w:p w:rsidR="00D22C64" w:rsidRDefault="00D22C64" w:rsidP="00D22C64">
            <w:pPr>
              <w:jc w:val="center"/>
            </w:pPr>
            <w:r>
              <w:rPr>
                <w:rFonts w:hint="eastAsia"/>
              </w:rPr>
              <w:t>6</w:t>
            </w:r>
            <w:r>
              <w:t>4</w:t>
            </w:r>
          </w:p>
        </w:tc>
        <w:tc>
          <w:tcPr>
            <w:tcW w:w="1204" w:type="dxa"/>
          </w:tcPr>
          <w:p w:rsidR="00D22C64" w:rsidRDefault="00D22C64" w:rsidP="00D22C64">
            <w:pPr>
              <w:jc w:val="center"/>
            </w:pPr>
            <w:r>
              <w:rPr>
                <w:rFonts w:hint="eastAsia"/>
              </w:rPr>
              <w:t>R</w:t>
            </w:r>
          </w:p>
        </w:tc>
        <w:tc>
          <w:tcPr>
            <w:tcW w:w="1215" w:type="dxa"/>
          </w:tcPr>
          <w:p w:rsidR="00D22C64" w:rsidRDefault="00D22C64" w:rsidP="00D22C64">
            <w:pPr>
              <w:jc w:val="center"/>
            </w:pPr>
            <w:r>
              <w:rPr>
                <w:rFonts w:hint="eastAsia"/>
              </w:rPr>
              <w:t>6</w:t>
            </w:r>
            <w:r>
              <w:t>4’</w:t>
            </w:r>
            <w:r>
              <w:rPr>
                <w:rFonts w:hint="eastAsia"/>
              </w:rPr>
              <w:t>b</w:t>
            </w:r>
            <w:r>
              <w:t>0</w:t>
            </w:r>
          </w:p>
        </w:tc>
        <w:tc>
          <w:tcPr>
            <w:tcW w:w="2039" w:type="dxa"/>
          </w:tcPr>
          <w:p w:rsidR="00D22C64" w:rsidRDefault="00D22C64" w:rsidP="00D22C64">
            <w:pPr>
              <w:jc w:val="center"/>
            </w:pPr>
            <w:r>
              <w:rPr>
                <w:rFonts w:hint="eastAsia"/>
              </w:rPr>
              <w:t>时延测量报文当前间隔时间</w:t>
            </w:r>
          </w:p>
        </w:tc>
      </w:tr>
      <w:tr w:rsidR="00BB3DFF" w:rsidTr="008C41EF">
        <w:tc>
          <w:tcPr>
            <w:tcW w:w="1310" w:type="dxa"/>
          </w:tcPr>
          <w:p w:rsidR="00BB3DFF" w:rsidRDefault="00BB3DFF" w:rsidP="00BB3DFF">
            <w:pPr>
              <w:jc w:val="center"/>
            </w:pPr>
            <w:r>
              <w:rPr>
                <w:rFonts w:hint="eastAsia"/>
              </w:rPr>
              <w:t>0</w:t>
            </w:r>
            <w:r>
              <w:t>x6fff 0000</w:t>
            </w:r>
          </w:p>
        </w:tc>
        <w:tc>
          <w:tcPr>
            <w:tcW w:w="1791" w:type="dxa"/>
          </w:tcPr>
          <w:p w:rsidR="00BB3DFF" w:rsidRDefault="00BB3DFF" w:rsidP="00BB3DFF">
            <w:pPr>
              <w:jc w:val="center"/>
            </w:pPr>
            <w:r>
              <w:t>a</w:t>
            </w:r>
            <w:r>
              <w:rPr>
                <w:rFonts w:hint="eastAsia"/>
              </w:rPr>
              <w:t>nt</w:t>
            </w:r>
            <w:r>
              <w:t>_para_</w:t>
            </w:r>
            <w:r w:rsidR="003E1673">
              <w:t>scm_</w:t>
            </w:r>
            <w:r>
              <w:t>reg</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r>
              <w:t>/W</w:t>
            </w:r>
          </w:p>
        </w:tc>
        <w:tc>
          <w:tcPr>
            <w:tcW w:w="1215" w:type="dxa"/>
          </w:tcPr>
          <w:p w:rsidR="00BB3DFF" w:rsidRDefault="00BB3DFF" w:rsidP="00BB3DFF">
            <w:pPr>
              <w:jc w:val="center"/>
            </w:pPr>
            <w:r>
              <w:rPr>
                <w:rFonts w:hint="eastAsia"/>
              </w:rPr>
              <w:t>6</w:t>
            </w:r>
            <w:r>
              <w:t>4’h0</w:t>
            </w:r>
          </w:p>
        </w:tc>
        <w:tc>
          <w:tcPr>
            <w:tcW w:w="2039" w:type="dxa"/>
          </w:tcPr>
          <w:p w:rsidR="00BB3DFF" w:rsidRDefault="00BB3DFF" w:rsidP="00BB3DFF">
            <w:pPr>
              <w:jc w:val="center"/>
            </w:pPr>
            <w:r>
              <w:rPr>
                <w:rFonts w:hint="eastAsia"/>
              </w:rPr>
              <w:t>A</w:t>
            </w:r>
            <w:r>
              <w:t>NT</w:t>
            </w:r>
            <w:r>
              <w:rPr>
                <w:rFonts w:hint="eastAsia"/>
              </w:rPr>
              <w:t>相关配置值</w:t>
            </w:r>
          </w:p>
        </w:tc>
      </w:tr>
      <w:tr w:rsidR="00BB3DFF" w:rsidTr="008C41EF">
        <w:tc>
          <w:tcPr>
            <w:tcW w:w="1310" w:type="dxa"/>
          </w:tcPr>
          <w:p w:rsidR="00BB3DFF" w:rsidRPr="00E4192D" w:rsidRDefault="00BB3DFF" w:rsidP="00BB3DFF">
            <w:pPr>
              <w:jc w:val="center"/>
            </w:pPr>
            <w:r w:rsidRPr="00E4192D">
              <w:rPr>
                <w:rFonts w:hint="eastAsia"/>
              </w:rPr>
              <w:t>0x</w:t>
            </w:r>
            <w:r w:rsidRPr="00E4192D">
              <w:t>6fff 0100</w:t>
            </w:r>
          </w:p>
        </w:tc>
        <w:tc>
          <w:tcPr>
            <w:tcW w:w="1791" w:type="dxa"/>
          </w:tcPr>
          <w:p w:rsidR="00BB3DFF" w:rsidRPr="00E4192D" w:rsidRDefault="00BB3DFF" w:rsidP="00BB3DFF">
            <w:pPr>
              <w:jc w:val="center"/>
            </w:pPr>
            <w:r w:rsidRPr="00E4192D">
              <w:t>scm_status_reg</w:t>
            </w:r>
          </w:p>
        </w:tc>
        <w:tc>
          <w:tcPr>
            <w:tcW w:w="737" w:type="dxa"/>
          </w:tcPr>
          <w:p w:rsidR="00BB3DFF" w:rsidRPr="00E4192D" w:rsidRDefault="008449DF" w:rsidP="00BB3DFF">
            <w:pPr>
              <w:jc w:val="center"/>
            </w:pPr>
            <w:r>
              <w:rPr>
                <w:rFonts w:hint="eastAsia"/>
              </w:rPr>
              <w:t>4</w:t>
            </w:r>
          </w:p>
        </w:tc>
        <w:tc>
          <w:tcPr>
            <w:tcW w:w="1204" w:type="dxa"/>
          </w:tcPr>
          <w:p w:rsidR="00BB3DFF" w:rsidRPr="00E4192D" w:rsidRDefault="00BB3DFF" w:rsidP="00BB3DFF">
            <w:pPr>
              <w:jc w:val="center"/>
            </w:pPr>
            <w:r w:rsidRPr="00E4192D">
              <w:rPr>
                <w:rFonts w:hint="eastAsia"/>
              </w:rPr>
              <w:t>R</w:t>
            </w:r>
            <w:r w:rsidRPr="00E4192D">
              <w:t>/W</w:t>
            </w:r>
          </w:p>
        </w:tc>
        <w:tc>
          <w:tcPr>
            <w:tcW w:w="1215" w:type="dxa"/>
          </w:tcPr>
          <w:p w:rsidR="00BB3DFF" w:rsidRPr="00E4192D" w:rsidRDefault="00BB3DFF" w:rsidP="00BB3DFF">
            <w:pPr>
              <w:jc w:val="center"/>
            </w:pPr>
            <w:r w:rsidRPr="00E4192D">
              <w:t>8’b0</w:t>
            </w:r>
          </w:p>
        </w:tc>
        <w:tc>
          <w:tcPr>
            <w:tcW w:w="2039" w:type="dxa"/>
          </w:tcPr>
          <w:p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rsidTr="008C41EF">
        <w:tc>
          <w:tcPr>
            <w:tcW w:w="1310" w:type="dxa"/>
          </w:tcPr>
          <w:p w:rsidR="00BB3DFF" w:rsidRDefault="00BB3DFF" w:rsidP="00BB3DFF">
            <w:pPr>
              <w:jc w:val="center"/>
            </w:pPr>
            <w:r>
              <w:rPr>
                <w:rFonts w:hint="eastAsia"/>
              </w:rPr>
              <w:t>0x</w:t>
            </w:r>
            <w:r>
              <w:t>6fff 1000</w:t>
            </w:r>
          </w:p>
        </w:tc>
        <w:tc>
          <w:tcPr>
            <w:tcW w:w="1791" w:type="dxa"/>
          </w:tcPr>
          <w:p w:rsidR="00BB3DFF" w:rsidRDefault="00BB3DFF" w:rsidP="00BB3DFF">
            <w:pPr>
              <w:jc w:val="center"/>
            </w:pPr>
            <w:r>
              <w:t>recv_bit_num_cnt</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总接收</w:t>
            </w:r>
            <w:r>
              <w:rPr>
                <w:rFonts w:hint="eastAsia"/>
              </w:rPr>
              <w:t>b</w:t>
            </w:r>
            <w:r>
              <w:t>it</w:t>
            </w:r>
            <w:r>
              <w:rPr>
                <w:rFonts w:hint="eastAsia"/>
              </w:rPr>
              <w:t>数</w:t>
            </w:r>
          </w:p>
        </w:tc>
      </w:tr>
      <w:tr w:rsidR="00BB3DFF" w:rsidTr="008C41EF">
        <w:tc>
          <w:tcPr>
            <w:tcW w:w="1310" w:type="dxa"/>
          </w:tcPr>
          <w:p w:rsidR="00BB3DFF" w:rsidRDefault="00BB3DFF" w:rsidP="00BB3DFF">
            <w:pPr>
              <w:jc w:val="center"/>
            </w:pPr>
            <w:r>
              <w:rPr>
                <w:rFonts w:hint="eastAsia"/>
              </w:rPr>
              <w:t>0</w:t>
            </w:r>
            <w:r>
              <w:t>x6fff 1001</w:t>
            </w:r>
          </w:p>
        </w:tc>
        <w:tc>
          <w:tcPr>
            <w:tcW w:w="1791" w:type="dxa"/>
          </w:tcPr>
          <w:p w:rsidR="00BB3DFF" w:rsidRDefault="00BB3DFF" w:rsidP="00BB3DFF">
            <w:pPr>
              <w:jc w:val="center"/>
            </w:pPr>
            <w:r>
              <w:t>recv_pkt_num_cnt</w:t>
            </w:r>
          </w:p>
        </w:tc>
        <w:tc>
          <w:tcPr>
            <w:tcW w:w="737" w:type="dxa"/>
          </w:tcPr>
          <w:p w:rsidR="00BB3DFF" w:rsidRDefault="001F6A2B" w:rsidP="00BB3DFF">
            <w:pPr>
              <w:jc w:val="center"/>
            </w:pPr>
            <w:r>
              <w:rPr>
                <w:rFonts w:hint="eastAsia"/>
              </w:rPr>
              <w:t>3</w:t>
            </w:r>
            <w:r>
              <w:t>2</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总接收</w:t>
            </w:r>
            <w:proofErr w:type="gramStart"/>
            <w:r>
              <w:rPr>
                <w:rFonts w:hint="eastAsia"/>
              </w:rPr>
              <w:t>报文数</w:t>
            </w:r>
            <w:proofErr w:type="gramEnd"/>
          </w:p>
        </w:tc>
      </w:tr>
      <w:tr w:rsidR="00BB3DFF" w:rsidTr="008C41EF">
        <w:tc>
          <w:tcPr>
            <w:tcW w:w="1310" w:type="dxa"/>
          </w:tcPr>
          <w:p w:rsidR="00BB3DFF" w:rsidRDefault="00BB3DFF" w:rsidP="00BB3DFF">
            <w:pPr>
              <w:jc w:val="center"/>
            </w:pPr>
            <w:r>
              <w:rPr>
                <w:rFonts w:hint="eastAsia"/>
              </w:rPr>
              <w:t>0x</w:t>
            </w:r>
            <w:r>
              <w:t>6fff 1002</w:t>
            </w:r>
          </w:p>
        </w:tc>
        <w:tc>
          <w:tcPr>
            <w:tcW w:w="1791" w:type="dxa"/>
          </w:tcPr>
          <w:p w:rsidR="00BB3DFF" w:rsidRDefault="00BB3DFF" w:rsidP="00BB3DFF">
            <w:pPr>
              <w:jc w:val="center"/>
            </w:pPr>
            <w:r>
              <w:t>recv_time_cnt</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总接收时间</w:t>
            </w:r>
          </w:p>
        </w:tc>
      </w:tr>
      <w:tr w:rsidR="00BB3DFF" w:rsidTr="008C41EF">
        <w:tc>
          <w:tcPr>
            <w:tcW w:w="1310" w:type="dxa"/>
          </w:tcPr>
          <w:p w:rsidR="00BB3DFF" w:rsidRDefault="00BB3DFF" w:rsidP="00BB3DFF">
            <w:pPr>
              <w:jc w:val="center"/>
            </w:pPr>
            <w:r>
              <w:rPr>
                <w:rFonts w:hint="eastAsia"/>
              </w:rPr>
              <w:t>0x</w:t>
            </w:r>
            <w:r>
              <w:t>6fff 1003</w:t>
            </w:r>
          </w:p>
        </w:tc>
        <w:tc>
          <w:tcPr>
            <w:tcW w:w="1791" w:type="dxa"/>
          </w:tcPr>
          <w:p w:rsidR="00BB3DFF" w:rsidRDefault="00BB3DFF" w:rsidP="00BB3DFF">
            <w:pPr>
              <w:jc w:val="center"/>
            </w:pPr>
            <w:r>
              <w:t>recv_latency_cnt</w:t>
            </w:r>
          </w:p>
        </w:tc>
        <w:tc>
          <w:tcPr>
            <w:tcW w:w="737" w:type="dxa"/>
          </w:tcPr>
          <w:p w:rsidR="00BB3DFF" w:rsidRDefault="00BB3DFF" w:rsidP="00BB3DFF">
            <w:pPr>
              <w:jc w:val="center"/>
            </w:pPr>
            <w:r>
              <w:rPr>
                <w:rFonts w:hint="eastAsia"/>
              </w:rPr>
              <w:t>6</w:t>
            </w:r>
            <w:r>
              <w:t>4</w:t>
            </w:r>
          </w:p>
        </w:tc>
        <w:tc>
          <w:tcPr>
            <w:tcW w:w="1204" w:type="dxa"/>
          </w:tcPr>
          <w:p w:rsidR="00BB3DFF" w:rsidRDefault="00BB3DFF" w:rsidP="00BB3DFF">
            <w:pPr>
              <w:jc w:val="center"/>
            </w:pPr>
            <w:r>
              <w:rPr>
                <w:rFonts w:hint="eastAsia"/>
              </w:rPr>
              <w:t>R</w:t>
            </w:r>
          </w:p>
        </w:tc>
        <w:tc>
          <w:tcPr>
            <w:tcW w:w="1215" w:type="dxa"/>
          </w:tcPr>
          <w:p w:rsidR="00BB3DFF" w:rsidRDefault="00BB3DFF" w:rsidP="00BB3DFF">
            <w:pPr>
              <w:jc w:val="center"/>
            </w:pPr>
            <w:r>
              <w:rPr>
                <w:rFonts w:hint="eastAsia"/>
              </w:rPr>
              <w:t>6</w:t>
            </w:r>
            <w:r>
              <w:t>4’b0</w:t>
            </w:r>
          </w:p>
        </w:tc>
        <w:tc>
          <w:tcPr>
            <w:tcW w:w="2039" w:type="dxa"/>
          </w:tcPr>
          <w:p w:rsidR="00BB3DFF" w:rsidRDefault="00BB3DFF" w:rsidP="00BB3DFF">
            <w:pPr>
              <w:jc w:val="center"/>
            </w:pPr>
            <w:r>
              <w:rPr>
                <w:rFonts w:hint="eastAsia"/>
              </w:rPr>
              <w:t>时延测量结果</w:t>
            </w:r>
          </w:p>
        </w:tc>
      </w:tr>
    </w:tbl>
    <w:p w:rsidR="00513F59" w:rsidRDefault="00513F59" w:rsidP="00EC50F6">
      <w:pPr>
        <w:jc w:val="center"/>
      </w:pPr>
    </w:p>
    <w:p w:rsidR="00EC50F6" w:rsidRDefault="00EC50F6" w:rsidP="00EC50F6">
      <w:pPr>
        <w:jc w:val="center"/>
      </w:pPr>
    </w:p>
    <w:p w:rsidR="00601B54" w:rsidRDefault="00EE410D">
      <w:pPr>
        <w:pStyle w:val="4"/>
        <w:numPr>
          <w:ilvl w:val="2"/>
          <w:numId w:val="5"/>
        </w:numPr>
        <w:ind w:left="567"/>
      </w:pPr>
      <w:r>
        <w:rPr>
          <w:rFonts w:hint="eastAsia"/>
        </w:rPr>
        <w:t>A</w:t>
      </w:r>
      <w:r>
        <w:t>NT</w:t>
      </w:r>
      <w:r>
        <w:rPr>
          <w:rFonts w:hint="eastAsia"/>
        </w:rPr>
        <w:t>软件端接口函数</w:t>
      </w:r>
    </w:p>
    <w:p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w:t>
      </w:r>
      <w:r>
        <w:rPr>
          <w:rFonts w:hint="eastAsia"/>
        </w:rPr>
        <w:lastRenderedPageBreak/>
        <w:t>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rsidR="00601B54" w:rsidRDefault="00EE410D">
      <w:pPr>
        <w:ind w:firstLine="420"/>
      </w:pPr>
      <w:r>
        <w:rPr>
          <w:rFonts w:hint="eastAsia"/>
        </w:rPr>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del w:id="1" w:author="Yang Xiangrui" w:date="2018-09-15T10:40:00Z">
        <w:r w:rsidDel="00AD15A4">
          <w:rPr>
            <w:rFonts w:hint="eastAsia"/>
          </w:rPr>
          <w:delText>需要针对</w:delText>
        </w:r>
        <w:r w:rsidDel="00AD15A4">
          <w:rPr>
            <w:rFonts w:hint="eastAsia"/>
          </w:rPr>
          <w:delText>S</w:delText>
        </w:r>
        <w:r w:rsidDel="00AD15A4">
          <w:delText>CM</w:delText>
        </w:r>
        <w:r w:rsidDel="00AD15A4">
          <w:rPr>
            <w:rFonts w:hint="eastAsia"/>
          </w:rPr>
          <w:delText>增加</w:delText>
        </w:r>
        <w:r w:rsidDel="00AD15A4">
          <w:rPr>
            <w:rFonts w:hint="eastAsia"/>
          </w:rPr>
          <w:delText>n</w:delText>
        </w:r>
        <w:r w:rsidDel="00AD15A4">
          <w:rPr>
            <w:rFonts w:hint="eastAsia"/>
          </w:rPr>
          <w:delText>个计数器用于记录每个时延测量报文与</w:delText>
        </w:r>
        <w:r w:rsidDel="00AD15A4">
          <w:rPr>
            <w:rFonts w:hint="eastAsia"/>
          </w:rPr>
          <w:delText>m</w:delText>
        </w:r>
        <w:r w:rsidDel="00AD15A4">
          <w:delText>etadata</w:delText>
        </w:r>
        <w:r w:rsidDel="00AD15A4">
          <w:rPr>
            <w:rFonts w:hint="eastAsia"/>
          </w:rPr>
          <w:delText>携带的发送</w:delText>
        </w:r>
        <w:r w:rsidDel="00AD15A4">
          <w:rPr>
            <w:rFonts w:hint="eastAsia"/>
          </w:rPr>
          <w:delText>/</w:delText>
        </w:r>
        <w:r w:rsidDel="00AD15A4">
          <w:rPr>
            <w:rFonts w:hint="eastAsia"/>
          </w:rPr>
          <w:delText>接收时间戳</w:delText>
        </w:r>
      </w:del>
      <w:r>
        <w:rPr>
          <w:rFonts w:hint="eastAsia"/>
        </w:rPr>
        <w:t>。</w:t>
      </w:r>
      <w:ins w:id="2" w:author="Yang Xiangrui" w:date="2018-09-15T10:23:00Z">
        <w:r w:rsidR="00246943">
          <w:rPr>
            <w:rFonts w:hint="eastAsia"/>
          </w:rPr>
          <w:t>需要在</w:t>
        </w:r>
      </w:ins>
      <w:ins w:id="3" w:author="Yang Xiangrui" w:date="2018-09-15T10:35:00Z">
        <w:r w:rsidR="005C09A5">
          <w:rPr>
            <w:rFonts w:hint="eastAsia"/>
          </w:rPr>
          <w:t>U</w:t>
        </w:r>
        <w:r w:rsidR="005C09A5">
          <w:t>DP</w:t>
        </w:r>
        <w:r w:rsidR="005C09A5">
          <w:rPr>
            <w:rFonts w:hint="eastAsia"/>
          </w:rPr>
          <w:t>模块中识别</w:t>
        </w:r>
      </w:ins>
      <w:ins w:id="4" w:author="Yang Xiangrui" w:date="2018-09-15T10:36:00Z">
        <w:r w:rsidR="008C1F49">
          <w:t>probe</w:t>
        </w:r>
      </w:ins>
      <w:ins w:id="5" w:author="Yang Xiangrui" w:date="2018-09-15T10:35:00Z">
        <w:r w:rsidR="005C09A5">
          <w:rPr>
            <w:rFonts w:hint="eastAsia"/>
          </w:rPr>
          <w:t>报文，并</w:t>
        </w:r>
        <w:r w:rsidR="008C1F49">
          <w:rPr>
            <w:rFonts w:hint="eastAsia"/>
          </w:rPr>
          <w:t>依据</w:t>
        </w:r>
      </w:ins>
      <w:ins w:id="6" w:author="Yang Xiangrui" w:date="2018-09-15T10:36:00Z">
        <w:r w:rsidR="008C1F49">
          <w:rPr>
            <w:rFonts w:hint="eastAsia"/>
          </w:rPr>
          <w:t>p</w:t>
        </w:r>
        <w:r w:rsidR="008C1F49">
          <w:t>robe</w:t>
        </w:r>
      </w:ins>
      <w:ins w:id="7" w:author="Yang Xiangrui" w:date="2018-09-15T10:35:00Z">
        <w:r w:rsidR="008C1F49">
          <w:rPr>
            <w:rFonts w:hint="eastAsia"/>
          </w:rPr>
          <w:t>报文</w:t>
        </w:r>
      </w:ins>
      <w:ins w:id="8" w:author="Yang Xiangrui" w:date="2018-09-15T10:36:00Z">
        <w:r w:rsidR="008C1F49">
          <w:rPr>
            <w:rFonts w:hint="eastAsia"/>
          </w:rPr>
          <w:t>修改</w:t>
        </w:r>
        <w:r w:rsidR="008C1F49">
          <w:rPr>
            <w:rFonts w:hint="eastAsia"/>
          </w:rPr>
          <w:t>m</w:t>
        </w:r>
        <w:r w:rsidR="008C1F49">
          <w:t>etadata</w:t>
        </w:r>
        <w:r w:rsidR="008C1F49">
          <w:rPr>
            <w:rFonts w:hint="eastAsia"/>
          </w:rPr>
          <w:t>第二拍中的某一位用于标记</w:t>
        </w:r>
      </w:ins>
      <w:ins w:id="9" w:author="Yang Xiangrui" w:date="2018-09-15T10:37:00Z">
        <w:r w:rsidR="007C76F0">
          <w:rPr>
            <w:rFonts w:hint="eastAsia"/>
          </w:rPr>
          <w:t>pro</w:t>
        </w:r>
        <w:r w:rsidR="007C76F0">
          <w:t>be</w:t>
        </w:r>
        <w:r w:rsidR="007C76F0">
          <w:rPr>
            <w:rFonts w:hint="eastAsia"/>
          </w:rPr>
          <w:t>报文，</w:t>
        </w:r>
        <w:r w:rsidR="007C76F0">
          <w:rPr>
            <w:rFonts w:hint="eastAsia"/>
          </w:rPr>
          <w:t>U</w:t>
        </w:r>
        <w:r w:rsidR="007C76F0">
          <w:t>DA</w:t>
        </w:r>
      </w:ins>
      <w:ins w:id="10" w:author="Yang Xiangrui" w:date="2018-09-15T10:27:00Z">
        <w:r w:rsidR="005C09A5">
          <w:rPr>
            <w:rFonts w:hint="eastAsia"/>
          </w:rPr>
          <w:t>模块</w:t>
        </w:r>
      </w:ins>
      <w:ins w:id="11" w:author="Yang Xiangrui" w:date="2018-09-15T10:37:00Z">
        <w:r w:rsidR="007C76F0">
          <w:rPr>
            <w:rFonts w:hint="eastAsia"/>
          </w:rPr>
          <w:t>根据</w:t>
        </w:r>
        <w:r w:rsidR="007C76F0">
          <w:rPr>
            <w:rFonts w:hint="eastAsia"/>
          </w:rPr>
          <w:t>m</w:t>
        </w:r>
        <w:r w:rsidR="007C76F0">
          <w:t>etadata</w:t>
        </w:r>
      </w:ins>
      <w:ins w:id="12" w:author="Yang Xiangrui" w:date="2018-09-15T10:27:00Z">
        <w:r w:rsidR="005C09A5">
          <w:rPr>
            <w:rFonts w:hint="eastAsia"/>
          </w:rPr>
          <w:t>识别出时延测量的</w:t>
        </w:r>
        <w:r w:rsidR="005C09A5">
          <w:rPr>
            <w:rFonts w:hint="eastAsia"/>
          </w:rPr>
          <w:t>p</w:t>
        </w:r>
        <w:r w:rsidR="005C09A5">
          <w:t>robe</w:t>
        </w:r>
        <w:r w:rsidR="005C09A5">
          <w:rPr>
            <w:rFonts w:hint="eastAsia"/>
          </w:rPr>
          <w:t>报文，并修改</w:t>
        </w:r>
      </w:ins>
      <w:ins w:id="13" w:author="Yang Xiangrui" w:date="2018-09-15T10:37:00Z">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ins>
      <w:ins w:id="14" w:author="Yang Xiangrui" w:date="2018-09-15T10:39:00Z">
        <w:r w:rsidR="007C76F0">
          <w:rPr>
            <w:rFonts w:hint="eastAsia"/>
          </w:rPr>
          <w:t>，</w:t>
        </w:r>
        <w:r w:rsidR="007C76F0">
          <w:rPr>
            <w:rFonts w:hint="eastAsia"/>
          </w:rPr>
          <w:t>U</w:t>
        </w:r>
        <w:r w:rsidR="007C76F0">
          <w:t>A</w:t>
        </w:r>
        <w:r w:rsidR="007C76F0">
          <w:rPr>
            <w:rFonts w:hint="eastAsia"/>
          </w:rPr>
          <w:t>模块根据报文体中的</w:t>
        </w:r>
        <w:proofErr w:type="gramStart"/>
        <w:r w:rsidR="007C76F0">
          <w:rPr>
            <w:rFonts w:hint="eastAsia"/>
          </w:rPr>
          <w:t>时间戳</w:t>
        </w:r>
      </w:ins>
      <w:ins w:id="15" w:author="Yang Xiangrui" w:date="2018-09-15T10:40:00Z">
        <w:r w:rsidR="007C76F0">
          <w:rPr>
            <w:rFonts w:hint="eastAsia"/>
          </w:rPr>
          <w:t>对时延</w:t>
        </w:r>
        <w:proofErr w:type="gramEnd"/>
        <w:r w:rsidR="007C76F0">
          <w:rPr>
            <w:rFonts w:hint="eastAsia"/>
          </w:rPr>
          <w:t>进行计算。</w:t>
        </w:r>
      </w:ins>
    </w:p>
    <w:p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rsidR="00601B54" w:rsidRDefault="00601B54"/>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rsidR="00601B54" w:rsidRDefault="00601B54">
      <w:pPr>
        <w:ind w:firstLine="420"/>
      </w:pPr>
    </w:p>
    <w:p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lastRenderedPageBreak/>
        <w:t>int</w:t>
      </w:r>
      <w:r>
        <w:t xml:space="preserve"> run_ dich_throughput (</w:t>
      </w:r>
      <w:r>
        <w:rPr>
          <w:rFonts w:hint="eastAsia"/>
        </w:rPr>
        <w:t>u64</w:t>
      </w:r>
      <w:r>
        <w:t xml:space="preserve"> low_rate, u64 high_rate, int round</w:t>
      </w:r>
      <w:r>
        <w:rPr>
          <w:rFonts w:hint="eastAsia"/>
        </w:rPr>
        <w:t>,</w:t>
      </w:r>
      <w:r>
        <w:t xml:space="preserve"> u64 time, u64* throughput); </w:t>
      </w:r>
    </w:p>
    <w:p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rsidR="004321B4" w:rsidRDefault="00EE410D" w:rsidP="00353EC1">
      <w:pPr>
        <w:ind w:firstLine="420"/>
      </w:pPr>
      <w:r>
        <w:rPr>
          <w:rFonts w:hint="eastAsia"/>
        </w:rPr>
        <w:t>【界面设计将参考“小兵以太网测试仪”，本节略】</w:t>
      </w:r>
    </w:p>
    <w:p w:rsidR="00353EC1" w:rsidRDefault="00353EC1" w:rsidP="00353EC1">
      <w:pPr>
        <w:ind w:firstLine="420"/>
      </w:pPr>
    </w:p>
    <w:p w:rsidR="00353EC1" w:rsidRDefault="00353EC1">
      <w:pPr>
        <w:ind w:firstLine="420"/>
      </w:pPr>
    </w:p>
    <w:p w:rsidR="00353EC1" w:rsidRDefault="003C5A4F" w:rsidP="00353EC1">
      <w:pPr>
        <w:pStyle w:val="3"/>
        <w:numPr>
          <w:ilvl w:val="1"/>
          <w:numId w:val="2"/>
        </w:numPr>
        <w:ind w:left="426" w:hanging="426"/>
      </w:pPr>
      <w:r>
        <w:rPr>
          <w:rFonts w:hint="eastAsia"/>
        </w:rPr>
        <w:t>P</w:t>
      </w:r>
      <w:r>
        <w:t>GM</w:t>
      </w:r>
      <w:r>
        <w:rPr>
          <w:rFonts w:hint="eastAsia"/>
        </w:rPr>
        <w:t>模块详细设计</w:t>
      </w:r>
    </w:p>
    <w:p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rsidR="00353EC1" w:rsidRPr="00353EC1" w:rsidRDefault="00353EC1" w:rsidP="00353EC1">
      <w:pPr>
        <w:pStyle w:val="a6"/>
        <w:keepNext/>
        <w:keepLines/>
        <w:numPr>
          <w:ilvl w:val="1"/>
          <w:numId w:val="6"/>
        </w:numPr>
        <w:spacing w:before="280" w:after="290" w:line="376" w:lineRule="auto"/>
        <w:ind w:firstLineChars="0"/>
        <w:outlineLvl w:val="3"/>
        <w:rPr>
          <w:rFonts w:cstheme="majorBidi"/>
          <w:b/>
          <w:bCs/>
          <w:vanish/>
          <w:sz w:val="24"/>
          <w:szCs w:val="28"/>
        </w:rPr>
      </w:pPr>
    </w:p>
    <w:p w:rsidR="00601B54" w:rsidRDefault="00EE410D" w:rsidP="00353EC1">
      <w:pPr>
        <w:pStyle w:val="4"/>
        <w:numPr>
          <w:ilvl w:val="2"/>
          <w:numId w:val="6"/>
        </w:numPr>
      </w:pPr>
      <w:r>
        <w:rPr>
          <w:rFonts w:hint="eastAsia"/>
        </w:rPr>
        <w:t>整体框架</w:t>
      </w:r>
    </w:p>
    <w:p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rsidR="00601B54" w:rsidRDefault="00BF2756" w:rsidP="009D4312">
      <w:pPr>
        <w:jc w:val="center"/>
      </w:pPr>
      <w:r>
        <w:object w:dxaOrig="18891" w:dyaOrig="4281">
          <v:shape id="_x0000_i1034" type="#_x0000_t75" style="width:410pt;height:102.5pt" o:ole="">
            <v:imagedata r:id="rId20" o:title=""/>
          </v:shape>
          <o:OLEObject Type="Embed" ProgID="Visio.Drawing.15" ShapeID="_x0000_i1034" DrawAspect="Content" ObjectID="_1598788249" r:id="rId21"/>
        </w:object>
      </w:r>
    </w:p>
    <w:p w:rsidR="00601B54" w:rsidRDefault="00EE410D">
      <w:pPr>
        <w:ind w:left="420"/>
        <w:jc w:val="center"/>
      </w:pPr>
      <w:r>
        <w:rPr>
          <w:rFonts w:hint="eastAsia"/>
        </w:rPr>
        <w:t>图</w:t>
      </w:r>
      <w:r>
        <w:rPr>
          <w:rFonts w:hint="eastAsia"/>
        </w:rPr>
        <w:t>1</w:t>
      </w:r>
      <w:r>
        <w:t>0 PGM</w:t>
      </w:r>
      <w:r>
        <w:rPr>
          <w:rFonts w:hint="eastAsia"/>
        </w:rPr>
        <w:t>模块接口与连接关系图</w:t>
      </w:r>
    </w:p>
    <w:p w:rsidR="00760104" w:rsidRDefault="00760104">
      <w:pPr>
        <w:ind w:left="420"/>
        <w:jc w:val="center"/>
      </w:pPr>
    </w:p>
    <w:p w:rsidR="00760104" w:rsidRDefault="00760104">
      <w:pPr>
        <w:ind w:left="420"/>
        <w:jc w:val="center"/>
      </w:pPr>
    </w:p>
    <w:p w:rsidR="00601B54" w:rsidRDefault="00EE410D" w:rsidP="00D46F08">
      <w:pPr>
        <w:pStyle w:val="4"/>
        <w:numPr>
          <w:ilvl w:val="2"/>
          <w:numId w:val="6"/>
        </w:numPr>
        <w:ind w:left="567"/>
      </w:pPr>
      <w:r>
        <w:rPr>
          <w:rFonts w:hint="eastAsia"/>
        </w:rPr>
        <w:t>模块接口</w:t>
      </w:r>
    </w:p>
    <w:p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rsidR="00601B54" w:rsidRDefault="00601B54">
      <w:pPr>
        <w:ind w:left="420"/>
      </w:pPr>
    </w:p>
    <w:p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trPr>
          <w:trHeight w:val="280"/>
          <w:jc w:val="center"/>
        </w:trPr>
        <w:tc>
          <w:tcPr>
            <w:tcW w:w="2100" w:type="dxa"/>
          </w:tcPr>
          <w:p w:rsidR="00601B54" w:rsidRPr="0062406B" w:rsidRDefault="00EE410D" w:rsidP="0062406B">
            <w:pPr>
              <w:jc w:val="center"/>
              <w:rPr>
                <w:b/>
              </w:rPr>
            </w:pPr>
            <w:r w:rsidRPr="0062406B">
              <w:rPr>
                <w:rFonts w:hint="eastAsia"/>
                <w:b/>
              </w:rPr>
              <w:t>信号名称</w:t>
            </w:r>
          </w:p>
        </w:tc>
        <w:tc>
          <w:tcPr>
            <w:tcW w:w="1040" w:type="dxa"/>
          </w:tcPr>
          <w:p w:rsidR="00601B54" w:rsidRPr="0062406B" w:rsidRDefault="00EE410D" w:rsidP="0062406B">
            <w:pPr>
              <w:jc w:val="center"/>
              <w:rPr>
                <w:b/>
              </w:rPr>
            </w:pPr>
            <w:r w:rsidRPr="0062406B">
              <w:rPr>
                <w:rFonts w:hint="eastAsia"/>
                <w:b/>
              </w:rPr>
              <w:t>方向</w:t>
            </w:r>
          </w:p>
        </w:tc>
        <w:tc>
          <w:tcPr>
            <w:tcW w:w="824" w:type="dxa"/>
          </w:tcPr>
          <w:p w:rsidR="00601B54" w:rsidRPr="0062406B" w:rsidRDefault="00EE410D" w:rsidP="0062406B">
            <w:pPr>
              <w:jc w:val="center"/>
              <w:rPr>
                <w:b/>
              </w:rPr>
            </w:pPr>
            <w:r w:rsidRPr="0062406B">
              <w:rPr>
                <w:rFonts w:hint="eastAsia"/>
                <w:b/>
              </w:rPr>
              <w:t>宽度</w:t>
            </w:r>
          </w:p>
        </w:tc>
        <w:tc>
          <w:tcPr>
            <w:tcW w:w="3903" w:type="dxa"/>
          </w:tcPr>
          <w:p w:rsidR="00601B54" w:rsidRPr="0062406B" w:rsidRDefault="00EE410D" w:rsidP="0062406B">
            <w:pPr>
              <w:jc w:val="center"/>
              <w:rPr>
                <w:b/>
              </w:rPr>
            </w:pPr>
            <w:r w:rsidRPr="0062406B">
              <w:rPr>
                <w:rFonts w:hint="eastAsia"/>
                <w:b/>
              </w:rPr>
              <w:t>信号描述</w:t>
            </w:r>
          </w:p>
        </w:tc>
      </w:tr>
      <w:tr w:rsidR="00601B54">
        <w:trPr>
          <w:trHeight w:val="280"/>
          <w:jc w:val="center"/>
        </w:trPr>
        <w:tc>
          <w:tcPr>
            <w:tcW w:w="2100" w:type="dxa"/>
          </w:tcPr>
          <w:p w:rsidR="00601B54" w:rsidRDefault="00EE410D" w:rsidP="0062406B">
            <w:r>
              <w:rPr>
                <w:rFonts w:hint="eastAsia"/>
              </w:rPr>
              <w:t>clk</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时钟信号</w:t>
            </w:r>
          </w:p>
        </w:tc>
      </w:tr>
      <w:tr w:rsidR="00601B54">
        <w:trPr>
          <w:trHeight w:val="280"/>
          <w:jc w:val="center"/>
        </w:trPr>
        <w:tc>
          <w:tcPr>
            <w:tcW w:w="2100" w:type="dxa"/>
          </w:tcPr>
          <w:p w:rsidR="00601B54" w:rsidRDefault="00EE410D" w:rsidP="0062406B">
            <w:r>
              <w:rPr>
                <w:rFonts w:hint="eastAsia"/>
              </w:rPr>
              <w:t>rst_n</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复位信号</w:t>
            </w:r>
          </w:p>
        </w:tc>
      </w:tr>
      <w:tr w:rsidR="00601B54">
        <w:trPr>
          <w:trHeight w:val="280"/>
          <w:jc w:val="center"/>
        </w:trPr>
        <w:tc>
          <w:tcPr>
            <w:tcW w:w="2100" w:type="dxa"/>
          </w:tcPr>
          <w:p w:rsidR="00601B54" w:rsidRDefault="00EE410D" w:rsidP="0062406B">
            <w:r>
              <w:rPr>
                <w:rFonts w:hint="eastAsia"/>
              </w:rPr>
              <w:t>uda2pgm_md</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256</w:t>
            </w:r>
          </w:p>
        </w:tc>
        <w:tc>
          <w:tcPr>
            <w:tcW w:w="3903" w:type="dxa"/>
          </w:tcPr>
          <w:p w:rsidR="00601B54" w:rsidRDefault="00EE410D" w:rsidP="0062406B">
            <w:r>
              <w:rPr>
                <w:rFonts w:hint="eastAsia"/>
              </w:rPr>
              <w:t>来自</w:t>
            </w:r>
            <w:r>
              <w:rPr>
                <w:rFonts w:hint="eastAsia"/>
              </w:rPr>
              <w:t>UDA</w:t>
            </w:r>
            <w:r>
              <w:rPr>
                <w:rFonts w:hint="eastAsia"/>
              </w:rPr>
              <w:t>的</w:t>
            </w:r>
            <w:r>
              <w:rPr>
                <w:rFonts w:hint="eastAsia"/>
              </w:rPr>
              <w:t>metadata</w:t>
            </w:r>
          </w:p>
        </w:tc>
      </w:tr>
      <w:tr w:rsidR="00601B54">
        <w:trPr>
          <w:trHeight w:val="280"/>
          <w:jc w:val="center"/>
        </w:trPr>
        <w:tc>
          <w:tcPr>
            <w:tcW w:w="2100" w:type="dxa"/>
          </w:tcPr>
          <w:p w:rsidR="00601B54" w:rsidRDefault="00EE410D" w:rsidP="0062406B">
            <w:r>
              <w:rPr>
                <w:rFonts w:hint="eastAsia"/>
              </w:rPr>
              <w:t>uda2pgm_pfv</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1040</w:t>
            </w:r>
          </w:p>
        </w:tc>
        <w:tc>
          <w:tcPr>
            <w:tcW w:w="3903" w:type="dxa"/>
          </w:tcPr>
          <w:p w:rsidR="00601B54" w:rsidRDefault="00EE410D" w:rsidP="0062406B">
            <w:r>
              <w:rPr>
                <w:rFonts w:hint="eastAsia"/>
              </w:rPr>
              <w:t>来自</w:t>
            </w:r>
            <w:r>
              <w:rPr>
                <w:rFonts w:hint="eastAsia"/>
              </w:rPr>
              <w:t>UDA</w:t>
            </w:r>
            <w:r>
              <w:rPr>
                <w:rFonts w:hint="eastAsia"/>
              </w:rPr>
              <w:t>的分组特征向量</w:t>
            </w:r>
          </w:p>
        </w:tc>
      </w:tr>
      <w:tr w:rsidR="00601B54">
        <w:trPr>
          <w:trHeight w:val="280"/>
          <w:jc w:val="center"/>
        </w:trPr>
        <w:tc>
          <w:tcPr>
            <w:tcW w:w="2100" w:type="dxa"/>
          </w:tcPr>
          <w:p w:rsidR="00601B54" w:rsidRDefault="00EE410D" w:rsidP="0062406B">
            <w:r>
              <w:rPr>
                <w:rFonts w:hint="eastAsia"/>
              </w:rPr>
              <w:t>uda2pgm_data_wr</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来自</w:t>
            </w:r>
            <w:r>
              <w:rPr>
                <w:rFonts w:hint="eastAsia"/>
              </w:rPr>
              <w:t>UDA</w:t>
            </w:r>
            <w:r>
              <w:rPr>
                <w:rFonts w:hint="eastAsia"/>
              </w:rPr>
              <w:t>的数据写使能信号</w:t>
            </w:r>
          </w:p>
        </w:tc>
      </w:tr>
      <w:tr w:rsidR="00601B54">
        <w:trPr>
          <w:trHeight w:val="280"/>
          <w:jc w:val="center"/>
        </w:trPr>
        <w:tc>
          <w:tcPr>
            <w:tcW w:w="2100" w:type="dxa"/>
          </w:tcPr>
          <w:p w:rsidR="00601B54" w:rsidRDefault="00EE410D" w:rsidP="0062406B">
            <w:r>
              <w:rPr>
                <w:rFonts w:hint="eastAsia"/>
              </w:rPr>
              <w:t>uda2pgm_data</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134</w:t>
            </w:r>
          </w:p>
        </w:tc>
        <w:tc>
          <w:tcPr>
            <w:tcW w:w="3903" w:type="dxa"/>
          </w:tcPr>
          <w:p w:rsidR="00601B54" w:rsidRDefault="00EE410D" w:rsidP="0062406B">
            <w:r>
              <w:rPr>
                <w:rFonts w:hint="eastAsia"/>
              </w:rPr>
              <w:t>来自</w:t>
            </w:r>
            <w:r>
              <w:rPr>
                <w:rFonts w:hint="eastAsia"/>
              </w:rPr>
              <w:t>UDA</w:t>
            </w:r>
            <w:r>
              <w:rPr>
                <w:rFonts w:hint="eastAsia"/>
              </w:rPr>
              <w:t>的报文数据</w:t>
            </w:r>
          </w:p>
        </w:tc>
      </w:tr>
      <w:tr w:rsidR="00601B54">
        <w:trPr>
          <w:trHeight w:val="280"/>
          <w:jc w:val="center"/>
        </w:trPr>
        <w:tc>
          <w:tcPr>
            <w:tcW w:w="2100" w:type="dxa"/>
          </w:tcPr>
          <w:p w:rsidR="00601B54" w:rsidRDefault="00EE410D" w:rsidP="0062406B">
            <w:r>
              <w:rPr>
                <w:rFonts w:hint="eastAsia"/>
              </w:rPr>
              <w:t>uda2pgm_valid_wr</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trPr>
          <w:trHeight w:val="280"/>
          <w:jc w:val="center"/>
        </w:trPr>
        <w:tc>
          <w:tcPr>
            <w:tcW w:w="2100" w:type="dxa"/>
          </w:tcPr>
          <w:p w:rsidR="00601B54" w:rsidRDefault="00EE410D" w:rsidP="0062406B">
            <w:r>
              <w:rPr>
                <w:rFonts w:hint="eastAsia"/>
              </w:rPr>
              <w:t>uda2pgm_md_valid</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trPr>
          <w:trHeight w:val="280"/>
          <w:jc w:val="center"/>
        </w:trPr>
        <w:tc>
          <w:tcPr>
            <w:tcW w:w="2100" w:type="dxa"/>
          </w:tcPr>
          <w:p w:rsidR="00601B54" w:rsidRDefault="00EE410D" w:rsidP="0062406B">
            <w:r>
              <w:rPr>
                <w:rFonts w:hint="eastAsia"/>
              </w:rPr>
              <w:t>goe2pgm_alf</w:t>
            </w:r>
          </w:p>
        </w:tc>
        <w:tc>
          <w:tcPr>
            <w:tcW w:w="1040" w:type="dxa"/>
          </w:tcPr>
          <w:p w:rsidR="00601B54" w:rsidRDefault="00EE410D" w:rsidP="0062406B">
            <w:r>
              <w:rPr>
                <w:rFonts w:hint="eastAsia"/>
              </w:rPr>
              <w:t>input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trPr>
          <w:trHeight w:val="280"/>
          <w:jc w:val="center"/>
        </w:trPr>
        <w:tc>
          <w:tcPr>
            <w:tcW w:w="2100" w:type="dxa"/>
          </w:tcPr>
          <w:p w:rsidR="00601B54" w:rsidRDefault="00EE410D" w:rsidP="0062406B">
            <w:r>
              <w:rPr>
                <w:rFonts w:hint="eastAsia"/>
              </w:rPr>
              <w:t>pgm2goe_md</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256</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trPr>
          <w:trHeight w:val="280"/>
          <w:jc w:val="center"/>
        </w:trPr>
        <w:tc>
          <w:tcPr>
            <w:tcW w:w="2100" w:type="dxa"/>
          </w:tcPr>
          <w:p w:rsidR="00601B54" w:rsidRDefault="00EE410D" w:rsidP="0062406B">
            <w:r>
              <w:rPr>
                <w:rFonts w:hint="eastAsia"/>
              </w:rPr>
              <w:t>pgm2goe_pfv</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1040</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trPr>
          <w:trHeight w:val="280"/>
          <w:jc w:val="center"/>
        </w:trPr>
        <w:tc>
          <w:tcPr>
            <w:tcW w:w="2100" w:type="dxa"/>
          </w:tcPr>
          <w:p w:rsidR="00601B54" w:rsidRDefault="00EE410D" w:rsidP="0062406B">
            <w:r>
              <w:rPr>
                <w:rFonts w:hint="eastAsia"/>
              </w:rPr>
              <w:t>pgm2goe_data_wr</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trPr>
          <w:trHeight w:val="280"/>
          <w:jc w:val="center"/>
        </w:trPr>
        <w:tc>
          <w:tcPr>
            <w:tcW w:w="2100" w:type="dxa"/>
          </w:tcPr>
          <w:p w:rsidR="00601B54" w:rsidRDefault="00EE410D" w:rsidP="0062406B">
            <w:r>
              <w:rPr>
                <w:rFonts w:hint="eastAsia"/>
              </w:rPr>
              <w:t>pgm2goe_data</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134</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trPr>
          <w:trHeight w:val="280"/>
          <w:jc w:val="center"/>
        </w:trPr>
        <w:tc>
          <w:tcPr>
            <w:tcW w:w="2100" w:type="dxa"/>
          </w:tcPr>
          <w:p w:rsidR="00601B54" w:rsidRDefault="00EE410D" w:rsidP="0062406B">
            <w:r>
              <w:rPr>
                <w:rFonts w:hint="eastAsia"/>
              </w:rPr>
              <w:t>pgm2goe_valid_wr</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trPr>
          <w:trHeight w:val="280"/>
          <w:jc w:val="center"/>
        </w:trPr>
        <w:tc>
          <w:tcPr>
            <w:tcW w:w="2100" w:type="dxa"/>
          </w:tcPr>
          <w:p w:rsidR="00601B54" w:rsidRDefault="00EE410D" w:rsidP="0062406B">
            <w:r>
              <w:rPr>
                <w:rFonts w:hint="eastAsia"/>
              </w:rPr>
              <w:t>pgm2goe_md_valid</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trPr>
          <w:trHeight w:val="280"/>
          <w:jc w:val="center"/>
        </w:trPr>
        <w:tc>
          <w:tcPr>
            <w:tcW w:w="2100" w:type="dxa"/>
          </w:tcPr>
          <w:p w:rsidR="00601B54" w:rsidRDefault="00EE410D" w:rsidP="0062406B">
            <w:r>
              <w:rPr>
                <w:rFonts w:hint="eastAsia"/>
              </w:rPr>
              <w:t>pgm2uda_alf</w:t>
            </w:r>
          </w:p>
        </w:tc>
        <w:tc>
          <w:tcPr>
            <w:tcW w:w="1040" w:type="dxa"/>
          </w:tcPr>
          <w:p w:rsidR="00601B54" w:rsidRDefault="00EE410D" w:rsidP="0062406B">
            <w:r>
              <w:rPr>
                <w:rFonts w:hint="eastAsia"/>
              </w:rPr>
              <w:t>output</w:t>
            </w:r>
          </w:p>
        </w:tc>
        <w:tc>
          <w:tcPr>
            <w:tcW w:w="824" w:type="dxa"/>
          </w:tcPr>
          <w:p w:rsidR="00601B54" w:rsidRDefault="00EE410D" w:rsidP="0062406B">
            <w:r>
              <w:rPr>
                <w:rFonts w:hint="eastAsia"/>
              </w:rPr>
              <w:t>1</w:t>
            </w:r>
          </w:p>
        </w:tc>
        <w:tc>
          <w:tcPr>
            <w:tcW w:w="3903" w:type="dxa"/>
          </w:tcPr>
          <w:p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trPr>
          <w:trHeight w:val="280"/>
          <w:jc w:val="center"/>
        </w:trPr>
        <w:tc>
          <w:tcPr>
            <w:tcW w:w="2100" w:type="dxa"/>
          </w:tcPr>
          <w:p w:rsidR="00C9328D" w:rsidRDefault="00C9328D" w:rsidP="0062406B">
            <w:r>
              <w:t>pgm2uda_sent_start</w:t>
            </w:r>
          </w:p>
        </w:tc>
        <w:tc>
          <w:tcPr>
            <w:tcW w:w="1040" w:type="dxa"/>
          </w:tcPr>
          <w:p w:rsidR="00C9328D" w:rsidRDefault="00C9328D" w:rsidP="0062406B">
            <w:r>
              <w:t>output</w:t>
            </w:r>
          </w:p>
        </w:tc>
        <w:tc>
          <w:tcPr>
            <w:tcW w:w="824" w:type="dxa"/>
          </w:tcPr>
          <w:p w:rsidR="00C9328D" w:rsidRDefault="00C9328D" w:rsidP="0062406B">
            <w:r>
              <w:rPr>
                <w:rFonts w:hint="eastAsia"/>
              </w:rPr>
              <w:t>1</w:t>
            </w:r>
          </w:p>
        </w:tc>
        <w:tc>
          <w:tcPr>
            <w:tcW w:w="3903" w:type="dxa"/>
          </w:tcPr>
          <w:p w:rsidR="00C9328D" w:rsidRDefault="00C9328D" w:rsidP="0062406B">
            <w:r>
              <w:rPr>
                <w:rFonts w:hint="eastAsia"/>
              </w:rPr>
              <w:t>P</w:t>
            </w:r>
            <w:r>
              <w:t>GM</w:t>
            </w:r>
            <w:r>
              <w:rPr>
                <w:rFonts w:hint="eastAsia"/>
              </w:rPr>
              <w:t>对</w:t>
            </w:r>
            <w:r>
              <w:t>SCM</w:t>
            </w:r>
            <w:r>
              <w:rPr>
                <w:rFonts w:hint="eastAsia"/>
              </w:rPr>
              <w:t>告知测量开始的信号</w:t>
            </w:r>
          </w:p>
        </w:tc>
      </w:tr>
    </w:tbl>
    <w:p w:rsidR="00601B54" w:rsidRDefault="00601B54">
      <w:pPr>
        <w:ind w:left="420"/>
      </w:pPr>
    </w:p>
    <w:p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rsidTr="00EA008D">
        <w:trPr>
          <w:trHeight w:val="280"/>
          <w:jc w:val="center"/>
        </w:trPr>
        <w:tc>
          <w:tcPr>
            <w:tcW w:w="2100" w:type="dxa"/>
          </w:tcPr>
          <w:p w:rsidR="007D46F8" w:rsidRPr="0062406B" w:rsidRDefault="007D46F8" w:rsidP="00EA008D">
            <w:pPr>
              <w:jc w:val="center"/>
              <w:rPr>
                <w:b/>
              </w:rPr>
            </w:pPr>
            <w:r w:rsidRPr="0062406B">
              <w:rPr>
                <w:rFonts w:hint="eastAsia"/>
                <w:b/>
              </w:rPr>
              <w:t>信号名称</w:t>
            </w:r>
          </w:p>
        </w:tc>
        <w:tc>
          <w:tcPr>
            <w:tcW w:w="1040" w:type="dxa"/>
          </w:tcPr>
          <w:p w:rsidR="007D46F8" w:rsidRPr="0062406B" w:rsidRDefault="007D46F8" w:rsidP="00EA008D">
            <w:pPr>
              <w:jc w:val="center"/>
              <w:rPr>
                <w:b/>
              </w:rPr>
            </w:pPr>
            <w:r w:rsidRPr="0062406B">
              <w:rPr>
                <w:rFonts w:hint="eastAsia"/>
                <w:b/>
              </w:rPr>
              <w:t>方向</w:t>
            </w:r>
          </w:p>
        </w:tc>
        <w:tc>
          <w:tcPr>
            <w:tcW w:w="824" w:type="dxa"/>
          </w:tcPr>
          <w:p w:rsidR="007D46F8" w:rsidRPr="0062406B" w:rsidRDefault="007D46F8" w:rsidP="00EA008D">
            <w:pPr>
              <w:jc w:val="center"/>
              <w:rPr>
                <w:b/>
              </w:rPr>
            </w:pPr>
            <w:r w:rsidRPr="0062406B">
              <w:rPr>
                <w:rFonts w:hint="eastAsia"/>
                <w:b/>
              </w:rPr>
              <w:t>宽度</w:t>
            </w:r>
          </w:p>
        </w:tc>
        <w:tc>
          <w:tcPr>
            <w:tcW w:w="3903" w:type="dxa"/>
          </w:tcPr>
          <w:p w:rsidR="007D46F8" w:rsidRPr="0062406B" w:rsidRDefault="007D46F8" w:rsidP="00EA008D">
            <w:pPr>
              <w:jc w:val="center"/>
              <w:rPr>
                <w:b/>
              </w:rPr>
            </w:pPr>
            <w:r w:rsidRPr="0062406B">
              <w:rPr>
                <w:rFonts w:hint="eastAsia"/>
                <w:b/>
              </w:rPr>
              <w:t>信号描述</w:t>
            </w:r>
          </w:p>
        </w:tc>
      </w:tr>
      <w:tr w:rsidR="007D46F8" w:rsidTr="00EA008D">
        <w:trPr>
          <w:trHeight w:val="280"/>
          <w:jc w:val="center"/>
        </w:trPr>
        <w:tc>
          <w:tcPr>
            <w:tcW w:w="2100" w:type="dxa"/>
          </w:tcPr>
          <w:p w:rsidR="007D46F8" w:rsidRDefault="007D46F8" w:rsidP="00EA008D">
            <w:r>
              <w:rPr>
                <w:rFonts w:hint="eastAsia"/>
              </w:rPr>
              <w:t>clk</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时钟信号</w:t>
            </w:r>
          </w:p>
        </w:tc>
      </w:tr>
      <w:tr w:rsidR="007D46F8" w:rsidTr="00EA008D">
        <w:trPr>
          <w:trHeight w:val="280"/>
          <w:jc w:val="center"/>
        </w:trPr>
        <w:tc>
          <w:tcPr>
            <w:tcW w:w="2100" w:type="dxa"/>
          </w:tcPr>
          <w:p w:rsidR="007D46F8" w:rsidRDefault="007D46F8" w:rsidP="00EA008D">
            <w:r>
              <w:rPr>
                <w:rFonts w:hint="eastAsia"/>
              </w:rPr>
              <w:lastRenderedPageBreak/>
              <w:t>rst_n</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复位信号</w:t>
            </w:r>
          </w:p>
        </w:tc>
      </w:tr>
      <w:tr w:rsidR="007D46F8" w:rsidTr="00EA008D">
        <w:trPr>
          <w:trHeight w:val="280"/>
          <w:jc w:val="center"/>
        </w:trPr>
        <w:tc>
          <w:tcPr>
            <w:tcW w:w="2100" w:type="dxa"/>
          </w:tcPr>
          <w:p w:rsidR="007D46F8" w:rsidRDefault="007D46F8" w:rsidP="00EA008D">
            <w:r>
              <w:rPr>
                <w:rFonts w:hint="eastAsia"/>
              </w:rPr>
              <w:t>uda2pgm_md</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256</w:t>
            </w:r>
          </w:p>
        </w:tc>
        <w:tc>
          <w:tcPr>
            <w:tcW w:w="3903" w:type="dxa"/>
          </w:tcPr>
          <w:p w:rsidR="007D46F8" w:rsidRDefault="007D46F8" w:rsidP="00EA008D">
            <w:r>
              <w:rPr>
                <w:rFonts w:hint="eastAsia"/>
              </w:rPr>
              <w:t>来自</w:t>
            </w:r>
            <w:r>
              <w:rPr>
                <w:rFonts w:hint="eastAsia"/>
              </w:rPr>
              <w:t>UDA</w:t>
            </w:r>
            <w:r>
              <w:rPr>
                <w:rFonts w:hint="eastAsia"/>
              </w:rPr>
              <w:t>的</w:t>
            </w:r>
            <w:r>
              <w:rPr>
                <w:rFonts w:hint="eastAsia"/>
              </w:rPr>
              <w:t>metadata</w:t>
            </w:r>
          </w:p>
        </w:tc>
      </w:tr>
      <w:tr w:rsidR="007D46F8" w:rsidTr="00EA008D">
        <w:trPr>
          <w:trHeight w:val="280"/>
          <w:jc w:val="center"/>
        </w:trPr>
        <w:tc>
          <w:tcPr>
            <w:tcW w:w="2100" w:type="dxa"/>
          </w:tcPr>
          <w:p w:rsidR="007D46F8" w:rsidRDefault="007D46F8" w:rsidP="00EA008D">
            <w:r>
              <w:rPr>
                <w:rFonts w:hint="eastAsia"/>
              </w:rPr>
              <w:t>uda2pgm_pfv</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1040</w:t>
            </w:r>
          </w:p>
        </w:tc>
        <w:tc>
          <w:tcPr>
            <w:tcW w:w="3903" w:type="dxa"/>
          </w:tcPr>
          <w:p w:rsidR="007D46F8" w:rsidRDefault="007D46F8" w:rsidP="00EA008D">
            <w:r>
              <w:rPr>
                <w:rFonts w:hint="eastAsia"/>
              </w:rPr>
              <w:t>来自</w:t>
            </w:r>
            <w:r>
              <w:rPr>
                <w:rFonts w:hint="eastAsia"/>
              </w:rPr>
              <w:t>UDA</w:t>
            </w:r>
            <w:r>
              <w:rPr>
                <w:rFonts w:hint="eastAsia"/>
              </w:rPr>
              <w:t>的分组特征向量</w:t>
            </w:r>
          </w:p>
        </w:tc>
      </w:tr>
      <w:tr w:rsidR="007D46F8" w:rsidTr="00EA008D">
        <w:trPr>
          <w:trHeight w:val="280"/>
          <w:jc w:val="center"/>
        </w:trPr>
        <w:tc>
          <w:tcPr>
            <w:tcW w:w="2100" w:type="dxa"/>
          </w:tcPr>
          <w:p w:rsidR="007D46F8" w:rsidRDefault="007D46F8" w:rsidP="00EA008D">
            <w:r>
              <w:rPr>
                <w:rFonts w:hint="eastAsia"/>
              </w:rPr>
              <w:t>uda2pgm_data_wr</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来自</w:t>
            </w:r>
            <w:r>
              <w:rPr>
                <w:rFonts w:hint="eastAsia"/>
              </w:rPr>
              <w:t>UDA</w:t>
            </w:r>
            <w:r>
              <w:rPr>
                <w:rFonts w:hint="eastAsia"/>
              </w:rPr>
              <w:t>的数据写使能信号</w:t>
            </w:r>
          </w:p>
        </w:tc>
      </w:tr>
      <w:tr w:rsidR="007D46F8" w:rsidTr="00EA008D">
        <w:trPr>
          <w:trHeight w:val="280"/>
          <w:jc w:val="center"/>
        </w:trPr>
        <w:tc>
          <w:tcPr>
            <w:tcW w:w="2100" w:type="dxa"/>
          </w:tcPr>
          <w:p w:rsidR="007D46F8" w:rsidRDefault="007D46F8" w:rsidP="00EA008D">
            <w:r>
              <w:rPr>
                <w:rFonts w:hint="eastAsia"/>
              </w:rPr>
              <w:t>uda2pgm_data</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134</w:t>
            </w:r>
          </w:p>
        </w:tc>
        <w:tc>
          <w:tcPr>
            <w:tcW w:w="3903" w:type="dxa"/>
          </w:tcPr>
          <w:p w:rsidR="007D46F8" w:rsidRDefault="007D46F8" w:rsidP="00EA008D">
            <w:r>
              <w:rPr>
                <w:rFonts w:hint="eastAsia"/>
              </w:rPr>
              <w:t>来自</w:t>
            </w:r>
            <w:r>
              <w:rPr>
                <w:rFonts w:hint="eastAsia"/>
              </w:rPr>
              <w:t>UDA</w:t>
            </w:r>
            <w:r>
              <w:rPr>
                <w:rFonts w:hint="eastAsia"/>
              </w:rPr>
              <w:t>的报文数据</w:t>
            </w:r>
          </w:p>
        </w:tc>
      </w:tr>
      <w:tr w:rsidR="007D46F8" w:rsidTr="00EA008D">
        <w:trPr>
          <w:trHeight w:val="280"/>
          <w:jc w:val="center"/>
        </w:trPr>
        <w:tc>
          <w:tcPr>
            <w:tcW w:w="2100" w:type="dxa"/>
          </w:tcPr>
          <w:p w:rsidR="007D46F8" w:rsidRDefault="007D46F8" w:rsidP="00EA008D">
            <w:r>
              <w:rPr>
                <w:rFonts w:hint="eastAsia"/>
              </w:rPr>
              <w:t>uda2pgm_valid_wr</w:t>
            </w:r>
          </w:p>
        </w:tc>
        <w:tc>
          <w:tcPr>
            <w:tcW w:w="1040" w:type="dxa"/>
          </w:tcPr>
          <w:p w:rsidR="007D46F8" w:rsidRDefault="007D46F8" w:rsidP="00EA008D">
            <w:r>
              <w:rPr>
                <w:rFonts w:hint="eastAsia"/>
              </w:rPr>
              <w:t>input</w:t>
            </w:r>
          </w:p>
        </w:tc>
        <w:tc>
          <w:tcPr>
            <w:tcW w:w="824" w:type="dxa"/>
          </w:tcPr>
          <w:p w:rsidR="007D46F8" w:rsidRDefault="007D46F8" w:rsidP="00EA008D">
            <w:r>
              <w:rPr>
                <w:rFonts w:hint="eastAsia"/>
              </w:rPr>
              <w:t>1</w:t>
            </w:r>
          </w:p>
        </w:tc>
        <w:tc>
          <w:tcPr>
            <w:tcW w:w="3903" w:type="dxa"/>
          </w:tcPr>
          <w:p w:rsidR="007D46F8" w:rsidRDefault="007D46F8" w:rsidP="00EA008D">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rsidTr="00EA008D">
        <w:trPr>
          <w:trHeight w:val="280"/>
          <w:jc w:val="center"/>
        </w:trPr>
        <w:tc>
          <w:tcPr>
            <w:tcW w:w="2100" w:type="dxa"/>
          </w:tcPr>
          <w:p w:rsidR="00397435" w:rsidRDefault="00397435" w:rsidP="00397435">
            <w:r>
              <w:rPr>
                <w:rFonts w:hint="eastAsia"/>
              </w:rPr>
              <w:t>uda2pgm_md</w:t>
            </w:r>
            <w:r>
              <w:t>_valid</w:t>
            </w:r>
          </w:p>
        </w:tc>
        <w:tc>
          <w:tcPr>
            <w:tcW w:w="1040" w:type="dxa"/>
          </w:tcPr>
          <w:p w:rsidR="00397435" w:rsidRDefault="00397435" w:rsidP="00397435">
            <w:r>
              <w:rPr>
                <w:rFonts w:hint="eastAsia"/>
              </w:rPr>
              <w:t>input</w:t>
            </w:r>
          </w:p>
        </w:tc>
        <w:tc>
          <w:tcPr>
            <w:tcW w:w="824" w:type="dxa"/>
          </w:tcPr>
          <w:p w:rsidR="00397435" w:rsidRDefault="00397435" w:rsidP="00397435">
            <w:r>
              <w:t>1</w:t>
            </w:r>
          </w:p>
        </w:tc>
        <w:tc>
          <w:tcPr>
            <w:tcW w:w="3903" w:type="dxa"/>
          </w:tcPr>
          <w:p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rsidTr="00EA008D">
        <w:trPr>
          <w:trHeight w:val="280"/>
          <w:jc w:val="center"/>
        </w:trPr>
        <w:tc>
          <w:tcPr>
            <w:tcW w:w="2100" w:type="dxa"/>
          </w:tcPr>
          <w:p w:rsidR="00C51F75" w:rsidRDefault="00BC43B6" w:rsidP="00397435">
            <w:r>
              <w:rPr>
                <w:rFonts w:hint="eastAsia"/>
              </w:rPr>
              <w:t>w</w:t>
            </w:r>
            <w:r w:rsidR="00C51F75">
              <w:t>r2rd_md</w:t>
            </w:r>
          </w:p>
        </w:tc>
        <w:tc>
          <w:tcPr>
            <w:tcW w:w="1040" w:type="dxa"/>
          </w:tcPr>
          <w:p w:rsidR="00C51F75" w:rsidRDefault="00C51F75" w:rsidP="00397435">
            <w:r>
              <w:rPr>
                <w:rFonts w:hint="eastAsia"/>
              </w:rPr>
              <w:t>o</w:t>
            </w:r>
            <w:r>
              <w:t>utput</w:t>
            </w:r>
          </w:p>
        </w:tc>
        <w:tc>
          <w:tcPr>
            <w:tcW w:w="824" w:type="dxa"/>
          </w:tcPr>
          <w:p w:rsidR="00C51F75" w:rsidRDefault="00C51F75" w:rsidP="00397435">
            <w:r>
              <w:rPr>
                <w:rFonts w:hint="eastAsia"/>
              </w:rPr>
              <w:t>2</w:t>
            </w:r>
            <w:r>
              <w:t>56</w:t>
            </w:r>
          </w:p>
        </w:tc>
        <w:tc>
          <w:tcPr>
            <w:tcW w:w="3903" w:type="dxa"/>
          </w:tcPr>
          <w:p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rsidTr="00EA008D">
        <w:trPr>
          <w:trHeight w:val="280"/>
          <w:jc w:val="center"/>
        </w:trPr>
        <w:tc>
          <w:tcPr>
            <w:tcW w:w="2100" w:type="dxa"/>
          </w:tcPr>
          <w:p w:rsidR="00C60F9E" w:rsidRDefault="00C60F9E" w:rsidP="00C60F9E">
            <w:r>
              <w:t>wr2rd_pfv</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r>
              <w:t>040</w:t>
            </w:r>
          </w:p>
        </w:tc>
        <w:tc>
          <w:tcPr>
            <w:tcW w:w="3903" w:type="dxa"/>
          </w:tcPr>
          <w:p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rsidTr="00EA008D">
        <w:trPr>
          <w:trHeight w:val="280"/>
          <w:jc w:val="center"/>
        </w:trPr>
        <w:tc>
          <w:tcPr>
            <w:tcW w:w="2100" w:type="dxa"/>
          </w:tcPr>
          <w:p w:rsidR="00C60F9E" w:rsidRDefault="00C60F9E" w:rsidP="00C60F9E">
            <w:r>
              <w:t>wr2rd_md_valid</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rsidTr="00EA008D">
        <w:trPr>
          <w:trHeight w:val="280"/>
          <w:jc w:val="center"/>
        </w:trPr>
        <w:tc>
          <w:tcPr>
            <w:tcW w:w="2100" w:type="dxa"/>
          </w:tcPr>
          <w:p w:rsidR="00C60F9E" w:rsidRDefault="00C60F9E" w:rsidP="00C60F9E">
            <w:r>
              <w:t>pgm_bypass_flag</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rsidTr="00EA008D">
        <w:trPr>
          <w:trHeight w:val="280"/>
          <w:jc w:val="center"/>
        </w:trPr>
        <w:tc>
          <w:tcPr>
            <w:tcW w:w="2100" w:type="dxa"/>
          </w:tcPr>
          <w:p w:rsidR="00C60F9E" w:rsidRDefault="00C60F9E" w:rsidP="00C60F9E">
            <w:r>
              <w:t>pgm_sent_finish_flag</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rsidTr="00EA008D">
        <w:trPr>
          <w:trHeight w:val="280"/>
          <w:jc w:val="center"/>
        </w:trPr>
        <w:tc>
          <w:tcPr>
            <w:tcW w:w="2100" w:type="dxa"/>
          </w:tcPr>
          <w:p w:rsidR="00C60F9E" w:rsidRDefault="00C60F9E" w:rsidP="00C60F9E">
            <w:r>
              <w:t>wr2rd_data_wr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CA6E85" w:rsidP="00C60F9E">
            <w:r>
              <w:rPr>
                <w:rFonts w:hint="eastAsia"/>
              </w:rPr>
              <w:t>发往</w:t>
            </w:r>
            <w:r>
              <w:rPr>
                <w:rFonts w:hint="eastAsia"/>
              </w:rPr>
              <w:t>P</w:t>
            </w:r>
            <w:r>
              <w:t>GM_RD</w:t>
            </w:r>
            <w:r>
              <w:rPr>
                <w:rFonts w:hint="eastAsia"/>
              </w:rPr>
              <w:t>的数据有效信号</w:t>
            </w:r>
          </w:p>
        </w:tc>
      </w:tr>
      <w:tr w:rsidR="00C60F9E" w:rsidTr="00EA008D">
        <w:trPr>
          <w:trHeight w:val="280"/>
          <w:jc w:val="center"/>
        </w:trPr>
        <w:tc>
          <w:tcPr>
            <w:tcW w:w="2100" w:type="dxa"/>
          </w:tcPr>
          <w:p w:rsidR="00C60F9E" w:rsidRDefault="00C60F9E" w:rsidP="00C60F9E">
            <w:r>
              <w:t>wr2rd_data</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t>134</w:t>
            </w:r>
          </w:p>
        </w:tc>
        <w:tc>
          <w:tcPr>
            <w:tcW w:w="3903" w:type="dxa"/>
          </w:tcPr>
          <w:p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rsidTr="00EA008D">
        <w:trPr>
          <w:trHeight w:val="280"/>
          <w:jc w:val="center"/>
        </w:trPr>
        <w:tc>
          <w:tcPr>
            <w:tcW w:w="2100" w:type="dxa"/>
          </w:tcPr>
          <w:p w:rsidR="00C60F9E" w:rsidRDefault="00C60F9E" w:rsidP="00C60F9E">
            <w:r>
              <w:t>wr2rd_valid_wr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rsidTr="00EA008D">
        <w:trPr>
          <w:trHeight w:val="280"/>
          <w:jc w:val="center"/>
        </w:trPr>
        <w:tc>
          <w:tcPr>
            <w:tcW w:w="2100" w:type="dxa"/>
          </w:tcPr>
          <w:p w:rsidR="00C60F9E" w:rsidRDefault="00C60F9E" w:rsidP="00C60F9E">
            <w:r>
              <w:t>pgm_sent_start_flag</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3132CC" w:rsidP="00C60F9E">
            <w:r>
              <w:rPr>
                <w:rFonts w:hint="eastAsia"/>
              </w:rPr>
              <w:t>发往</w:t>
            </w:r>
            <w:r>
              <w:rPr>
                <w:rFonts w:hint="eastAsia"/>
              </w:rPr>
              <w:t>P</w:t>
            </w:r>
            <w:r>
              <w:t>GM_RD</w:t>
            </w:r>
            <w:r>
              <w:rPr>
                <w:rFonts w:hint="eastAsia"/>
              </w:rPr>
              <w:t>的发包开始信号</w:t>
            </w:r>
          </w:p>
        </w:tc>
      </w:tr>
      <w:tr w:rsidR="00C60F9E" w:rsidTr="00EA008D">
        <w:trPr>
          <w:trHeight w:val="280"/>
          <w:jc w:val="center"/>
        </w:trPr>
        <w:tc>
          <w:tcPr>
            <w:tcW w:w="2100" w:type="dxa"/>
          </w:tcPr>
          <w:p w:rsidR="00C60F9E" w:rsidRDefault="00C60F9E" w:rsidP="00C60F9E">
            <w:r>
              <w:t>wr2ram_wr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p>
        </w:tc>
        <w:tc>
          <w:tcPr>
            <w:tcW w:w="3903" w:type="dxa"/>
          </w:tcPr>
          <w:p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rsidTr="00EA008D">
        <w:trPr>
          <w:trHeight w:val="280"/>
          <w:jc w:val="center"/>
        </w:trPr>
        <w:tc>
          <w:tcPr>
            <w:tcW w:w="2100" w:type="dxa"/>
          </w:tcPr>
          <w:p w:rsidR="00C60F9E" w:rsidRDefault="00C60F9E" w:rsidP="00C60F9E">
            <w:r>
              <w:t>wr2ram_</w:t>
            </w:r>
            <w:r w:rsidR="00F54D61">
              <w:rPr>
                <w:rFonts w:hint="eastAsia"/>
              </w:rPr>
              <w:t>w</w:t>
            </w:r>
            <w:r>
              <w:t>data</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1</w:t>
            </w:r>
            <w:r>
              <w:t>44</w:t>
            </w:r>
          </w:p>
        </w:tc>
        <w:tc>
          <w:tcPr>
            <w:tcW w:w="3903" w:type="dxa"/>
          </w:tcPr>
          <w:p w:rsidR="00C60F9E" w:rsidRDefault="00F26441" w:rsidP="00C60F9E">
            <w:r>
              <w:rPr>
                <w:rFonts w:hint="eastAsia"/>
              </w:rPr>
              <w:t>发往</w:t>
            </w:r>
            <w:r>
              <w:rPr>
                <w:rFonts w:hint="eastAsia"/>
              </w:rPr>
              <w:t>P</w:t>
            </w:r>
            <w:r>
              <w:t>GM_RAM</w:t>
            </w:r>
            <w:r>
              <w:rPr>
                <w:rFonts w:hint="eastAsia"/>
              </w:rPr>
              <w:t>的写数据</w:t>
            </w:r>
          </w:p>
        </w:tc>
      </w:tr>
      <w:tr w:rsidR="00C60F9E" w:rsidTr="00EA008D">
        <w:trPr>
          <w:trHeight w:val="280"/>
          <w:jc w:val="center"/>
        </w:trPr>
        <w:tc>
          <w:tcPr>
            <w:tcW w:w="2100" w:type="dxa"/>
          </w:tcPr>
          <w:p w:rsidR="00C60F9E" w:rsidRDefault="00C60F9E" w:rsidP="00C60F9E">
            <w:r>
              <w:t>wr2ram_wr_addr</w:t>
            </w:r>
          </w:p>
        </w:tc>
        <w:tc>
          <w:tcPr>
            <w:tcW w:w="1040" w:type="dxa"/>
          </w:tcPr>
          <w:p w:rsidR="00C60F9E" w:rsidRDefault="00C60F9E" w:rsidP="00C60F9E">
            <w:r w:rsidRPr="003450A4">
              <w:rPr>
                <w:rFonts w:hint="eastAsia"/>
              </w:rPr>
              <w:t>o</w:t>
            </w:r>
            <w:r w:rsidRPr="003450A4">
              <w:t>utput</w:t>
            </w:r>
          </w:p>
        </w:tc>
        <w:tc>
          <w:tcPr>
            <w:tcW w:w="824" w:type="dxa"/>
          </w:tcPr>
          <w:p w:rsidR="00C60F9E" w:rsidRDefault="00C60F9E" w:rsidP="00C60F9E">
            <w:r>
              <w:rPr>
                <w:rFonts w:hint="eastAsia"/>
              </w:rPr>
              <w:t>7</w:t>
            </w:r>
          </w:p>
        </w:tc>
        <w:tc>
          <w:tcPr>
            <w:tcW w:w="3903" w:type="dxa"/>
          </w:tcPr>
          <w:p w:rsidR="00C60F9E" w:rsidRDefault="006F30D8" w:rsidP="00C60F9E">
            <w:r>
              <w:rPr>
                <w:rFonts w:hint="eastAsia"/>
              </w:rPr>
              <w:t>发往</w:t>
            </w:r>
            <w:r>
              <w:rPr>
                <w:rFonts w:hint="eastAsia"/>
              </w:rPr>
              <w:t>P</w:t>
            </w:r>
            <w:r>
              <w:t>GM_RAM</w:t>
            </w:r>
            <w:r>
              <w:rPr>
                <w:rFonts w:hint="eastAsia"/>
              </w:rPr>
              <w:t>的写地址信号</w:t>
            </w:r>
          </w:p>
        </w:tc>
      </w:tr>
    </w:tbl>
    <w:p w:rsidR="00483500" w:rsidRDefault="00483500" w:rsidP="00483500"/>
    <w:p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rsidTr="00EA008D">
        <w:trPr>
          <w:trHeight w:val="280"/>
          <w:jc w:val="center"/>
        </w:trPr>
        <w:tc>
          <w:tcPr>
            <w:tcW w:w="2100" w:type="dxa"/>
          </w:tcPr>
          <w:p w:rsidR="00483500" w:rsidRPr="0062406B" w:rsidRDefault="00483500" w:rsidP="00EA008D">
            <w:pPr>
              <w:jc w:val="center"/>
              <w:rPr>
                <w:b/>
              </w:rPr>
            </w:pPr>
            <w:r w:rsidRPr="0062406B">
              <w:rPr>
                <w:rFonts w:hint="eastAsia"/>
                <w:b/>
              </w:rPr>
              <w:t>信号名称</w:t>
            </w:r>
          </w:p>
        </w:tc>
        <w:tc>
          <w:tcPr>
            <w:tcW w:w="1040" w:type="dxa"/>
          </w:tcPr>
          <w:p w:rsidR="00483500" w:rsidRPr="0062406B" w:rsidRDefault="00483500" w:rsidP="00EA008D">
            <w:pPr>
              <w:jc w:val="center"/>
              <w:rPr>
                <w:b/>
              </w:rPr>
            </w:pPr>
            <w:r w:rsidRPr="0062406B">
              <w:rPr>
                <w:rFonts w:hint="eastAsia"/>
                <w:b/>
              </w:rPr>
              <w:t>方向</w:t>
            </w:r>
          </w:p>
        </w:tc>
        <w:tc>
          <w:tcPr>
            <w:tcW w:w="824" w:type="dxa"/>
          </w:tcPr>
          <w:p w:rsidR="00483500" w:rsidRPr="0062406B" w:rsidRDefault="00483500" w:rsidP="00EA008D">
            <w:pPr>
              <w:jc w:val="center"/>
              <w:rPr>
                <w:b/>
              </w:rPr>
            </w:pPr>
            <w:r w:rsidRPr="0062406B">
              <w:rPr>
                <w:rFonts w:hint="eastAsia"/>
                <w:b/>
              </w:rPr>
              <w:t>宽度</w:t>
            </w:r>
          </w:p>
        </w:tc>
        <w:tc>
          <w:tcPr>
            <w:tcW w:w="3903" w:type="dxa"/>
          </w:tcPr>
          <w:p w:rsidR="00483500" w:rsidRPr="0062406B" w:rsidRDefault="00483500" w:rsidP="00EA008D">
            <w:pPr>
              <w:jc w:val="center"/>
              <w:rPr>
                <w:b/>
              </w:rPr>
            </w:pPr>
            <w:r w:rsidRPr="0062406B">
              <w:rPr>
                <w:rFonts w:hint="eastAsia"/>
                <w:b/>
              </w:rPr>
              <w:t>信号描述</w:t>
            </w:r>
          </w:p>
        </w:tc>
      </w:tr>
      <w:tr w:rsidR="00643E3B" w:rsidTr="00EA008D">
        <w:trPr>
          <w:trHeight w:val="280"/>
          <w:jc w:val="center"/>
        </w:trPr>
        <w:tc>
          <w:tcPr>
            <w:tcW w:w="2100" w:type="dxa"/>
          </w:tcPr>
          <w:p w:rsidR="00643E3B" w:rsidRDefault="00643E3B" w:rsidP="00643E3B">
            <w:r>
              <w:rPr>
                <w:rFonts w:hint="eastAsia"/>
              </w:rPr>
              <w:t>clk</w:t>
            </w:r>
          </w:p>
        </w:tc>
        <w:tc>
          <w:tcPr>
            <w:tcW w:w="1040" w:type="dxa"/>
          </w:tcPr>
          <w:p w:rsidR="00643E3B" w:rsidRDefault="00643E3B" w:rsidP="00643E3B">
            <w:r>
              <w:rPr>
                <w:rFonts w:hint="eastAsia"/>
              </w:rPr>
              <w:t>input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时钟信号</w:t>
            </w:r>
          </w:p>
        </w:tc>
      </w:tr>
      <w:tr w:rsidR="00643E3B" w:rsidTr="00EA008D">
        <w:trPr>
          <w:trHeight w:val="280"/>
          <w:jc w:val="center"/>
        </w:trPr>
        <w:tc>
          <w:tcPr>
            <w:tcW w:w="2100" w:type="dxa"/>
          </w:tcPr>
          <w:p w:rsidR="00643E3B" w:rsidRDefault="00643E3B" w:rsidP="00643E3B">
            <w:r>
              <w:rPr>
                <w:rFonts w:hint="eastAsia"/>
              </w:rPr>
              <w:t>rst_n</w:t>
            </w:r>
          </w:p>
        </w:tc>
        <w:tc>
          <w:tcPr>
            <w:tcW w:w="1040" w:type="dxa"/>
          </w:tcPr>
          <w:p w:rsidR="00643E3B" w:rsidRDefault="00643E3B" w:rsidP="00643E3B">
            <w:r>
              <w:rPr>
                <w:rFonts w:hint="eastAsia"/>
              </w:rPr>
              <w:t>input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复位信号</w:t>
            </w:r>
          </w:p>
        </w:tc>
      </w:tr>
      <w:tr w:rsidR="00643E3B" w:rsidTr="00EA008D">
        <w:trPr>
          <w:trHeight w:val="280"/>
          <w:jc w:val="center"/>
        </w:trPr>
        <w:tc>
          <w:tcPr>
            <w:tcW w:w="2100" w:type="dxa"/>
          </w:tcPr>
          <w:p w:rsidR="00643E3B" w:rsidRDefault="00643E3B" w:rsidP="00643E3B">
            <w:r>
              <w:rPr>
                <w:rFonts w:hint="eastAsia"/>
              </w:rPr>
              <w:t>w</w:t>
            </w:r>
            <w:r>
              <w:t>r2rd_md</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2</w:t>
            </w:r>
            <w:r>
              <w:t>56</w:t>
            </w:r>
          </w:p>
        </w:tc>
        <w:tc>
          <w:tcPr>
            <w:tcW w:w="3903" w:type="dxa"/>
          </w:tcPr>
          <w:p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rsidTr="00EA008D">
        <w:trPr>
          <w:trHeight w:val="280"/>
          <w:jc w:val="center"/>
        </w:trPr>
        <w:tc>
          <w:tcPr>
            <w:tcW w:w="2100" w:type="dxa"/>
          </w:tcPr>
          <w:p w:rsidR="00643E3B" w:rsidRDefault="00643E3B" w:rsidP="00643E3B">
            <w:r>
              <w:t>wr2rd_pfv</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r>
              <w:t>040</w:t>
            </w:r>
          </w:p>
        </w:tc>
        <w:tc>
          <w:tcPr>
            <w:tcW w:w="3903" w:type="dxa"/>
          </w:tcPr>
          <w:p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rsidTr="00EA008D">
        <w:trPr>
          <w:trHeight w:val="280"/>
          <w:jc w:val="center"/>
        </w:trPr>
        <w:tc>
          <w:tcPr>
            <w:tcW w:w="2100" w:type="dxa"/>
          </w:tcPr>
          <w:p w:rsidR="00643E3B" w:rsidRDefault="00643E3B" w:rsidP="00643E3B">
            <w:r>
              <w:t>wr2rd_md_valid</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rsidTr="00EA008D">
        <w:trPr>
          <w:trHeight w:val="280"/>
          <w:jc w:val="center"/>
        </w:trPr>
        <w:tc>
          <w:tcPr>
            <w:tcW w:w="2100" w:type="dxa"/>
          </w:tcPr>
          <w:p w:rsidR="00643E3B" w:rsidRDefault="00643E3B" w:rsidP="00643E3B">
            <w:r>
              <w:t>pgm_bypass_flag</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rsidTr="00EA008D">
        <w:trPr>
          <w:trHeight w:val="280"/>
          <w:jc w:val="center"/>
        </w:trPr>
        <w:tc>
          <w:tcPr>
            <w:tcW w:w="2100" w:type="dxa"/>
          </w:tcPr>
          <w:p w:rsidR="00643E3B" w:rsidRDefault="00643E3B" w:rsidP="00643E3B">
            <w:r>
              <w:t>pgm_sent_finish_flag</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来自</w:t>
            </w:r>
            <w:r>
              <w:rPr>
                <w:rFonts w:hint="eastAsia"/>
              </w:rPr>
              <w:t>P</w:t>
            </w:r>
            <w:r>
              <w:t>GM_WR</w:t>
            </w:r>
            <w:r>
              <w:rPr>
                <w:rFonts w:hint="eastAsia"/>
              </w:rPr>
              <w:t>的发包结束信号</w:t>
            </w:r>
          </w:p>
        </w:tc>
      </w:tr>
      <w:tr w:rsidR="00643E3B" w:rsidTr="00EA008D">
        <w:trPr>
          <w:trHeight w:val="280"/>
          <w:jc w:val="center"/>
        </w:trPr>
        <w:tc>
          <w:tcPr>
            <w:tcW w:w="2100" w:type="dxa"/>
          </w:tcPr>
          <w:p w:rsidR="00643E3B" w:rsidRDefault="00643E3B" w:rsidP="00643E3B">
            <w:r>
              <w:t>wr2rd_data_wr</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来自</w:t>
            </w:r>
            <w:r>
              <w:rPr>
                <w:rFonts w:hint="eastAsia"/>
              </w:rPr>
              <w:t>P</w:t>
            </w:r>
            <w:r>
              <w:t>GM_WR</w:t>
            </w:r>
            <w:r>
              <w:rPr>
                <w:rFonts w:hint="eastAsia"/>
              </w:rPr>
              <w:t>的数据有效信号</w:t>
            </w:r>
          </w:p>
        </w:tc>
      </w:tr>
      <w:tr w:rsidR="00643E3B" w:rsidTr="00EA008D">
        <w:trPr>
          <w:trHeight w:val="280"/>
          <w:jc w:val="center"/>
        </w:trPr>
        <w:tc>
          <w:tcPr>
            <w:tcW w:w="2100" w:type="dxa"/>
          </w:tcPr>
          <w:p w:rsidR="00643E3B" w:rsidRDefault="00643E3B" w:rsidP="00643E3B">
            <w:r>
              <w:t>wr2rd_data</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t>134</w:t>
            </w:r>
          </w:p>
        </w:tc>
        <w:tc>
          <w:tcPr>
            <w:tcW w:w="3903" w:type="dxa"/>
          </w:tcPr>
          <w:p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rsidTr="00EA008D">
        <w:trPr>
          <w:trHeight w:val="280"/>
          <w:jc w:val="center"/>
        </w:trPr>
        <w:tc>
          <w:tcPr>
            <w:tcW w:w="2100" w:type="dxa"/>
          </w:tcPr>
          <w:p w:rsidR="00643E3B" w:rsidRDefault="00643E3B" w:rsidP="00643E3B">
            <w:r>
              <w:t>wr2rd_valid_wr</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rsidTr="00EA008D">
        <w:trPr>
          <w:trHeight w:val="280"/>
          <w:jc w:val="center"/>
        </w:trPr>
        <w:tc>
          <w:tcPr>
            <w:tcW w:w="2100" w:type="dxa"/>
          </w:tcPr>
          <w:p w:rsidR="00643E3B" w:rsidRDefault="00643E3B" w:rsidP="00643E3B">
            <w:r>
              <w:t>pgm_sent_start_flag</w:t>
            </w:r>
          </w:p>
        </w:tc>
        <w:tc>
          <w:tcPr>
            <w:tcW w:w="1040" w:type="dxa"/>
          </w:tcPr>
          <w:p w:rsidR="00643E3B" w:rsidRDefault="00643E3B" w:rsidP="00643E3B">
            <w:r>
              <w:rPr>
                <w:rFonts w:hint="eastAsia"/>
              </w:rPr>
              <w:t>in</w:t>
            </w:r>
            <w:r w:rsidRPr="003450A4">
              <w:t>put</w:t>
            </w:r>
          </w:p>
        </w:tc>
        <w:tc>
          <w:tcPr>
            <w:tcW w:w="824" w:type="dxa"/>
          </w:tcPr>
          <w:p w:rsidR="00643E3B" w:rsidRDefault="00643E3B" w:rsidP="00643E3B">
            <w:r>
              <w:rPr>
                <w:rFonts w:hint="eastAsia"/>
              </w:rPr>
              <w:t>1</w:t>
            </w:r>
          </w:p>
        </w:tc>
        <w:tc>
          <w:tcPr>
            <w:tcW w:w="3903" w:type="dxa"/>
          </w:tcPr>
          <w:p w:rsidR="00643E3B" w:rsidRDefault="00643E3B" w:rsidP="00643E3B">
            <w:r>
              <w:rPr>
                <w:rFonts w:hint="eastAsia"/>
              </w:rPr>
              <w:t>来自</w:t>
            </w:r>
            <w:r>
              <w:rPr>
                <w:rFonts w:hint="eastAsia"/>
              </w:rPr>
              <w:t>P</w:t>
            </w:r>
            <w:r>
              <w:t>GM_WR</w:t>
            </w:r>
            <w:r>
              <w:rPr>
                <w:rFonts w:hint="eastAsia"/>
              </w:rPr>
              <w:t>的发包开始信号</w:t>
            </w:r>
          </w:p>
        </w:tc>
      </w:tr>
      <w:tr w:rsidR="00FB3050" w:rsidTr="00EA008D">
        <w:trPr>
          <w:trHeight w:val="280"/>
          <w:jc w:val="center"/>
        </w:trPr>
        <w:tc>
          <w:tcPr>
            <w:tcW w:w="2100" w:type="dxa"/>
          </w:tcPr>
          <w:p w:rsidR="00FB3050" w:rsidRDefault="00FB3050" w:rsidP="00FB3050">
            <w:r>
              <w:rPr>
                <w:rFonts w:hint="eastAsia"/>
              </w:rPr>
              <w:t>pgm2goe_md</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256</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rsidTr="00EA008D">
        <w:trPr>
          <w:trHeight w:val="280"/>
          <w:jc w:val="center"/>
        </w:trPr>
        <w:tc>
          <w:tcPr>
            <w:tcW w:w="2100" w:type="dxa"/>
          </w:tcPr>
          <w:p w:rsidR="00FB3050" w:rsidRDefault="00FB3050" w:rsidP="00FB3050">
            <w:r>
              <w:rPr>
                <w:rFonts w:hint="eastAsia"/>
              </w:rPr>
              <w:t>pgm2goe_pfv</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1040</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rsidTr="00EA008D">
        <w:trPr>
          <w:trHeight w:val="280"/>
          <w:jc w:val="center"/>
        </w:trPr>
        <w:tc>
          <w:tcPr>
            <w:tcW w:w="2100" w:type="dxa"/>
          </w:tcPr>
          <w:p w:rsidR="00FB3050" w:rsidRDefault="00FB3050" w:rsidP="00FB3050">
            <w:r>
              <w:rPr>
                <w:rFonts w:hint="eastAsia"/>
              </w:rPr>
              <w:t>pgm2goe_data_wr</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rsidTr="00EA008D">
        <w:trPr>
          <w:trHeight w:val="280"/>
          <w:jc w:val="center"/>
        </w:trPr>
        <w:tc>
          <w:tcPr>
            <w:tcW w:w="2100" w:type="dxa"/>
          </w:tcPr>
          <w:p w:rsidR="00FB3050" w:rsidRDefault="00FB3050" w:rsidP="00FB3050">
            <w:r>
              <w:rPr>
                <w:rFonts w:hint="eastAsia"/>
              </w:rPr>
              <w:t>pgm2goe_data</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134</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rsidTr="00EA008D">
        <w:trPr>
          <w:trHeight w:val="280"/>
          <w:jc w:val="center"/>
        </w:trPr>
        <w:tc>
          <w:tcPr>
            <w:tcW w:w="2100" w:type="dxa"/>
          </w:tcPr>
          <w:p w:rsidR="00FB3050" w:rsidRDefault="00FB3050" w:rsidP="00FB3050">
            <w:r>
              <w:rPr>
                <w:rFonts w:hint="eastAsia"/>
              </w:rPr>
              <w:t>pgm2goe_valid_wr</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rsidTr="00EA008D">
        <w:trPr>
          <w:trHeight w:val="280"/>
          <w:jc w:val="center"/>
        </w:trPr>
        <w:tc>
          <w:tcPr>
            <w:tcW w:w="2100" w:type="dxa"/>
          </w:tcPr>
          <w:p w:rsidR="00FB3050" w:rsidRDefault="00FB3050" w:rsidP="00FB3050">
            <w:r>
              <w:rPr>
                <w:rFonts w:hint="eastAsia"/>
              </w:rPr>
              <w:t>pgm2goe_md_valid</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rsidTr="00EA008D">
        <w:trPr>
          <w:trHeight w:val="280"/>
          <w:jc w:val="center"/>
        </w:trPr>
        <w:tc>
          <w:tcPr>
            <w:tcW w:w="2100" w:type="dxa"/>
          </w:tcPr>
          <w:p w:rsidR="00FB3050" w:rsidRDefault="00FB3050" w:rsidP="00FB3050">
            <w:r>
              <w:rPr>
                <w:rFonts w:hint="eastAsia"/>
              </w:rPr>
              <w:t>pgm2uda_alf</w:t>
            </w:r>
          </w:p>
        </w:tc>
        <w:tc>
          <w:tcPr>
            <w:tcW w:w="1040" w:type="dxa"/>
          </w:tcPr>
          <w:p w:rsidR="00FB3050" w:rsidRDefault="00FB3050" w:rsidP="00FB3050">
            <w:r>
              <w:rPr>
                <w:rFonts w:hint="eastAsia"/>
              </w:rP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rsidTr="00EA008D">
        <w:trPr>
          <w:trHeight w:val="280"/>
          <w:jc w:val="center"/>
        </w:trPr>
        <w:tc>
          <w:tcPr>
            <w:tcW w:w="2100" w:type="dxa"/>
          </w:tcPr>
          <w:p w:rsidR="00FB3050" w:rsidRDefault="00FB3050" w:rsidP="00FB3050">
            <w:r>
              <w:t>pgm2uda_sent_start</w:t>
            </w:r>
          </w:p>
        </w:tc>
        <w:tc>
          <w:tcPr>
            <w:tcW w:w="1040" w:type="dxa"/>
          </w:tcPr>
          <w:p w:rsidR="00FB3050" w:rsidRDefault="00FB3050" w:rsidP="00FB3050">
            <w:r>
              <w:t>output</w:t>
            </w:r>
          </w:p>
        </w:tc>
        <w:tc>
          <w:tcPr>
            <w:tcW w:w="824" w:type="dxa"/>
          </w:tcPr>
          <w:p w:rsidR="00FB3050" w:rsidRDefault="00FB3050" w:rsidP="00FB3050">
            <w:r>
              <w:rPr>
                <w:rFonts w:hint="eastAsia"/>
              </w:rPr>
              <w:t>1</w:t>
            </w:r>
          </w:p>
        </w:tc>
        <w:tc>
          <w:tcPr>
            <w:tcW w:w="3903" w:type="dxa"/>
          </w:tcPr>
          <w:p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rsidTr="00EA008D">
        <w:trPr>
          <w:trHeight w:val="280"/>
          <w:jc w:val="center"/>
        </w:trPr>
        <w:tc>
          <w:tcPr>
            <w:tcW w:w="2100" w:type="dxa"/>
          </w:tcPr>
          <w:p w:rsidR="00FB3050" w:rsidRDefault="00FB3050" w:rsidP="00FB3050"/>
        </w:tc>
        <w:tc>
          <w:tcPr>
            <w:tcW w:w="1040" w:type="dxa"/>
          </w:tcPr>
          <w:p w:rsidR="00FB3050" w:rsidRDefault="00FB3050" w:rsidP="00FB3050"/>
        </w:tc>
        <w:tc>
          <w:tcPr>
            <w:tcW w:w="824" w:type="dxa"/>
          </w:tcPr>
          <w:p w:rsidR="00FB3050" w:rsidRDefault="00FB3050" w:rsidP="00FB3050"/>
        </w:tc>
        <w:tc>
          <w:tcPr>
            <w:tcW w:w="3903" w:type="dxa"/>
          </w:tcPr>
          <w:p w:rsidR="00FB3050" w:rsidRDefault="00FB3050" w:rsidP="00FB3050"/>
        </w:tc>
      </w:tr>
    </w:tbl>
    <w:p w:rsidR="00483500" w:rsidRPr="00483500" w:rsidRDefault="00483500" w:rsidP="00483500"/>
    <w:p w:rsidR="00601B54" w:rsidRDefault="00EE410D" w:rsidP="00D46F08">
      <w:pPr>
        <w:pStyle w:val="4"/>
        <w:numPr>
          <w:ilvl w:val="2"/>
          <w:numId w:val="6"/>
        </w:numPr>
        <w:ind w:left="567"/>
      </w:pPr>
      <w:r>
        <w:rPr>
          <w:rFonts w:hint="eastAsia"/>
        </w:rPr>
        <w:lastRenderedPageBreak/>
        <w:t>模块设计</w:t>
      </w:r>
    </w:p>
    <w:p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rsidR="004A4450" w:rsidRDefault="00F26441" w:rsidP="004A4450">
      <w:r>
        <w:object w:dxaOrig="19841" w:dyaOrig="8011">
          <v:shape id="_x0000_i1035" type="#_x0000_t75" style="width:414.5pt;height:167.5pt" o:ole="">
            <v:imagedata r:id="rId22" o:title=""/>
          </v:shape>
          <o:OLEObject Type="Embed" ProgID="Visio.Drawing.15" ShapeID="_x0000_i1035" DrawAspect="Content" ObjectID="_1598788250" r:id="rId23"/>
        </w:object>
      </w:r>
    </w:p>
    <w:p w:rsidR="004A4450" w:rsidRDefault="004A4450" w:rsidP="004A4450">
      <w:pPr>
        <w:jc w:val="center"/>
      </w:pPr>
      <w:r>
        <w:rPr>
          <w:rFonts w:hint="eastAsia"/>
        </w:rPr>
        <w:t>图</w:t>
      </w:r>
      <w:r>
        <w:rPr>
          <w:rFonts w:hint="eastAsia"/>
        </w:rPr>
        <w:t>1</w:t>
      </w:r>
      <w:r>
        <w:t>1 PGM</w:t>
      </w:r>
      <w:r>
        <w:rPr>
          <w:rFonts w:hint="eastAsia"/>
        </w:rPr>
        <w:t>模块图</w:t>
      </w:r>
    </w:p>
    <w:p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rsidR="005A7ACC" w:rsidRDefault="000C7A00" w:rsidP="000C7A00">
      <w:r>
        <w:object w:dxaOrig="12851" w:dyaOrig="5431">
          <v:shape id="_x0000_i1036" type="#_x0000_t75" style="width:413pt;height:174.5pt" o:ole="">
            <v:imagedata r:id="rId24" o:title=""/>
          </v:shape>
          <o:OLEObject Type="Embed" ProgID="Visio.Drawing.15" ShapeID="_x0000_i1036" DrawAspect="Content" ObjectID="_1598788251" r:id="rId25"/>
        </w:object>
      </w:r>
    </w:p>
    <w:p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的旁路消息，同时</w:t>
      </w:r>
      <w:r w:rsidR="00E17B57">
        <w:rPr>
          <w:rFonts w:hint="eastAsia"/>
        </w:rPr>
        <w:t>m</w:t>
      </w:r>
      <w:r w:rsidR="00E17B57">
        <w:t>d, pfv, dat</w:t>
      </w:r>
      <w:r w:rsidR="00E17B57">
        <w:rPr>
          <w:rFonts w:hint="eastAsia"/>
        </w:rPr>
        <w:t>a</w:t>
      </w:r>
      <w:r w:rsidR="00E17B57">
        <w:rPr>
          <w:rFonts w:hint="eastAsia"/>
        </w:rPr>
        <w:t>等有效时，跳转至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w:t>
      </w:r>
      <w:r w:rsidR="00ED567A">
        <w:rPr>
          <w:rFonts w:hint="eastAsia"/>
        </w:rPr>
        <w:lastRenderedPageBreak/>
        <w:t>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1048E3">
        <w:rPr>
          <w:rFonts w:hint="eastAsia"/>
        </w:rPr>
        <w:t>i</w:t>
      </w:r>
      <w:r w:rsidR="001048E3">
        <w:t>dle_s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34721">
        <w:rPr>
          <w:rFonts w:hint="eastAsia"/>
        </w:rPr>
        <w:t>i</w:t>
      </w:r>
      <w:r w:rsidR="00A34721">
        <w:t>dle_s</w:t>
      </w:r>
      <w:r w:rsidR="00A34721">
        <w:rPr>
          <w:rFonts w:hint="eastAsia"/>
        </w:rPr>
        <w:t>状态。</w:t>
      </w:r>
    </w:p>
    <w:p w:rsidR="00397D48" w:rsidRDefault="00397D48">
      <w:pPr>
        <w:ind w:firstLine="420"/>
      </w:pPr>
      <w:r>
        <w:object w:dxaOrig="13030" w:dyaOrig="7330">
          <v:shape id="_x0000_i1037" type="#_x0000_t75" style="width:415pt;height:233.5pt" o:ole="">
            <v:imagedata r:id="rId26" o:title=""/>
          </v:shape>
          <o:OLEObject Type="Embed" ProgID="Visio.Drawing.15" ShapeID="_x0000_i1037" DrawAspect="Content" ObjectID="_1598788252" r:id="rId27"/>
        </w:object>
      </w:r>
    </w:p>
    <w:p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rsidR="00781B1D" w:rsidRPr="00781B1D" w:rsidRDefault="00781B1D">
      <w:pPr>
        <w:ind w:firstLine="420"/>
        <w:rPr>
          <w:b/>
        </w:rPr>
      </w:pPr>
      <w:r>
        <w:rPr>
          <w:rFonts w:hint="eastAsia"/>
          <w:b/>
        </w:rPr>
        <w:t>P</w:t>
      </w:r>
      <w:r>
        <w:rPr>
          <w:b/>
        </w:rPr>
        <w:t>GM_RAM:</w:t>
      </w:r>
      <w:r w:rsidR="00E91733">
        <w:rPr>
          <w:b/>
        </w:rPr>
        <w:t xml:space="preserve"> </w:t>
      </w:r>
    </w:p>
    <w:p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bookmarkStart w:id="16" w:name="_GoBack"/>
      <w:bookmarkEnd w:id="16"/>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rsidR="009F6C72" w:rsidRDefault="009F6C72" w:rsidP="00E55722">
      <w:pPr>
        <w:pBdr>
          <w:top w:val="single" w:sz="4" w:space="1" w:color="auto"/>
          <w:left w:val="single" w:sz="4" w:space="4" w:color="auto"/>
          <w:bottom w:val="single" w:sz="4" w:space="1" w:color="auto"/>
          <w:right w:val="single" w:sz="4" w:space="4" w:color="auto"/>
        </w:pBdr>
        <w:ind w:firstLine="420"/>
      </w:pPr>
      <w:r>
        <w:t>);</w:t>
      </w:r>
    </w:p>
    <w:p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rsidR="003A507E" w:rsidRDefault="003A507E" w:rsidP="00CA5ACB">
      <w:pPr>
        <w:ind w:firstLine="420"/>
      </w:pPr>
    </w:p>
    <w:p w:rsidR="003A507E" w:rsidRDefault="003A507E" w:rsidP="00CA5ACB">
      <w:pPr>
        <w:ind w:firstLine="420"/>
      </w:pPr>
    </w:p>
    <w:p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rsidR="00601B54" w:rsidRDefault="00EE410D">
      <w:pPr>
        <w:pStyle w:val="3"/>
        <w:numPr>
          <w:ilvl w:val="1"/>
          <w:numId w:val="2"/>
        </w:numPr>
        <w:ind w:left="426" w:hanging="426"/>
      </w:pPr>
      <w:r>
        <w:t>SCM</w:t>
      </w:r>
      <w:r>
        <w:rPr>
          <w:rFonts w:hint="eastAsia"/>
        </w:rPr>
        <w:t>模块详细设计</w:t>
      </w:r>
    </w:p>
    <w:p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rsidR="00601B54" w:rsidRDefault="00EE410D" w:rsidP="001A7EDB">
      <w:pPr>
        <w:pStyle w:val="4"/>
        <w:numPr>
          <w:ilvl w:val="2"/>
          <w:numId w:val="5"/>
        </w:numPr>
        <w:ind w:left="567"/>
      </w:pPr>
      <w:r>
        <w:rPr>
          <w:rFonts w:hint="eastAsia"/>
        </w:rPr>
        <w:t>整体框架</w:t>
      </w:r>
    </w:p>
    <w:p w:rsidR="00A6095E" w:rsidRDefault="00A6095E" w:rsidP="00A6095E">
      <w:pPr>
        <w:ind w:firstLine="420"/>
      </w:pPr>
      <w:r>
        <w:t>SCM</w:t>
      </w:r>
      <w:r>
        <w:rPr>
          <w:rFonts w:hint="eastAsia"/>
        </w:rPr>
        <w:t>所处位置与前后模块的连接关系如图</w:t>
      </w:r>
      <w:r>
        <w:rPr>
          <w:rFonts w:hint="eastAsia"/>
        </w:rPr>
        <w:t>1</w:t>
      </w:r>
      <w:r w:rsidR="00876432">
        <w:t>1</w:t>
      </w:r>
      <w:r>
        <w:rPr>
          <w:rFonts w:hint="eastAsia"/>
        </w:rPr>
        <w:t>所示。</w:t>
      </w:r>
      <w:r>
        <w:rPr>
          <w:rFonts w:hint="eastAsia"/>
        </w:rPr>
        <w:t>S</w:t>
      </w:r>
      <w:r>
        <w:t>CM</w:t>
      </w:r>
      <w:r>
        <w:rPr>
          <w:rFonts w:hint="eastAsia"/>
        </w:rPr>
        <w:t>位于</w:t>
      </w:r>
      <w:r>
        <w:t>GME</w:t>
      </w:r>
      <w:r>
        <w:rPr>
          <w:rFonts w:hint="eastAsia"/>
        </w:rPr>
        <w:t>与</w:t>
      </w:r>
      <w:r>
        <w:t>UDA</w:t>
      </w:r>
      <w:r>
        <w:rPr>
          <w:rFonts w:hint="eastAsia"/>
        </w:rPr>
        <w:t>之间，其接口信号与</w:t>
      </w:r>
      <w:r>
        <w:t>GME</w:t>
      </w:r>
      <w:r>
        <w:rPr>
          <w:rFonts w:hint="eastAsia"/>
        </w:rPr>
        <w:t>对</w:t>
      </w:r>
      <w:r>
        <w:rPr>
          <w:rFonts w:hint="eastAsia"/>
        </w:rPr>
        <w:t>U</w:t>
      </w:r>
      <w:r>
        <w:t>D</w:t>
      </w:r>
      <w:r w:rsidR="00DD5B08">
        <w:t>A</w:t>
      </w:r>
      <w:r>
        <w:rPr>
          <w:rFonts w:hint="eastAsia"/>
        </w:rPr>
        <w:t>的输出信号与</w:t>
      </w:r>
      <w:r>
        <w:t>UD</w:t>
      </w:r>
      <w:r w:rsidR="00DD5B08">
        <w:t>A</w:t>
      </w:r>
      <w:r>
        <w:rPr>
          <w:rFonts w:hint="eastAsia"/>
        </w:rPr>
        <w:t>来自</w:t>
      </w:r>
      <w:r>
        <w:rPr>
          <w:rFonts w:hint="eastAsia"/>
        </w:rPr>
        <w:t>G</w:t>
      </w:r>
      <w:r>
        <w:t>ME</w:t>
      </w:r>
      <w:r>
        <w:rPr>
          <w:rFonts w:hint="eastAsia"/>
        </w:rPr>
        <w:t>的输入信号匹配，从而减少对前后两个模块的更新与修改。</w:t>
      </w:r>
      <w:r w:rsidR="00EE410D">
        <w:rPr>
          <w:rFonts w:hint="eastAsia"/>
        </w:rPr>
        <w:t>从功能上来说，</w:t>
      </w:r>
      <w:r w:rsidR="00DD5B08">
        <w:rPr>
          <w:rFonts w:hint="eastAsia"/>
        </w:rPr>
        <w:t>S</w:t>
      </w:r>
      <w:r w:rsidR="00DD5B08">
        <w:t>CM</w:t>
      </w:r>
      <w:r w:rsidR="00DD5B08">
        <w:rPr>
          <w:rFonts w:hint="eastAsia"/>
        </w:rPr>
        <w:t>接收来自的</w:t>
      </w:r>
      <w:r w:rsidR="00DD5B08">
        <w:rPr>
          <w:rFonts w:hint="eastAsia"/>
        </w:rPr>
        <w:t>G</w:t>
      </w:r>
      <w:r w:rsidR="00DD5B08">
        <w:t>ME</w:t>
      </w:r>
      <w:r w:rsidR="00DD5B08">
        <w:rPr>
          <w:rFonts w:hint="eastAsia"/>
        </w:rPr>
        <w:t>模块的</w:t>
      </w:r>
      <w:r w:rsidR="00DD5B08">
        <w:rPr>
          <w:rFonts w:hint="eastAsia"/>
        </w:rPr>
        <w:t>P</w:t>
      </w:r>
      <w:r w:rsidR="00DD5B08">
        <w:t>FV</w:t>
      </w:r>
      <w:r w:rsidR="00DD5B08">
        <w:rPr>
          <w:rFonts w:hint="eastAsia"/>
        </w:rPr>
        <w:t>与</w:t>
      </w:r>
      <w:r w:rsidR="00DD5B08">
        <w:rPr>
          <w:rFonts w:hint="eastAsia"/>
        </w:rPr>
        <w:t>m</w:t>
      </w:r>
      <w:r w:rsidR="00DD5B08">
        <w:t>etadata</w:t>
      </w:r>
      <w:r w:rsidR="00DD5B08">
        <w:rPr>
          <w:rFonts w:hint="eastAsia"/>
        </w:rPr>
        <w:t>等信息，根据</w:t>
      </w:r>
      <w:r w:rsidR="00DD5B08">
        <w:rPr>
          <w:rFonts w:hint="eastAsia"/>
        </w:rPr>
        <w:t>A</w:t>
      </w:r>
      <w:r w:rsidR="00DD5B08">
        <w:t>NT</w:t>
      </w:r>
      <w:r w:rsidR="00DD5B08">
        <w:rPr>
          <w:rFonts w:hint="eastAsia"/>
        </w:rPr>
        <w:t>软件的配置需求对接收流量的相关数据进行统计，并将</w:t>
      </w:r>
      <w:r w:rsidR="00DD5B08">
        <w:rPr>
          <w:rFonts w:hint="eastAsia"/>
        </w:rPr>
        <w:t>m</w:t>
      </w:r>
      <w:r w:rsidR="00DD5B08">
        <w:t>etadata</w:t>
      </w:r>
      <w:r w:rsidR="00DD5B08">
        <w:rPr>
          <w:rFonts w:hint="eastAsia"/>
        </w:rPr>
        <w:t>中的</w:t>
      </w:r>
      <w:r w:rsidR="00DD5B08">
        <w:rPr>
          <w:rFonts w:hint="eastAsia"/>
        </w:rPr>
        <w:t>D</w:t>
      </w:r>
      <w:r w:rsidR="00DD5B08">
        <w:t>ISCARD</w:t>
      </w:r>
      <w:r w:rsidR="00DD5B08">
        <w:rPr>
          <w:rFonts w:hint="eastAsia"/>
        </w:rPr>
        <w:t>位置位，从而在完成统计后在</w:t>
      </w:r>
      <w:r w:rsidR="00DD5B08">
        <w:rPr>
          <w:rFonts w:hint="eastAsia"/>
        </w:rPr>
        <w:t>U</w:t>
      </w:r>
      <w:r w:rsidR="00DD5B08">
        <w:t>DA</w:t>
      </w:r>
      <w:r w:rsidR="00DD5B08">
        <w:rPr>
          <w:rFonts w:hint="eastAsia"/>
        </w:rPr>
        <w:t>中将报文丢弃。</w:t>
      </w:r>
    </w:p>
    <w:p w:rsidR="007C02D3" w:rsidRDefault="007C02D3" w:rsidP="00A6095E">
      <w:pPr>
        <w:ind w:firstLine="420"/>
      </w:pPr>
    </w:p>
    <w:p w:rsidR="001109E1" w:rsidRDefault="00FC7DC5" w:rsidP="0086175D">
      <w:r>
        <w:object w:dxaOrig="18990" w:dyaOrig="4281">
          <v:shape id="_x0000_i1038" type="#_x0000_t75" style="width:415pt;height:94pt" o:ole="">
            <v:imagedata r:id="rId28" o:title=""/>
          </v:shape>
          <o:OLEObject Type="Embed" ProgID="Visio.Drawing.15" ShapeID="_x0000_i1038" DrawAspect="Content" ObjectID="_1598788253" r:id="rId29"/>
        </w:object>
      </w:r>
    </w:p>
    <w:p w:rsidR="005E6128" w:rsidRPr="00A6095E" w:rsidRDefault="005E6128" w:rsidP="005E6128">
      <w:pPr>
        <w:jc w:val="center"/>
      </w:pPr>
      <w:r>
        <w:rPr>
          <w:rFonts w:hint="eastAsia"/>
        </w:rPr>
        <w:t>图</w:t>
      </w:r>
      <w:r>
        <w:rPr>
          <w:rFonts w:hint="eastAsia"/>
        </w:rPr>
        <w:t>1</w:t>
      </w:r>
      <w:r>
        <w:t>1 SCM</w:t>
      </w:r>
      <w:r>
        <w:rPr>
          <w:rFonts w:hint="eastAsia"/>
        </w:rPr>
        <w:t>模块接口与连接关系图</w:t>
      </w:r>
    </w:p>
    <w:p w:rsidR="00601B54" w:rsidRDefault="00EE410D" w:rsidP="001A7EDB">
      <w:pPr>
        <w:pStyle w:val="4"/>
        <w:numPr>
          <w:ilvl w:val="2"/>
          <w:numId w:val="5"/>
        </w:numPr>
        <w:ind w:left="567"/>
      </w:pPr>
      <w:r>
        <w:rPr>
          <w:rFonts w:hint="eastAsia"/>
        </w:rPr>
        <w:t>模块接口</w:t>
      </w:r>
    </w:p>
    <w:p w:rsidR="00D96551" w:rsidRDefault="001253FF" w:rsidP="002E0298">
      <w:pPr>
        <w:ind w:firstLine="420"/>
      </w:pPr>
      <w:r>
        <w:rPr>
          <w:rFonts w:hint="eastAsia"/>
        </w:rPr>
        <w:t>S</w:t>
      </w:r>
      <w:r>
        <w:t>CM</w:t>
      </w:r>
      <w:r>
        <w:rPr>
          <w:rFonts w:hint="eastAsia"/>
        </w:rPr>
        <w:t>的主要功能是根据</w:t>
      </w:r>
      <w:r>
        <w:t>FAST</w:t>
      </w:r>
      <w:r>
        <w:rPr>
          <w:rFonts w:hint="eastAsia"/>
        </w:rPr>
        <w:t>流水线中的</w:t>
      </w:r>
      <w:r>
        <w:rPr>
          <w:rFonts w:hint="eastAsia"/>
        </w:rPr>
        <w:t>P</w:t>
      </w:r>
      <w:r>
        <w:t>FV</w:t>
      </w:r>
      <w:r>
        <w:rPr>
          <w:rFonts w:hint="eastAsia"/>
        </w:rPr>
        <w:t>与</w:t>
      </w:r>
      <w:r>
        <w:rPr>
          <w:rFonts w:hint="eastAsia"/>
        </w:rPr>
        <w:t>m</w:t>
      </w:r>
      <w:r>
        <w:t>etadata</w:t>
      </w:r>
      <w:r>
        <w:rPr>
          <w:rFonts w:hint="eastAsia"/>
        </w:rPr>
        <w:t>进行数据统计，其输入数据接口设计较为简单，如表七所示</w:t>
      </w:r>
      <w:r w:rsidR="00934AF5">
        <w:rPr>
          <w:rFonts w:hint="eastAsia"/>
        </w:rPr>
        <w:t>。</w:t>
      </w:r>
      <w:r w:rsidR="000B08F3">
        <w:rPr>
          <w:rFonts w:hint="eastAsia"/>
        </w:rPr>
        <w:t>需要注意的是，</w:t>
      </w:r>
      <w:r w:rsidR="000B08F3">
        <w:rPr>
          <w:rFonts w:hint="eastAsia"/>
        </w:rPr>
        <w:t>S</w:t>
      </w:r>
      <w:r w:rsidR="000B08F3">
        <w:t>CM</w:t>
      </w:r>
      <w:r w:rsidR="000B08F3">
        <w:rPr>
          <w:rFonts w:hint="eastAsia"/>
        </w:rPr>
        <w:t>的输入信号</w:t>
      </w:r>
      <w:r w:rsidR="000B08F3">
        <w:rPr>
          <w:rFonts w:hint="eastAsia"/>
        </w:rPr>
        <w:t>g</w:t>
      </w:r>
      <w:r w:rsidR="000B08F3">
        <w:t>me2scm_valid</w:t>
      </w:r>
      <w:r w:rsidR="000B08F3">
        <w:rPr>
          <w:rFonts w:hint="eastAsia"/>
        </w:rPr>
        <w:t>以及输出信号</w:t>
      </w:r>
      <w:r w:rsidR="000B08F3">
        <w:rPr>
          <w:rFonts w:hint="eastAsia"/>
        </w:rPr>
        <w:t>s</w:t>
      </w:r>
      <w:r w:rsidR="000B08F3">
        <w:t>cm2uda_valid</w:t>
      </w:r>
      <w:r w:rsidR="000B08F3">
        <w:rPr>
          <w:rFonts w:hint="eastAsia"/>
        </w:rPr>
        <w:t>实际没有被使用，但是为了保证流水线信号的完整性，</w:t>
      </w:r>
      <w:r w:rsidR="00E55D6D">
        <w:rPr>
          <w:rFonts w:hint="eastAsia"/>
        </w:rPr>
        <w:t>依然对其进行保留。</w:t>
      </w:r>
    </w:p>
    <w:p w:rsidR="00E647C0" w:rsidRPr="002D0390" w:rsidRDefault="00E647C0" w:rsidP="00640F81">
      <w:pPr>
        <w:jc w:val="center"/>
      </w:pPr>
      <w:r w:rsidRPr="002D0390">
        <w:rPr>
          <w:rFonts w:hint="eastAsia"/>
        </w:rPr>
        <w:t>表七</w:t>
      </w:r>
      <w:r w:rsidRPr="002D0390">
        <w:rPr>
          <w:rFonts w:hint="eastAsia"/>
        </w:rPr>
        <w:t xml:space="preserve"> </w:t>
      </w:r>
      <w:r w:rsidR="001420AA" w:rsidRPr="002D0390">
        <w:t>SCM</w:t>
      </w:r>
      <w:r w:rsidR="001420AA" w:rsidRPr="002D0390">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24EEB" w:rsidRPr="00640F81" w:rsidTr="00DF521D">
        <w:trPr>
          <w:trHeight w:val="280"/>
          <w:jc w:val="center"/>
        </w:trPr>
        <w:tc>
          <w:tcPr>
            <w:tcW w:w="2100" w:type="dxa"/>
          </w:tcPr>
          <w:p w:rsidR="00424EEB" w:rsidRPr="00640F81" w:rsidRDefault="00424EEB" w:rsidP="00640F81">
            <w:pPr>
              <w:jc w:val="center"/>
              <w:rPr>
                <w:b/>
              </w:rPr>
            </w:pPr>
            <w:r w:rsidRPr="00640F81">
              <w:rPr>
                <w:rFonts w:hint="eastAsia"/>
                <w:b/>
              </w:rPr>
              <w:t>信号名称</w:t>
            </w:r>
          </w:p>
        </w:tc>
        <w:tc>
          <w:tcPr>
            <w:tcW w:w="1040" w:type="dxa"/>
          </w:tcPr>
          <w:p w:rsidR="00424EEB" w:rsidRPr="00640F81" w:rsidRDefault="00424EEB" w:rsidP="00640F81">
            <w:pPr>
              <w:jc w:val="center"/>
              <w:rPr>
                <w:b/>
              </w:rPr>
            </w:pPr>
            <w:r w:rsidRPr="00640F81">
              <w:rPr>
                <w:rFonts w:hint="eastAsia"/>
                <w:b/>
              </w:rPr>
              <w:t>方向</w:t>
            </w:r>
          </w:p>
        </w:tc>
        <w:tc>
          <w:tcPr>
            <w:tcW w:w="824" w:type="dxa"/>
          </w:tcPr>
          <w:p w:rsidR="00424EEB" w:rsidRPr="00640F81" w:rsidRDefault="00424EEB" w:rsidP="00640F81">
            <w:pPr>
              <w:jc w:val="center"/>
              <w:rPr>
                <w:b/>
              </w:rPr>
            </w:pPr>
            <w:r w:rsidRPr="00640F81">
              <w:rPr>
                <w:rFonts w:hint="eastAsia"/>
                <w:b/>
              </w:rPr>
              <w:t>宽度</w:t>
            </w:r>
          </w:p>
        </w:tc>
        <w:tc>
          <w:tcPr>
            <w:tcW w:w="3903" w:type="dxa"/>
          </w:tcPr>
          <w:p w:rsidR="00424EEB" w:rsidRPr="00640F81" w:rsidRDefault="00424EEB" w:rsidP="00640F81">
            <w:pPr>
              <w:jc w:val="center"/>
              <w:rPr>
                <w:b/>
              </w:rPr>
            </w:pPr>
            <w:r w:rsidRPr="00640F81">
              <w:rPr>
                <w:rFonts w:hint="eastAsia"/>
                <w:b/>
              </w:rPr>
              <w:t>信号描述</w:t>
            </w:r>
          </w:p>
        </w:tc>
      </w:tr>
      <w:tr w:rsidR="00424EEB" w:rsidTr="00DF521D">
        <w:trPr>
          <w:trHeight w:val="280"/>
          <w:jc w:val="center"/>
        </w:trPr>
        <w:tc>
          <w:tcPr>
            <w:tcW w:w="2100" w:type="dxa"/>
          </w:tcPr>
          <w:p w:rsidR="00424EEB" w:rsidRDefault="00424EEB" w:rsidP="00640F81">
            <w:r>
              <w:rPr>
                <w:rFonts w:hint="eastAsia"/>
              </w:rPr>
              <w:t>clk</w:t>
            </w:r>
          </w:p>
        </w:tc>
        <w:tc>
          <w:tcPr>
            <w:tcW w:w="1040" w:type="dxa"/>
          </w:tcPr>
          <w:p w:rsidR="00424EEB" w:rsidRDefault="00424EEB" w:rsidP="00640F81">
            <w:r>
              <w:rPr>
                <w:rFonts w:hint="eastAsia"/>
              </w:rPr>
              <w:t>input</w:t>
            </w:r>
          </w:p>
        </w:tc>
        <w:tc>
          <w:tcPr>
            <w:tcW w:w="824" w:type="dxa"/>
          </w:tcPr>
          <w:p w:rsidR="00424EEB" w:rsidRDefault="00424EEB" w:rsidP="00640F81">
            <w:r>
              <w:rPr>
                <w:rFonts w:hint="eastAsia"/>
              </w:rPr>
              <w:t>1</w:t>
            </w:r>
          </w:p>
        </w:tc>
        <w:tc>
          <w:tcPr>
            <w:tcW w:w="3903" w:type="dxa"/>
          </w:tcPr>
          <w:p w:rsidR="00424EEB" w:rsidRDefault="00424EEB" w:rsidP="00640F81">
            <w:r>
              <w:rPr>
                <w:rFonts w:hint="eastAsia"/>
              </w:rPr>
              <w:t>时钟信号</w:t>
            </w:r>
          </w:p>
        </w:tc>
      </w:tr>
      <w:tr w:rsidR="00424EEB" w:rsidTr="00DF521D">
        <w:trPr>
          <w:trHeight w:val="280"/>
          <w:jc w:val="center"/>
        </w:trPr>
        <w:tc>
          <w:tcPr>
            <w:tcW w:w="2100" w:type="dxa"/>
          </w:tcPr>
          <w:p w:rsidR="00424EEB" w:rsidRDefault="00424EEB" w:rsidP="00640F81">
            <w:r>
              <w:rPr>
                <w:rFonts w:hint="eastAsia"/>
              </w:rPr>
              <w:t>rst_n</w:t>
            </w:r>
          </w:p>
        </w:tc>
        <w:tc>
          <w:tcPr>
            <w:tcW w:w="1040" w:type="dxa"/>
          </w:tcPr>
          <w:p w:rsidR="00424EEB" w:rsidRDefault="00424EEB" w:rsidP="00640F81">
            <w:r>
              <w:rPr>
                <w:rFonts w:hint="eastAsia"/>
              </w:rPr>
              <w:t>input</w:t>
            </w:r>
          </w:p>
        </w:tc>
        <w:tc>
          <w:tcPr>
            <w:tcW w:w="824" w:type="dxa"/>
          </w:tcPr>
          <w:p w:rsidR="00424EEB" w:rsidRDefault="00424EEB" w:rsidP="00640F81">
            <w:r>
              <w:rPr>
                <w:rFonts w:hint="eastAsia"/>
              </w:rPr>
              <w:t>1</w:t>
            </w:r>
          </w:p>
        </w:tc>
        <w:tc>
          <w:tcPr>
            <w:tcW w:w="3903" w:type="dxa"/>
          </w:tcPr>
          <w:p w:rsidR="00424EEB" w:rsidRDefault="00424EEB" w:rsidP="00640F81">
            <w:r>
              <w:rPr>
                <w:rFonts w:hint="eastAsia"/>
              </w:rPr>
              <w:t>复位信号</w:t>
            </w:r>
          </w:p>
        </w:tc>
      </w:tr>
      <w:tr w:rsidR="00424EEB" w:rsidTr="00DF521D">
        <w:trPr>
          <w:trHeight w:val="280"/>
          <w:jc w:val="center"/>
        </w:trPr>
        <w:tc>
          <w:tcPr>
            <w:tcW w:w="2100" w:type="dxa"/>
          </w:tcPr>
          <w:p w:rsidR="00424EEB" w:rsidRDefault="00086217" w:rsidP="00640F81">
            <w:r w:rsidRPr="00086217">
              <w:t>gme2scm_data_wr</w:t>
            </w:r>
          </w:p>
        </w:tc>
        <w:tc>
          <w:tcPr>
            <w:tcW w:w="1040" w:type="dxa"/>
          </w:tcPr>
          <w:p w:rsidR="00424EEB" w:rsidRDefault="00424EEB" w:rsidP="00640F81">
            <w:r>
              <w:rPr>
                <w:rFonts w:hint="eastAsia"/>
              </w:rPr>
              <w:t>input</w:t>
            </w:r>
          </w:p>
        </w:tc>
        <w:tc>
          <w:tcPr>
            <w:tcW w:w="824" w:type="dxa"/>
          </w:tcPr>
          <w:p w:rsidR="00424EEB" w:rsidRDefault="00A549FD" w:rsidP="00640F81">
            <w:r>
              <w:t>1</w:t>
            </w:r>
          </w:p>
        </w:tc>
        <w:tc>
          <w:tcPr>
            <w:tcW w:w="3903" w:type="dxa"/>
          </w:tcPr>
          <w:p w:rsidR="00424EEB" w:rsidRDefault="00A549FD" w:rsidP="00640F81">
            <w:r>
              <w:rPr>
                <w:rFonts w:hint="eastAsia"/>
              </w:rPr>
              <w:t>来自</w:t>
            </w:r>
            <w:r>
              <w:rPr>
                <w:rFonts w:hint="eastAsia"/>
              </w:rPr>
              <w:t>G</w:t>
            </w:r>
            <w:r>
              <w:t>ME</w:t>
            </w:r>
            <w:r>
              <w:rPr>
                <w:rFonts w:hint="eastAsia"/>
              </w:rPr>
              <w:t>的</w:t>
            </w:r>
            <w:r w:rsidR="0090686D">
              <w:rPr>
                <w:rFonts w:hint="eastAsia"/>
              </w:rPr>
              <w:t>写数据信号</w:t>
            </w:r>
          </w:p>
        </w:tc>
      </w:tr>
      <w:tr w:rsidR="00424EEB" w:rsidTr="00DF521D">
        <w:trPr>
          <w:trHeight w:val="280"/>
          <w:jc w:val="center"/>
        </w:trPr>
        <w:tc>
          <w:tcPr>
            <w:tcW w:w="2100" w:type="dxa"/>
          </w:tcPr>
          <w:p w:rsidR="00424EEB" w:rsidRDefault="00086217" w:rsidP="00640F81">
            <w:r w:rsidRPr="00086217">
              <w:t>gme2scm_md</w:t>
            </w:r>
          </w:p>
        </w:tc>
        <w:tc>
          <w:tcPr>
            <w:tcW w:w="1040" w:type="dxa"/>
          </w:tcPr>
          <w:p w:rsidR="00424EEB" w:rsidRDefault="00424EEB" w:rsidP="00640F81">
            <w:r>
              <w:rPr>
                <w:rFonts w:hint="eastAsia"/>
              </w:rPr>
              <w:t>input</w:t>
            </w:r>
          </w:p>
        </w:tc>
        <w:tc>
          <w:tcPr>
            <w:tcW w:w="824" w:type="dxa"/>
          </w:tcPr>
          <w:p w:rsidR="00424EEB" w:rsidRDefault="0090686D" w:rsidP="00640F81">
            <w:r>
              <w:t>256</w:t>
            </w:r>
          </w:p>
        </w:tc>
        <w:tc>
          <w:tcPr>
            <w:tcW w:w="3903" w:type="dxa"/>
          </w:tcPr>
          <w:p w:rsidR="00424EEB" w:rsidRDefault="0090686D" w:rsidP="00640F81">
            <w:r>
              <w:rPr>
                <w:rFonts w:hint="eastAsia"/>
              </w:rPr>
              <w:t>来自</w:t>
            </w:r>
            <w:r>
              <w:rPr>
                <w:rFonts w:hint="eastAsia"/>
              </w:rPr>
              <w:t>G</w:t>
            </w:r>
            <w:r>
              <w:t>ME</w:t>
            </w:r>
            <w:r>
              <w:rPr>
                <w:rFonts w:hint="eastAsia"/>
              </w:rPr>
              <w:t>的</w:t>
            </w:r>
            <w:r>
              <w:rPr>
                <w:rFonts w:hint="eastAsia"/>
              </w:rPr>
              <w:t>m</w:t>
            </w:r>
            <w:r>
              <w:t>etadata</w:t>
            </w:r>
            <w:r>
              <w:rPr>
                <w:rFonts w:hint="eastAsia"/>
              </w:rPr>
              <w:t>数据</w:t>
            </w:r>
          </w:p>
        </w:tc>
      </w:tr>
      <w:tr w:rsidR="00424EEB" w:rsidTr="00DF521D">
        <w:trPr>
          <w:trHeight w:val="280"/>
          <w:jc w:val="center"/>
        </w:trPr>
        <w:tc>
          <w:tcPr>
            <w:tcW w:w="2100" w:type="dxa"/>
          </w:tcPr>
          <w:p w:rsidR="00424EEB" w:rsidRDefault="00086217" w:rsidP="00640F81">
            <w:r w:rsidRPr="00086217">
              <w:t>gme2scm_pfv</w:t>
            </w:r>
          </w:p>
        </w:tc>
        <w:tc>
          <w:tcPr>
            <w:tcW w:w="1040" w:type="dxa"/>
          </w:tcPr>
          <w:p w:rsidR="00424EEB" w:rsidRDefault="00424EEB" w:rsidP="00640F81">
            <w:r>
              <w:rPr>
                <w:rFonts w:hint="eastAsia"/>
              </w:rPr>
              <w:t>input</w:t>
            </w:r>
          </w:p>
        </w:tc>
        <w:tc>
          <w:tcPr>
            <w:tcW w:w="824" w:type="dxa"/>
          </w:tcPr>
          <w:p w:rsidR="00424EEB" w:rsidRDefault="00904028" w:rsidP="00640F81">
            <w:r>
              <w:t>1040</w:t>
            </w:r>
          </w:p>
        </w:tc>
        <w:tc>
          <w:tcPr>
            <w:tcW w:w="3903" w:type="dxa"/>
          </w:tcPr>
          <w:p w:rsidR="00424EEB" w:rsidRDefault="00904028" w:rsidP="00640F81">
            <w:r>
              <w:rPr>
                <w:rFonts w:hint="eastAsia"/>
              </w:rPr>
              <w:t>来自</w:t>
            </w:r>
            <w:r>
              <w:rPr>
                <w:rFonts w:hint="eastAsia"/>
              </w:rPr>
              <w:t>G</w:t>
            </w:r>
            <w:r>
              <w:t>ME</w:t>
            </w:r>
            <w:r>
              <w:rPr>
                <w:rFonts w:hint="eastAsia"/>
              </w:rPr>
              <w:t>的</w:t>
            </w:r>
            <w:r>
              <w:rPr>
                <w:rFonts w:hint="eastAsia"/>
              </w:rPr>
              <w:t>P</w:t>
            </w:r>
            <w:r>
              <w:t>FV</w:t>
            </w:r>
            <w:r>
              <w:rPr>
                <w:rFonts w:hint="eastAsia"/>
              </w:rPr>
              <w:t>数据</w:t>
            </w:r>
          </w:p>
        </w:tc>
      </w:tr>
      <w:tr w:rsidR="00424EEB" w:rsidTr="00DF521D">
        <w:trPr>
          <w:trHeight w:val="280"/>
          <w:jc w:val="center"/>
        </w:trPr>
        <w:tc>
          <w:tcPr>
            <w:tcW w:w="2100" w:type="dxa"/>
          </w:tcPr>
          <w:p w:rsidR="00424EEB" w:rsidRDefault="001B1084" w:rsidP="00640F81">
            <w:r>
              <w:t>gme</w:t>
            </w:r>
            <w:r w:rsidR="005A5499">
              <w:t>2scm_valid</w:t>
            </w:r>
          </w:p>
        </w:tc>
        <w:tc>
          <w:tcPr>
            <w:tcW w:w="1040" w:type="dxa"/>
          </w:tcPr>
          <w:p w:rsidR="00424EEB" w:rsidRDefault="00424EEB" w:rsidP="00640F81">
            <w:r>
              <w:rPr>
                <w:rFonts w:hint="eastAsia"/>
              </w:rPr>
              <w:t>input</w:t>
            </w:r>
          </w:p>
        </w:tc>
        <w:tc>
          <w:tcPr>
            <w:tcW w:w="824" w:type="dxa"/>
          </w:tcPr>
          <w:p w:rsidR="00424EEB" w:rsidRDefault="005A5499" w:rsidP="00640F81">
            <w:r>
              <w:t>1</w:t>
            </w:r>
          </w:p>
        </w:tc>
        <w:tc>
          <w:tcPr>
            <w:tcW w:w="3903" w:type="dxa"/>
          </w:tcPr>
          <w:p w:rsidR="00424EEB" w:rsidRDefault="00424EEB" w:rsidP="00640F81">
            <w:r>
              <w:rPr>
                <w:rFonts w:hint="eastAsia"/>
              </w:rPr>
              <w:t>来自</w:t>
            </w:r>
            <w:r w:rsidR="005A5499">
              <w:t>GME</w:t>
            </w:r>
            <w:r w:rsidR="005A5499">
              <w:rPr>
                <w:rFonts w:hint="eastAsia"/>
              </w:rPr>
              <w:t>的有效信号（无用）</w:t>
            </w:r>
          </w:p>
        </w:tc>
      </w:tr>
      <w:tr w:rsidR="00B026C2" w:rsidTr="00DF521D">
        <w:trPr>
          <w:trHeight w:val="280"/>
          <w:jc w:val="center"/>
        </w:trPr>
        <w:tc>
          <w:tcPr>
            <w:tcW w:w="2100" w:type="dxa"/>
          </w:tcPr>
          <w:p w:rsidR="00B026C2" w:rsidRDefault="001B1084" w:rsidP="00640F81">
            <w:r>
              <w:t>scm</w:t>
            </w:r>
            <w:r w:rsidR="00B026C2" w:rsidRPr="00086217">
              <w:t>2</w:t>
            </w:r>
            <w:r>
              <w:t>uda</w:t>
            </w:r>
            <w:r w:rsidR="00B026C2" w:rsidRPr="00086217">
              <w:t>_data_wr</w:t>
            </w:r>
          </w:p>
        </w:tc>
        <w:tc>
          <w:tcPr>
            <w:tcW w:w="1040" w:type="dxa"/>
          </w:tcPr>
          <w:p w:rsidR="00B026C2" w:rsidRDefault="00546A44" w:rsidP="00640F81">
            <w:r>
              <w:t>o</w:t>
            </w:r>
            <w:r>
              <w:rPr>
                <w:rFonts w:hint="eastAsia"/>
              </w:rPr>
              <w:t>utput</w:t>
            </w:r>
          </w:p>
        </w:tc>
        <w:tc>
          <w:tcPr>
            <w:tcW w:w="824" w:type="dxa"/>
          </w:tcPr>
          <w:p w:rsidR="00B026C2" w:rsidRDefault="00B026C2" w:rsidP="00640F81">
            <w:r>
              <w:t>1</w:t>
            </w:r>
          </w:p>
        </w:tc>
        <w:tc>
          <w:tcPr>
            <w:tcW w:w="3903" w:type="dxa"/>
          </w:tcPr>
          <w:p w:rsidR="00B026C2" w:rsidRDefault="00776E56" w:rsidP="00640F81">
            <w:r>
              <w:rPr>
                <w:rFonts w:hint="eastAsia"/>
              </w:rPr>
              <w:t>发往</w:t>
            </w:r>
            <w:r>
              <w:rPr>
                <w:rFonts w:hint="eastAsia"/>
              </w:rPr>
              <w:t>U</w:t>
            </w:r>
            <w:r>
              <w:t>DA</w:t>
            </w:r>
            <w:r w:rsidR="00B026C2">
              <w:rPr>
                <w:rFonts w:hint="eastAsia"/>
              </w:rPr>
              <w:t>的写数据信号</w:t>
            </w:r>
          </w:p>
        </w:tc>
      </w:tr>
      <w:tr w:rsidR="00546A44" w:rsidTr="00DF521D">
        <w:trPr>
          <w:trHeight w:val="280"/>
          <w:jc w:val="center"/>
        </w:trPr>
        <w:tc>
          <w:tcPr>
            <w:tcW w:w="2100" w:type="dxa"/>
          </w:tcPr>
          <w:p w:rsidR="00546A44" w:rsidRDefault="00546A44" w:rsidP="00546A44">
            <w:r>
              <w:t>scm</w:t>
            </w:r>
            <w:r w:rsidRPr="00086217">
              <w:t>2</w:t>
            </w:r>
            <w:r>
              <w:t>uda</w:t>
            </w:r>
            <w:r w:rsidRPr="00086217">
              <w:t>_md</w:t>
            </w:r>
          </w:p>
        </w:tc>
        <w:tc>
          <w:tcPr>
            <w:tcW w:w="1040" w:type="dxa"/>
          </w:tcPr>
          <w:p w:rsidR="00546A44" w:rsidRDefault="00546A44" w:rsidP="00546A44">
            <w:r>
              <w:t>o</w:t>
            </w:r>
            <w:r>
              <w:rPr>
                <w:rFonts w:hint="eastAsia"/>
              </w:rPr>
              <w:t>utput</w:t>
            </w:r>
          </w:p>
        </w:tc>
        <w:tc>
          <w:tcPr>
            <w:tcW w:w="824" w:type="dxa"/>
          </w:tcPr>
          <w:p w:rsidR="00546A44" w:rsidRDefault="00546A44" w:rsidP="00546A44">
            <w:r>
              <w:t>256</w:t>
            </w:r>
          </w:p>
        </w:tc>
        <w:tc>
          <w:tcPr>
            <w:tcW w:w="3903" w:type="dxa"/>
          </w:tcPr>
          <w:p w:rsidR="00546A44" w:rsidRDefault="00546A44" w:rsidP="00546A44">
            <w:r>
              <w:rPr>
                <w:rFonts w:hint="eastAsia"/>
              </w:rPr>
              <w:t>发往</w:t>
            </w:r>
            <w:r>
              <w:rPr>
                <w:rFonts w:hint="eastAsia"/>
              </w:rPr>
              <w:t>U</w:t>
            </w:r>
            <w:r>
              <w:t>DA</w:t>
            </w:r>
            <w:r>
              <w:rPr>
                <w:rFonts w:hint="eastAsia"/>
              </w:rPr>
              <w:t>的</w:t>
            </w:r>
            <w:r>
              <w:rPr>
                <w:rFonts w:hint="eastAsia"/>
              </w:rPr>
              <w:t>m</w:t>
            </w:r>
            <w:r>
              <w:t>etadata</w:t>
            </w:r>
            <w:r>
              <w:rPr>
                <w:rFonts w:hint="eastAsia"/>
              </w:rPr>
              <w:t>数据</w:t>
            </w:r>
          </w:p>
        </w:tc>
      </w:tr>
      <w:tr w:rsidR="00546A44" w:rsidTr="00DF521D">
        <w:trPr>
          <w:trHeight w:val="280"/>
          <w:jc w:val="center"/>
        </w:trPr>
        <w:tc>
          <w:tcPr>
            <w:tcW w:w="2100" w:type="dxa"/>
          </w:tcPr>
          <w:p w:rsidR="00546A44" w:rsidRDefault="00546A44" w:rsidP="00546A44">
            <w:r>
              <w:t>scm</w:t>
            </w:r>
            <w:r w:rsidRPr="00086217">
              <w:t>2</w:t>
            </w:r>
            <w:r>
              <w:t>uda</w:t>
            </w:r>
            <w:r w:rsidRPr="00086217">
              <w:t>_pfv</w:t>
            </w:r>
          </w:p>
        </w:tc>
        <w:tc>
          <w:tcPr>
            <w:tcW w:w="1040" w:type="dxa"/>
          </w:tcPr>
          <w:p w:rsidR="00546A44" w:rsidRDefault="00546A44" w:rsidP="00546A44">
            <w:r>
              <w:t>o</w:t>
            </w:r>
            <w:r>
              <w:rPr>
                <w:rFonts w:hint="eastAsia"/>
              </w:rPr>
              <w:t>utput</w:t>
            </w:r>
          </w:p>
        </w:tc>
        <w:tc>
          <w:tcPr>
            <w:tcW w:w="824" w:type="dxa"/>
          </w:tcPr>
          <w:p w:rsidR="00546A44" w:rsidRDefault="00546A44" w:rsidP="00546A44">
            <w:r>
              <w:t>1040</w:t>
            </w:r>
          </w:p>
        </w:tc>
        <w:tc>
          <w:tcPr>
            <w:tcW w:w="3903" w:type="dxa"/>
          </w:tcPr>
          <w:p w:rsidR="00546A44" w:rsidRDefault="00546A44" w:rsidP="00546A44">
            <w:r>
              <w:rPr>
                <w:rFonts w:hint="eastAsia"/>
              </w:rPr>
              <w:t>发往</w:t>
            </w:r>
            <w:r>
              <w:rPr>
                <w:rFonts w:hint="eastAsia"/>
              </w:rPr>
              <w:t>U</w:t>
            </w:r>
            <w:r>
              <w:t>DA</w:t>
            </w:r>
            <w:r>
              <w:rPr>
                <w:rFonts w:hint="eastAsia"/>
              </w:rPr>
              <w:t>的</w:t>
            </w:r>
            <w:r>
              <w:rPr>
                <w:rFonts w:hint="eastAsia"/>
              </w:rPr>
              <w:t>P</w:t>
            </w:r>
            <w:r>
              <w:t>FV</w:t>
            </w:r>
            <w:r>
              <w:rPr>
                <w:rFonts w:hint="eastAsia"/>
              </w:rPr>
              <w:t>数据</w:t>
            </w:r>
          </w:p>
        </w:tc>
      </w:tr>
      <w:tr w:rsidR="00546A44" w:rsidTr="00DF521D">
        <w:trPr>
          <w:trHeight w:val="280"/>
          <w:jc w:val="center"/>
        </w:trPr>
        <w:tc>
          <w:tcPr>
            <w:tcW w:w="2100" w:type="dxa"/>
          </w:tcPr>
          <w:p w:rsidR="00546A44" w:rsidRDefault="00546A44" w:rsidP="00546A44">
            <w:r>
              <w:t>scm2uda_valid</w:t>
            </w:r>
          </w:p>
        </w:tc>
        <w:tc>
          <w:tcPr>
            <w:tcW w:w="1040" w:type="dxa"/>
          </w:tcPr>
          <w:p w:rsidR="00546A44" w:rsidRDefault="00546A44" w:rsidP="00546A44">
            <w:r>
              <w:t>o</w:t>
            </w:r>
            <w:r>
              <w:rPr>
                <w:rFonts w:hint="eastAsia"/>
              </w:rPr>
              <w:t>utput</w:t>
            </w:r>
          </w:p>
        </w:tc>
        <w:tc>
          <w:tcPr>
            <w:tcW w:w="824" w:type="dxa"/>
          </w:tcPr>
          <w:p w:rsidR="00546A44" w:rsidRDefault="00546A44" w:rsidP="00546A44">
            <w:r>
              <w:t>1</w:t>
            </w:r>
          </w:p>
        </w:tc>
        <w:tc>
          <w:tcPr>
            <w:tcW w:w="3903" w:type="dxa"/>
          </w:tcPr>
          <w:p w:rsidR="00546A44" w:rsidRDefault="00546A44" w:rsidP="00546A44">
            <w:r>
              <w:rPr>
                <w:rFonts w:hint="eastAsia"/>
              </w:rPr>
              <w:t>发往</w:t>
            </w:r>
            <w:r>
              <w:rPr>
                <w:rFonts w:hint="eastAsia"/>
              </w:rPr>
              <w:t>U</w:t>
            </w:r>
            <w:r>
              <w:t>DA</w:t>
            </w:r>
            <w:r>
              <w:rPr>
                <w:rFonts w:hint="eastAsia"/>
              </w:rPr>
              <w:t>的有效信号（无用）</w:t>
            </w:r>
          </w:p>
        </w:tc>
      </w:tr>
      <w:tr w:rsidR="00F43938" w:rsidTr="00DF521D">
        <w:trPr>
          <w:trHeight w:val="280"/>
          <w:jc w:val="center"/>
        </w:trPr>
        <w:tc>
          <w:tcPr>
            <w:tcW w:w="2100" w:type="dxa"/>
          </w:tcPr>
          <w:p w:rsidR="00F43938" w:rsidRDefault="002A2E14" w:rsidP="00640F81">
            <w:r>
              <w:rPr>
                <w:rFonts w:hint="eastAsia"/>
              </w:rPr>
              <w:t>u</w:t>
            </w:r>
            <w:r w:rsidR="00F43938">
              <w:rPr>
                <w:rFonts w:hint="eastAsia"/>
              </w:rPr>
              <w:t>da</w:t>
            </w:r>
            <w:r w:rsidR="00F43938">
              <w:t>2scm_</w:t>
            </w:r>
            <w:r w:rsidR="00546A44">
              <w:t>sent_start</w:t>
            </w:r>
          </w:p>
        </w:tc>
        <w:tc>
          <w:tcPr>
            <w:tcW w:w="1040" w:type="dxa"/>
          </w:tcPr>
          <w:p w:rsidR="00F43938" w:rsidRDefault="00546A44" w:rsidP="00640F81">
            <w:r>
              <w:t>input</w:t>
            </w:r>
          </w:p>
        </w:tc>
        <w:tc>
          <w:tcPr>
            <w:tcW w:w="824" w:type="dxa"/>
          </w:tcPr>
          <w:p w:rsidR="00F43938" w:rsidRDefault="00546A44" w:rsidP="00640F81">
            <w:r>
              <w:rPr>
                <w:rFonts w:hint="eastAsia"/>
              </w:rPr>
              <w:t>1</w:t>
            </w:r>
          </w:p>
        </w:tc>
        <w:tc>
          <w:tcPr>
            <w:tcW w:w="3903" w:type="dxa"/>
          </w:tcPr>
          <w:p w:rsidR="00F43938" w:rsidRDefault="00546A44" w:rsidP="00640F81">
            <w:r>
              <w:rPr>
                <w:rFonts w:hint="eastAsia"/>
              </w:rPr>
              <w:t>来自</w:t>
            </w:r>
            <w:r>
              <w:t>PGM</w:t>
            </w:r>
            <w:r>
              <w:rPr>
                <w:rFonts w:hint="eastAsia"/>
              </w:rPr>
              <w:t>的</w:t>
            </w:r>
            <w:r w:rsidR="007C3D91">
              <w:rPr>
                <w:rFonts w:hint="eastAsia"/>
              </w:rPr>
              <w:t>测量开始信号</w:t>
            </w:r>
          </w:p>
        </w:tc>
      </w:tr>
      <w:tr w:rsidR="00FC7DC5" w:rsidTr="00DF521D">
        <w:trPr>
          <w:trHeight w:val="280"/>
          <w:jc w:val="center"/>
          <w:ins w:id="17" w:author="Yang Xiangrui" w:date="2018-09-15T10:57:00Z"/>
        </w:trPr>
        <w:tc>
          <w:tcPr>
            <w:tcW w:w="2100" w:type="dxa"/>
          </w:tcPr>
          <w:p w:rsidR="00FC7DC5" w:rsidRDefault="00FC7DC5" w:rsidP="00640F81">
            <w:pPr>
              <w:rPr>
                <w:ins w:id="18" w:author="Yang Xiangrui" w:date="2018-09-15T10:57:00Z"/>
              </w:rPr>
            </w:pPr>
            <w:ins w:id="19" w:author="Yang Xiangrui" w:date="2018-09-15T10:57:00Z">
              <w:r>
                <w:lastRenderedPageBreak/>
                <w:t>uda2scm_alf</w:t>
              </w:r>
            </w:ins>
          </w:p>
        </w:tc>
        <w:tc>
          <w:tcPr>
            <w:tcW w:w="1040" w:type="dxa"/>
          </w:tcPr>
          <w:p w:rsidR="00FC7DC5" w:rsidRDefault="00FC7DC5" w:rsidP="00640F81">
            <w:pPr>
              <w:rPr>
                <w:ins w:id="20" w:author="Yang Xiangrui" w:date="2018-09-15T10:57:00Z"/>
              </w:rPr>
            </w:pPr>
            <w:ins w:id="21" w:author="Yang Xiangrui" w:date="2018-09-15T10:57:00Z">
              <w:r>
                <w:rPr>
                  <w:rFonts w:hint="eastAsia"/>
                </w:rPr>
                <w:t>i</w:t>
              </w:r>
              <w:r>
                <w:t>nput</w:t>
              </w:r>
            </w:ins>
          </w:p>
        </w:tc>
        <w:tc>
          <w:tcPr>
            <w:tcW w:w="824" w:type="dxa"/>
          </w:tcPr>
          <w:p w:rsidR="00FC7DC5" w:rsidRDefault="00FC7DC5" w:rsidP="00640F81">
            <w:pPr>
              <w:rPr>
                <w:ins w:id="22" w:author="Yang Xiangrui" w:date="2018-09-15T10:57:00Z"/>
              </w:rPr>
            </w:pPr>
            <w:ins w:id="23" w:author="Yang Xiangrui" w:date="2018-09-15T10:57:00Z">
              <w:r>
                <w:rPr>
                  <w:rFonts w:hint="eastAsia"/>
                </w:rPr>
                <w:t>1</w:t>
              </w:r>
            </w:ins>
          </w:p>
        </w:tc>
        <w:tc>
          <w:tcPr>
            <w:tcW w:w="3903" w:type="dxa"/>
          </w:tcPr>
          <w:p w:rsidR="00FC7DC5" w:rsidRDefault="00FC7DC5" w:rsidP="00640F81">
            <w:pPr>
              <w:rPr>
                <w:ins w:id="24" w:author="Yang Xiangrui" w:date="2018-09-15T10:57:00Z"/>
              </w:rPr>
            </w:pPr>
            <w:ins w:id="25" w:author="Yang Xiangrui" w:date="2018-09-15T10:57:00Z">
              <w:r>
                <w:rPr>
                  <w:rFonts w:hint="eastAsia"/>
                </w:rPr>
                <w:t>来自</w:t>
              </w:r>
              <w:r>
                <w:rPr>
                  <w:rFonts w:hint="eastAsia"/>
                </w:rPr>
                <w:t>U</w:t>
              </w:r>
              <w:r>
                <w:t>DA</w:t>
              </w:r>
              <w:r>
                <w:rPr>
                  <w:rFonts w:hint="eastAsia"/>
                </w:rPr>
                <w:t>的反压信号</w:t>
              </w:r>
            </w:ins>
          </w:p>
        </w:tc>
      </w:tr>
      <w:tr w:rsidR="00FC7DC5" w:rsidTr="00DF521D">
        <w:trPr>
          <w:trHeight w:val="280"/>
          <w:jc w:val="center"/>
          <w:ins w:id="26" w:author="Yang Xiangrui" w:date="2018-09-15T10:57:00Z"/>
        </w:trPr>
        <w:tc>
          <w:tcPr>
            <w:tcW w:w="2100" w:type="dxa"/>
          </w:tcPr>
          <w:p w:rsidR="00FC7DC5" w:rsidRDefault="00FC7DC5" w:rsidP="00640F81">
            <w:pPr>
              <w:rPr>
                <w:ins w:id="27" w:author="Yang Xiangrui" w:date="2018-09-15T10:57:00Z"/>
              </w:rPr>
            </w:pPr>
            <w:ins w:id="28" w:author="Yang Xiangrui" w:date="2018-09-15T10:57:00Z">
              <w:r>
                <w:t>s</w:t>
              </w:r>
              <w:r>
                <w:rPr>
                  <w:rFonts w:hint="eastAsia"/>
                </w:rPr>
                <w:t>cm</w:t>
              </w:r>
              <w:r>
                <w:t>2gme_</w:t>
              </w:r>
            </w:ins>
            <w:ins w:id="29" w:author="Yang Xiangrui" w:date="2018-09-15T10:58:00Z">
              <w:r>
                <w:t>alf</w:t>
              </w:r>
            </w:ins>
          </w:p>
        </w:tc>
        <w:tc>
          <w:tcPr>
            <w:tcW w:w="1040" w:type="dxa"/>
          </w:tcPr>
          <w:p w:rsidR="00FC7DC5" w:rsidRDefault="00FC7DC5" w:rsidP="00640F81">
            <w:pPr>
              <w:rPr>
                <w:ins w:id="30" w:author="Yang Xiangrui" w:date="2018-09-15T10:57:00Z"/>
              </w:rPr>
            </w:pPr>
            <w:ins w:id="31" w:author="Yang Xiangrui" w:date="2018-09-15T10:58:00Z">
              <w:r>
                <w:t>output</w:t>
              </w:r>
            </w:ins>
          </w:p>
        </w:tc>
        <w:tc>
          <w:tcPr>
            <w:tcW w:w="824" w:type="dxa"/>
          </w:tcPr>
          <w:p w:rsidR="00FC7DC5" w:rsidRDefault="00FC7DC5" w:rsidP="00640F81">
            <w:pPr>
              <w:rPr>
                <w:ins w:id="32" w:author="Yang Xiangrui" w:date="2018-09-15T10:57:00Z"/>
              </w:rPr>
            </w:pPr>
            <w:ins w:id="33" w:author="Yang Xiangrui" w:date="2018-09-15T10:58:00Z">
              <w:r>
                <w:rPr>
                  <w:rFonts w:hint="eastAsia"/>
                </w:rPr>
                <w:t>1</w:t>
              </w:r>
            </w:ins>
          </w:p>
        </w:tc>
        <w:tc>
          <w:tcPr>
            <w:tcW w:w="3903" w:type="dxa"/>
          </w:tcPr>
          <w:p w:rsidR="00FC7DC5" w:rsidRDefault="00FC7DC5" w:rsidP="00640F81">
            <w:pPr>
              <w:rPr>
                <w:ins w:id="34" w:author="Yang Xiangrui" w:date="2018-09-15T10:57:00Z"/>
              </w:rPr>
            </w:pPr>
            <w:ins w:id="35" w:author="Yang Xiangrui" w:date="2018-09-15T10:58:00Z">
              <w:r>
                <w:rPr>
                  <w:rFonts w:hint="eastAsia"/>
                </w:rPr>
                <w:t>发往</w:t>
              </w:r>
              <w:r>
                <w:rPr>
                  <w:rFonts w:hint="eastAsia"/>
                </w:rPr>
                <w:t>G</w:t>
              </w:r>
              <w:r>
                <w:t>ME</w:t>
              </w:r>
              <w:r>
                <w:rPr>
                  <w:rFonts w:hint="eastAsia"/>
                </w:rPr>
                <w:t>的反压信号</w:t>
              </w:r>
            </w:ins>
          </w:p>
        </w:tc>
      </w:tr>
    </w:tbl>
    <w:p w:rsidR="00601B54" w:rsidRDefault="00EE410D" w:rsidP="001A7EDB">
      <w:pPr>
        <w:pStyle w:val="4"/>
        <w:numPr>
          <w:ilvl w:val="2"/>
          <w:numId w:val="5"/>
        </w:numPr>
        <w:ind w:left="567"/>
      </w:pPr>
      <w:r>
        <w:rPr>
          <w:rFonts w:hint="eastAsia"/>
        </w:rPr>
        <w:t>模块设计</w:t>
      </w:r>
    </w:p>
    <w:p w:rsidR="00881050" w:rsidRDefault="002B17E2" w:rsidP="000D3BA4">
      <w:pPr>
        <w:ind w:firstLine="420"/>
      </w:pPr>
      <w:r>
        <w:rPr>
          <w:rFonts w:hint="eastAsia"/>
        </w:rPr>
        <w:t>S</w:t>
      </w:r>
      <w:r>
        <w:t>CM</w:t>
      </w:r>
      <w:r w:rsidR="00E34A22">
        <w:rPr>
          <w:rFonts w:hint="eastAsia"/>
        </w:rPr>
        <w:t>用于对接收报文进行统计，</w:t>
      </w:r>
      <w:r w:rsidR="006465B2">
        <w:rPr>
          <w:rFonts w:hint="eastAsia"/>
        </w:rPr>
        <w:t>并对时延等信息进行记录。</w:t>
      </w:r>
      <w:r w:rsidR="00170B2D">
        <w:rPr>
          <w:rFonts w:hint="eastAsia"/>
        </w:rPr>
        <w:t>因此，</w:t>
      </w:r>
      <w:r w:rsidR="00170B2D">
        <w:rPr>
          <w:rFonts w:hint="eastAsia"/>
        </w:rPr>
        <w:t>S</w:t>
      </w:r>
      <w:r w:rsidR="00170B2D">
        <w:t>CM</w:t>
      </w:r>
      <w:r w:rsidR="00170B2D">
        <w:rPr>
          <w:rFonts w:hint="eastAsia"/>
        </w:rPr>
        <w:t>模块将主要</w:t>
      </w:r>
      <w:r w:rsidR="00A9181B">
        <w:rPr>
          <w:rFonts w:hint="eastAsia"/>
        </w:rPr>
        <w:t>根据经过的报文对相关的计数器信息进行统计</w:t>
      </w:r>
      <w:r w:rsidR="00E34795">
        <w:rPr>
          <w:rFonts w:hint="eastAsia"/>
        </w:rPr>
        <w:t>。</w:t>
      </w:r>
      <w:r w:rsidR="00E34795">
        <w:t>ANT</w:t>
      </w:r>
      <w:r w:rsidR="00E34795">
        <w:rPr>
          <w:rFonts w:hint="eastAsia"/>
        </w:rPr>
        <w:t>当前版本涉及到</w:t>
      </w:r>
      <w:r w:rsidR="00DA62EC">
        <w:rPr>
          <w:rFonts w:hint="eastAsia"/>
        </w:rPr>
        <w:t>的位于</w:t>
      </w:r>
      <w:r w:rsidR="00DA62EC">
        <w:rPr>
          <w:rFonts w:hint="eastAsia"/>
        </w:rPr>
        <w:t>S</w:t>
      </w:r>
      <w:r w:rsidR="00DA62EC">
        <w:t>CM</w:t>
      </w:r>
      <w:r w:rsidR="00DA62EC">
        <w:rPr>
          <w:rFonts w:hint="eastAsia"/>
        </w:rPr>
        <w:t>模块的</w:t>
      </w:r>
      <w:r w:rsidR="00E34795">
        <w:rPr>
          <w:rFonts w:hint="eastAsia"/>
        </w:rPr>
        <w:t>计数器</w:t>
      </w:r>
      <w:r w:rsidR="00881050">
        <w:rPr>
          <w:rFonts w:hint="eastAsia"/>
        </w:rPr>
        <w:t>如下：</w:t>
      </w:r>
    </w:p>
    <w:p w:rsidR="00881050" w:rsidRDefault="00881050" w:rsidP="000C32F3">
      <w:pPr>
        <w:jc w:val="center"/>
      </w:pPr>
      <w:r>
        <w:rPr>
          <w:rFonts w:hint="eastAsia"/>
        </w:rPr>
        <w:t>表八</w:t>
      </w:r>
      <w:r>
        <w:rPr>
          <w:rFonts w:hint="eastAsia"/>
        </w:rPr>
        <w:t xml:space="preserve"> S</w:t>
      </w:r>
      <w:r>
        <w:t>CM</w:t>
      </w:r>
      <w:r>
        <w:rPr>
          <w:rFonts w:hint="eastAsia"/>
        </w:rPr>
        <w:t>模块中测量相关计数器</w:t>
      </w:r>
    </w:p>
    <w:tbl>
      <w:tblPr>
        <w:tblStyle w:val="a5"/>
        <w:tblW w:w="0" w:type="auto"/>
        <w:tblLook w:val="04A0" w:firstRow="1" w:lastRow="0" w:firstColumn="1" w:lastColumn="0" w:noHBand="0" w:noVBand="1"/>
      </w:tblPr>
      <w:tblGrid>
        <w:gridCol w:w="1310"/>
        <w:gridCol w:w="1791"/>
        <w:gridCol w:w="737"/>
        <w:gridCol w:w="1204"/>
        <w:gridCol w:w="1215"/>
        <w:gridCol w:w="2039"/>
      </w:tblGrid>
      <w:tr w:rsidR="00C32BA8" w:rsidTr="00BD52CA">
        <w:tc>
          <w:tcPr>
            <w:tcW w:w="1310" w:type="dxa"/>
          </w:tcPr>
          <w:p w:rsidR="00C32BA8" w:rsidRDefault="00C32BA8" w:rsidP="00BD52CA">
            <w:pPr>
              <w:jc w:val="center"/>
            </w:pPr>
            <w:r>
              <w:rPr>
                <w:rFonts w:hint="eastAsia"/>
              </w:rPr>
              <w:t>0x</w:t>
            </w:r>
            <w:r>
              <w:t>6fff 1000</w:t>
            </w:r>
          </w:p>
        </w:tc>
        <w:tc>
          <w:tcPr>
            <w:tcW w:w="1791" w:type="dxa"/>
          </w:tcPr>
          <w:p w:rsidR="00C32BA8" w:rsidRDefault="000E57C7" w:rsidP="00BD52CA">
            <w:pPr>
              <w:jc w:val="center"/>
            </w:pPr>
            <w:r>
              <w:rPr>
                <w:rFonts w:hint="eastAsia"/>
              </w:rPr>
              <w:t>scm</w:t>
            </w:r>
            <w:r w:rsidR="00C32BA8">
              <w:t>_bit_num_cnt</w:t>
            </w:r>
          </w:p>
        </w:tc>
        <w:tc>
          <w:tcPr>
            <w:tcW w:w="737" w:type="dxa"/>
          </w:tcPr>
          <w:p w:rsidR="00C32BA8" w:rsidRDefault="00C32BA8" w:rsidP="00BD52CA">
            <w:pPr>
              <w:jc w:val="center"/>
            </w:pPr>
            <w:r>
              <w:rPr>
                <w:rFonts w:hint="eastAsia"/>
              </w:rPr>
              <w:t>6</w:t>
            </w:r>
            <w:r>
              <w:t>4</w:t>
            </w:r>
          </w:p>
        </w:tc>
        <w:tc>
          <w:tcPr>
            <w:tcW w:w="1204" w:type="dxa"/>
          </w:tcPr>
          <w:p w:rsidR="00C32BA8" w:rsidRDefault="00C32BA8" w:rsidP="00BD52CA">
            <w:pPr>
              <w:jc w:val="center"/>
            </w:pPr>
            <w:r>
              <w:rPr>
                <w:rFonts w:hint="eastAsia"/>
              </w:rPr>
              <w:t>R</w:t>
            </w:r>
          </w:p>
        </w:tc>
        <w:tc>
          <w:tcPr>
            <w:tcW w:w="1215" w:type="dxa"/>
          </w:tcPr>
          <w:p w:rsidR="00C32BA8" w:rsidRDefault="00C32BA8" w:rsidP="00BD52CA">
            <w:pPr>
              <w:jc w:val="center"/>
            </w:pPr>
            <w:r>
              <w:rPr>
                <w:rFonts w:hint="eastAsia"/>
              </w:rPr>
              <w:t>6</w:t>
            </w:r>
            <w:r>
              <w:t>4’b0</w:t>
            </w:r>
          </w:p>
        </w:tc>
        <w:tc>
          <w:tcPr>
            <w:tcW w:w="2039" w:type="dxa"/>
          </w:tcPr>
          <w:p w:rsidR="00C32BA8" w:rsidRDefault="00C32BA8" w:rsidP="00BD52CA">
            <w:pPr>
              <w:jc w:val="center"/>
            </w:pPr>
            <w:r>
              <w:rPr>
                <w:rFonts w:hint="eastAsia"/>
              </w:rPr>
              <w:t>总接收</w:t>
            </w:r>
            <w:r>
              <w:rPr>
                <w:rFonts w:hint="eastAsia"/>
              </w:rPr>
              <w:t>b</w:t>
            </w:r>
            <w:r>
              <w:t>it</w:t>
            </w:r>
            <w:r>
              <w:rPr>
                <w:rFonts w:hint="eastAsia"/>
              </w:rPr>
              <w:t>数</w:t>
            </w:r>
          </w:p>
        </w:tc>
      </w:tr>
      <w:tr w:rsidR="00C32BA8" w:rsidTr="00BD52CA">
        <w:tc>
          <w:tcPr>
            <w:tcW w:w="1310" w:type="dxa"/>
          </w:tcPr>
          <w:p w:rsidR="00C32BA8" w:rsidRDefault="00C32BA8" w:rsidP="00BD52CA">
            <w:pPr>
              <w:jc w:val="center"/>
            </w:pPr>
            <w:r>
              <w:rPr>
                <w:rFonts w:hint="eastAsia"/>
              </w:rPr>
              <w:t>0</w:t>
            </w:r>
            <w:r>
              <w:t>x6fff 1001</w:t>
            </w:r>
          </w:p>
        </w:tc>
        <w:tc>
          <w:tcPr>
            <w:tcW w:w="1791" w:type="dxa"/>
          </w:tcPr>
          <w:p w:rsidR="00C32BA8" w:rsidRDefault="000E57C7" w:rsidP="00BD52CA">
            <w:pPr>
              <w:jc w:val="center"/>
            </w:pPr>
            <w:r>
              <w:t>scm</w:t>
            </w:r>
            <w:r w:rsidR="00C32BA8">
              <w:t>_pkt_num_cnt</w:t>
            </w:r>
          </w:p>
        </w:tc>
        <w:tc>
          <w:tcPr>
            <w:tcW w:w="737" w:type="dxa"/>
          </w:tcPr>
          <w:p w:rsidR="00C32BA8" w:rsidRDefault="00C32BA8" w:rsidP="00BD52CA">
            <w:pPr>
              <w:jc w:val="center"/>
            </w:pPr>
            <w:r>
              <w:rPr>
                <w:rFonts w:hint="eastAsia"/>
              </w:rPr>
              <w:t>6</w:t>
            </w:r>
            <w:r>
              <w:t>4</w:t>
            </w:r>
          </w:p>
        </w:tc>
        <w:tc>
          <w:tcPr>
            <w:tcW w:w="1204" w:type="dxa"/>
          </w:tcPr>
          <w:p w:rsidR="00C32BA8" w:rsidRDefault="00C32BA8" w:rsidP="00BD52CA">
            <w:pPr>
              <w:jc w:val="center"/>
            </w:pPr>
            <w:r>
              <w:rPr>
                <w:rFonts w:hint="eastAsia"/>
              </w:rPr>
              <w:t>R</w:t>
            </w:r>
          </w:p>
        </w:tc>
        <w:tc>
          <w:tcPr>
            <w:tcW w:w="1215" w:type="dxa"/>
          </w:tcPr>
          <w:p w:rsidR="00C32BA8" w:rsidRDefault="00C32BA8" w:rsidP="00BD52CA">
            <w:pPr>
              <w:jc w:val="center"/>
            </w:pPr>
            <w:r>
              <w:rPr>
                <w:rFonts w:hint="eastAsia"/>
              </w:rPr>
              <w:t>6</w:t>
            </w:r>
            <w:r>
              <w:t>4’b0</w:t>
            </w:r>
          </w:p>
        </w:tc>
        <w:tc>
          <w:tcPr>
            <w:tcW w:w="2039" w:type="dxa"/>
          </w:tcPr>
          <w:p w:rsidR="00C32BA8" w:rsidRDefault="00C32BA8" w:rsidP="00BD52CA">
            <w:pPr>
              <w:jc w:val="center"/>
            </w:pPr>
            <w:r>
              <w:rPr>
                <w:rFonts w:hint="eastAsia"/>
              </w:rPr>
              <w:t>总接收</w:t>
            </w:r>
            <w:proofErr w:type="gramStart"/>
            <w:r>
              <w:rPr>
                <w:rFonts w:hint="eastAsia"/>
              </w:rPr>
              <w:t>报文数</w:t>
            </w:r>
            <w:proofErr w:type="gramEnd"/>
          </w:p>
        </w:tc>
      </w:tr>
      <w:tr w:rsidR="00C32BA8" w:rsidTr="00BD52CA">
        <w:tc>
          <w:tcPr>
            <w:tcW w:w="1310" w:type="dxa"/>
          </w:tcPr>
          <w:p w:rsidR="00C32BA8" w:rsidRDefault="00C32BA8" w:rsidP="00BD52CA">
            <w:pPr>
              <w:jc w:val="center"/>
            </w:pPr>
            <w:r>
              <w:rPr>
                <w:rFonts w:hint="eastAsia"/>
              </w:rPr>
              <w:t>0x</w:t>
            </w:r>
            <w:r>
              <w:t>6fff 1002</w:t>
            </w:r>
          </w:p>
        </w:tc>
        <w:tc>
          <w:tcPr>
            <w:tcW w:w="1791" w:type="dxa"/>
          </w:tcPr>
          <w:p w:rsidR="00C32BA8" w:rsidRDefault="000E57C7" w:rsidP="00BD52CA">
            <w:pPr>
              <w:jc w:val="center"/>
            </w:pPr>
            <w:r>
              <w:t>scm</w:t>
            </w:r>
            <w:r w:rsidR="00C32BA8">
              <w:t>_time_cnt</w:t>
            </w:r>
          </w:p>
        </w:tc>
        <w:tc>
          <w:tcPr>
            <w:tcW w:w="737" w:type="dxa"/>
          </w:tcPr>
          <w:p w:rsidR="00C32BA8" w:rsidRDefault="00C32BA8" w:rsidP="00BD52CA">
            <w:pPr>
              <w:jc w:val="center"/>
            </w:pPr>
            <w:r>
              <w:rPr>
                <w:rFonts w:hint="eastAsia"/>
              </w:rPr>
              <w:t>6</w:t>
            </w:r>
            <w:r>
              <w:t>4</w:t>
            </w:r>
          </w:p>
        </w:tc>
        <w:tc>
          <w:tcPr>
            <w:tcW w:w="1204" w:type="dxa"/>
          </w:tcPr>
          <w:p w:rsidR="00C32BA8" w:rsidRDefault="00C32BA8" w:rsidP="00BD52CA">
            <w:pPr>
              <w:jc w:val="center"/>
            </w:pPr>
            <w:r>
              <w:rPr>
                <w:rFonts w:hint="eastAsia"/>
              </w:rPr>
              <w:t>R</w:t>
            </w:r>
          </w:p>
        </w:tc>
        <w:tc>
          <w:tcPr>
            <w:tcW w:w="1215" w:type="dxa"/>
          </w:tcPr>
          <w:p w:rsidR="00C32BA8" w:rsidRDefault="00C32BA8" w:rsidP="00BD52CA">
            <w:pPr>
              <w:jc w:val="center"/>
            </w:pPr>
            <w:r>
              <w:rPr>
                <w:rFonts w:hint="eastAsia"/>
              </w:rPr>
              <w:t>6</w:t>
            </w:r>
            <w:r>
              <w:t>4’b0</w:t>
            </w:r>
          </w:p>
        </w:tc>
        <w:tc>
          <w:tcPr>
            <w:tcW w:w="2039" w:type="dxa"/>
          </w:tcPr>
          <w:p w:rsidR="00C32BA8" w:rsidRDefault="00C32BA8" w:rsidP="00BD52CA">
            <w:pPr>
              <w:jc w:val="center"/>
            </w:pPr>
            <w:r>
              <w:rPr>
                <w:rFonts w:hint="eastAsia"/>
              </w:rPr>
              <w:t>总接收时间</w:t>
            </w:r>
          </w:p>
        </w:tc>
      </w:tr>
      <w:tr w:rsidR="00C32BA8" w:rsidDel="00AD15A4" w:rsidTr="00BD52CA">
        <w:trPr>
          <w:del w:id="36" w:author="Yang Xiangrui" w:date="2018-09-15T10:43:00Z"/>
        </w:trPr>
        <w:tc>
          <w:tcPr>
            <w:tcW w:w="1310" w:type="dxa"/>
          </w:tcPr>
          <w:p w:rsidR="00C32BA8" w:rsidDel="00AD15A4" w:rsidRDefault="00C32BA8" w:rsidP="00BD52CA">
            <w:pPr>
              <w:jc w:val="center"/>
              <w:rPr>
                <w:del w:id="37" w:author="Yang Xiangrui" w:date="2018-09-15T10:43:00Z"/>
              </w:rPr>
            </w:pPr>
            <w:del w:id="38" w:author="Yang Xiangrui" w:date="2018-09-15T10:43:00Z">
              <w:r w:rsidDel="00AD15A4">
                <w:rPr>
                  <w:rFonts w:hint="eastAsia"/>
                </w:rPr>
                <w:delText>0x</w:delText>
              </w:r>
              <w:r w:rsidDel="00AD15A4">
                <w:delText>6fff 1003</w:delText>
              </w:r>
            </w:del>
          </w:p>
        </w:tc>
        <w:tc>
          <w:tcPr>
            <w:tcW w:w="1791" w:type="dxa"/>
          </w:tcPr>
          <w:p w:rsidR="00C32BA8" w:rsidDel="00AD15A4" w:rsidRDefault="000E57C7" w:rsidP="00BD52CA">
            <w:pPr>
              <w:jc w:val="center"/>
              <w:rPr>
                <w:del w:id="39" w:author="Yang Xiangrui" w:date="2018-09-15T10:43:00Z"/>
              </w:rPr>
            </w:pPr>
            <w:del w:id="40" w:author="Yang Xiangrui" w:date="2018-09-15T10:43:00Z">
              <w:r w:rsidDel="00AD15A4">
                <w:delText>scm</w:delText>
              </w:r>
              <w:r w:rsidR="00C32BA8" w:rsidDel="00AD15A4">
                <w:delText>_latency_cnt</w:delText>
              </w:r>
            </w:del>
          </w:p>
        </w:tc>
        <w:tc>
          <w:tcPr>
            <w:tcW w:w="737" w:type="dxa"/>
          </w:tcPr>
          <w:p w:rsidR="00C32BA8" w:rsidDel="00AD15A4" w:rsidRDefault="008430EF" w:rsidP="00BD52CA">
            <w:pPr>
              <w:jc w:val="center"/>
              <w:rPr>
                <w:del w:id="41" w:author="Yang Xiangrui" w:date="2018-09-15T10:43:00Z"/>
              </w:rPr>
            </w:pPr>
            <w:del w:id="42" w:author="Yang Xiangrui" w:date="2018-09-15T10:43:00Z">
              <w:r w:rsidDel="00AD15A4">
                <w:rPr>
                  <w:rFonts w:hint="eastAsia"/>
                </w:rPr>
                <w:delText>3</w:delText>
              </w:r>
              <w:r w:rsidDel="00AD15A4">
                <w:delText>2</w:delText>
              </w:r>
            </w:del>
          </w:p>
        </w:tc>
        <w:tc>
          <w:tcPr>
            <w:tcW w:w="1204" w:type="dxa"/>
          </w:tcPr>
          <w:p w:rsidR="00C32BA8" w:rsidDel="00AD15A4" w:rsidRDefault="00C32BA8" w:rsidP="00BD52CA">
            <w:pPr>
              <w:jc w:val="center"/>
              <w:rPr>
                <w:del w:id="43" w:author="Yang Xiangrui" w:date="2018-09-15T10:43:00Z"/>
              </w:rPr>
            </w:pPr>
            <w:del w:id="44" w:author="Yang Xiangrui" w:date="2018-09-15T10:43:00Z">
              <w:r w:rsidDel="00AD15A4">
                <w:rPr>
                  <w:rFonts w:hint="eastAsia"/>
                </w:rPr>
                <w:delText>R</w:delText>
              </w:r>
            </w:del>
          </w:p>
        </w:tc>
        <w:tc>
          <w:tcPr>
            <w:tcW w:w="1215" w:type="dxa"/>
          </w:tcPr>
          <w:p w:rsidR="00C32BA8" w:rsidDel="00AD15A4" w:rsidRDefault="008430EF" w:rsidP="00BD52CA">
            <w:pPr>
              <w:jc w:val="center"/>
              <w:rPr>
                <w:del w:id="45" w:author="Yang Xiangrui" w:date="2018-09-15T10:43:00Z"/>
              </w:rPr>
            </w:pPr>
            <w:del w:id="46" w:author="Yang Xiangrui" w:date="2018-09-15T10:43:00Z">
              <w:r w:rsidDel="00AD15A4">
                <w:delText>32</w:delText>
              </w:r>
              <w:r w:rsidR="00C32BA8" w:rsidDel="00AD15A4">
                <w:delText>’b0</w:delText>
              </w:r>
            </w:del>
          </w:p>
        </w:tc>
        <w:tc>
          <w:tcPr>
            <w:tcW w:w="2039" w:type="dxa"/>
          </w:tcPr>
          <w:p w:rsidR="00C32BA8" w:rsidDel="00AD15A4" w:rsidRDefault="00C32BA8" w:rsidP="00BD52CA">
            <w:pPr>
              <w:jc w:val="center"/>
              <w:rPr>
                <w:del w:id="47" w:author="Yang Xiangrui" w:date="2018-09-15T10:43:00Z"/>
              </w:rPr>
            </w:pPr>
            <w:del w:id="48" w:author="Yang Xiangrui" w:date="2018-09-15T10:43:00Z">
              <w:r w:rsidDel="00AD15A4">
                <w:rPr>
                  <w:rFonts w:hint="eastAsia"/>
                </w:rPr>
                <w:delText>时延测量结果</w:delText>
              </w:r>
            </w:del>
          </w:p>
        </w:tc>
      </w:tr>
    </w:tbl>
    <w:p w:rsidR="000D3BA4" w:rsidRDefault="000D3BA4" w:rsidP="00A9181B">
      <w:pPr>
        <w:ind w:firstLine="420"/>
      </w:pPr>
    </w:p>
    <w:p w:rsidR="00032B3F" w:rsidRDefault="004072F8" w:rsidP="004072F8">
      <w:r>
        <w:tab/>
      </w:r>
      <w:r>
        <w:rPr>
          <w:rFonts w:hint="eastAsia"/>
        </w:rPr>
        <w:t>可以看出，</w:t>
      </w:r>
      <w:r>
        <w:rPr>
          <w:rFonts w:hint="eastAsia"/>
        </w:rPr>
        <w:t>S</w:t>
      </w:r>
      <w:r>
        <w:t>CM</w:t>
      </w:r>
      <w:r>
        <w:rPr>
          <w:rFonts w:hint="eastAsia"/>
        </w:rPr>
        <w:t>模块目前共包含</w:t>
      </w:r>
      <w:r w:rsidR="00901843">
        <w:t>3</w:t>
      </w:r>
      <w:r>
        <w:rPr>
          <w:rFonts w:hint="eastAsia"/>
        </w:rPr>
        <w:t>个</w:t>
      </w:r>
      <w:r>
        <w:rPr>
          <w:rFonts w:hint="eastAsia"/>
        </w:rPr>
        <w:t>6</w:t>
      </w:r>
      <w:r>
        <w:t>4</w:t>
      </w:r>
      <w:r>
        <w:rPr>
          <w:rFonts w:hint="eastAsia"/>
        </w:rPr>
        <w:t>位计数器</w:t>
      </w:r>
      <w:r w:rsidR="00901843">
        <w:rPr>
          <w:rFonts w:hint="eastAsia"/>
        </w:rPr>
        <w:t>与</w:t>
      </w:r>
      <w:r w:rsidR="00901843">
        <w:rPr>
          <w:rFonts w:hint="eastAsia"/>
        </w:rPr>
        <w:t>1</w:t>
      </w:r>
      <w:r w:rsidR="00901843">
        <w:rPr>
          <w:rFonts w:hint="eastAsia"/>
        </w:rPr>
        <w:t>个</w:t>
      </w:r>
      <w:r w:rsidR="00901843">
        <w:rPr>
          <w:rFonts w:hint="eastAsia"/>
        </w:rPr>
        <w:t>3</w:t>
      </w:r>
      <w:r w:rsidR="00901843">
        <w:t>2</w:t>
      </w:r>
      <w:r w:rsidR="00901843">
        <w:rPr>
          <w:rFonts w:hint="eastAsia"/>
        </w:rPr>
        <w:t>位计数器</w:t>
      </w:r>
      <w:r>
        <w:rPr>
          <w:rFonts w:hint="eastAsia"/>
        </w:rPr>
        <w:t>，分别对总接收</w:t>
      </w:r>
      <w:r>
        <w:rPr>
          <w:rFonts w:hint="eastAsia"/>
        </w:rPr>
        <w:t>b</w:t>
      </w:r>
      <w:r>
        <w:t>it</w:t>
      </w:r>
      <w:r>
        <w:rPr>
          <w:rFonts w:hint="eastAsia"/>
        </w:rPr>
        <w:t>数，总接收</w:t>
      </w:r>
      <w:r w:rsidR="00F72A6B">
        <w:rPr>
          <w:rFonts w:hint="eastAsia"/>
        </w:rPr>
        <w:t>报文数、总接收时间与时延测量结果进行统计</w:t>
      </w:r>
      <w:r w:rsidR="004955CF">
        <w:rPr>
          <w:rFonts w:hint="eastAsia"/>
        </w:rPr>
        <w:t>。</w:t>
      </w:r>
      <w:r w:rsidR="00A26CA2">
        <w:rPr>
          <w:rFonts w:hint="eastAsia"/>
        </w:rPr>
        <w:t>其中，</w:t>
      </w:r>
      <w:r w:rsidR="00F10E20">
        <w:t>scm</w:t>
      </w:r>
      <w:r w:rsidR="00A26CA2">
        <w:t>_latency_cnt</w:t>
      </w:r>
      <w:r w:rsidR="00A26CA2">
        <w:rPr>
          <w:rFonts w:hint="eastAsia"/>
        </w:rPr>
        <w:t>在每次收到时延测量报文时进行更新，并</w:t>
      </w:r>
      <w:r w:rsidR="00A57A5C">
        <w:rPr>
          <w:rFonts w:hint="eastAsia"/>
        </w:rPr>
        <w:t>由</w:t>
      </w:r>
      <w:r w:rsidR="00A57A5C">
        <w:rPr>
          <w:rFonts w:hint="eastAsia"/>
        </w:rPr>
        <w:t>A</w:t>
      </w:r>
      <w:r w:rsidR="00A57A5C">
        <w:t>NT</w:t>
      </w:r>
      <w:r w:rsidR="00A57A5C">
        <w:rPr>
          <w:rFonts w:hint="eastAsia"/>
        </w:rPr>
        <w:t>软件端定时读取进行</w:t>
      </w:r>
      <w:r w:rsidR="00211A00">
        <w:rPr>
          <w:rFonts w:hint="eastAsia"/>
        </w:rPr>
        <w:t>时延</w:t>
      </w:r>
      <w:r w:rsidR="00A57A5C">
        <w:rPr>
          <w:rFonts w:hint="eastAsia"/>
        </w:rPr>
        <w:t>计算。</w:t>
      </w:r>
      <w:r w:rsidR="00186A70">
        <w:rPr>
          <w:rFonts w:hint="eastAsia"/>
        </w:rPr>
        <w:t>该模块的</w:t>
      </w:r>
      <w:r w:rsidR="00032B3F">
        <w:rPr>
          <w:rFonts w:hint="eastAsia"/>
        </w:rPr>
        <w:t>有限状态机较简单，如图</w:t>
      </w:r>
      <w:r w:rsidR="009E78A6">
        <w:rPr>
          <w:rFonts w:hint="eastAsia"/>
        </w:rPr>
        <w:t>1</w:t>
      </w:r>
      <w:r w:rsidR="009E78A6">
        <w:t>2</w:t>
      </w:r>
      <w:r w:rsidR="00032B3F">
        <w:rPr>
          <w:rFonts w:hint="eastAsia"/>
        </w:rPr>
        <w:t>所示。</w:t>
      </w:r>
      <w:r w:rsidR="009E78A6">
        <w:rPr>
          <w:rFonts w:hint="eastAsia"/>
        </w:rPr>
        <w:t>S</w:t>
      </w:r>
      <w:r w:rsidR="009E78A6">
        <w:t>CM</w:t>
      </w:r>
      <w:r w:rsidR="009E78A6">
        <w:rPr>
          <w:rFonts w:hint="eastAsia"/>
        </w:rPr>
        <w:t>状态机共包含两种状态，分别为：</w:t>
      </w:r>
      <w:r w:rsidR="009E78A6">
        <w:rPr>
          <w:rFonts w:hint="eastAsia"/>
        </w:rPr>
        <w:t>I</w:t>
      </w:r>
      <w:r w:rsidR="009E78A6">
        <w:t>DLE_S</w:t>
      </w:r>
      <w:r w:rsidR="009E78A6">
        <w:rPr>
          <w:rFonts w:hint="eastAsia"/>
        </w:rPr>
        <w:t>与</w:t>
      </w:r>
      <w:r w:rsidR="009E78A6">
        <w:rPr>
          <w:rFonts w:hint="eastAsia"/>
        </w:rPr>
        <w:t>C</w:t>
      </w:r>
      <w:r w:rsidR="009E78A6">
        <w:t>NT_S</w:t>
      </w:r>
      <w:r w:rsidR="009E78A6">
        <w:rPr>
          <w:rFonts w:hint="eastAsia"/>
        </w:rPr>
        <w:t>。状态间跳转规则如下：</w:t>
      </w:r>
    </w:p>
    <w:p w:rsidR="00032B3F" w:rsidRDefault="00A254AE" w:rsidP="00A254AE">
      <w:pPr>
        <w:jc w:val="center"/>
      </w:pPr>
      <w:r>
        <w:object w:dxaOrig="6660" w:dyaOrig="3751">
          <v:shape id="_x0000_i1039" type="#_x0000_t75" style="width:226.5pt;height:127.5pt" o:ole="">
            <v:imagedata r:id="rId30" o:title=""/>
          </v:shape>
          <o:OLEObject Type="Embed" ProgID="Visio.Drawing.15" ShapeID="_x0000_i1039" DrawAspect="Content" ObjectID="_1598788254" r:id="rId31"/>
        </w:object>
      </w:r>
    </w:p>
    <w:p w:rsidR="00A254AE" w:rsidRDefault="00A254AE" w:rsidP="00A254AE">
      <w:pPr>
        <w:jc w:val="center"/>
      </w:pPr>
      <w:r>
        <w:rPr>
          <w:rFonts w:hint="eastAsia"/>
        </w:rPr>
        <w:t>图</w:t>
      </w:r>
      <w:r>
        <w:rPr>
          <w:rFonts w:hint="eastAsia"/>
        </w:rPr>
        <w:t>1</w:t>
      </w:r>
      <w:r>
        <w:t>2 SCM</w:t>
      </w:r>
      <w:r>
        <w:rPr>
          <w:rFonts w:hint="eastAsia"/>
        </w:rPr>
        <w:t>模块的有限状态机</w:t>
      </w:r>
    </w:p>
    <w:p w:rsidR="00BB10E4" w:rsidRDefault="00BB10E4" w:rsidP="00BB10E4">
      <w:r>
        <w:tab/>
      </w:r>
    </w:p>
    <w:p w:rsidR="009E78A6" w:rsidRPr="00AE0DAC" w:rsidRDefault="009E78A6" w:rsidP="00BB10E4">
      <w:pPr>
        <w:rPr>
          <w:b/>
        </w:rPr>
      </w:pPr>
      <w:r>
        <w:tab/>
      </w:r>
      <w:r w:rsidRPr="00AE0DAC">
        <w:rPr>
          <w:b/>
        </w:rPr>
        <w:t>IDLE_S</w:t>
      </w:r>
      <w:r w:rsidRPr="00AE0DAC">
        <w:rPr>
          <w:rFonts w:hint="eastAsia"/>
          <w:b/>
        </w:rPr>
        <w:t>：</w:t>
      </w:r>
    </w:p>
    <w:p w:rsidR="009E78A6" w:rsidRDefault="009E78A6" w:rsidP="00BB10E4">
      <w:r>
        <w:tab/>
      </w:r>
      <w:r w:rsidR="006431C3">
        <w:rPr>
          <w:rFonts w:hint="eastAsia"/>
        </w:rPr>
        <w:t>为</w:t>
      </w:r>
      <w:r w:rsidR="006431C3">
        <w:rPr>
          <w:rFonts w:hint="eastAsia"/>
        </w:rPr>
        <w:t>S</w:t>
      </w:r>
      <w:r w:rsidR="006431C3">
        <w:t>CM</w:t>
      </w:r>
      <w:r w:rsidR="006431C3">
        <w:rPr>
          <w:rFonts w:hint="eastAsia"/>
        </w:rPr>
        <w:t>模块的初始状态，</w:t>
      </w:r>
      <w:r w:rsidR="007B1262">
        <w:rPr>
          <w:rFonts w:hint="eastAsia"/>
        </w:rPr>
        <w:t>此时所有计数器值为</w:t>
      </w:r>
      <w:r w:rsidR="007B1262">
        <w:rPr>
          <w:rFonts w:hint="eastAsia"/>
        </w:rPr>
        <w:t>0</w:t>
      </w:r>
      <w:r w:rsidR="007B1262">
        <w:rPr>
          <w:rFonts w:hint="eastAsia"/>
        </w:rPr>
        <w:t>，使得收到的信号能够直接</w:t>
      </w:r>
      <w:r w:rsidR="007B1262">
        <w:rPr>
          <w:rFonts w:hint="eastAsia"/>
        </w:rPr>
        <w:t>b</w:t>
      </w:r>
      <w:r w:rsidR="007B1262">
        <w:t xml:space="preserve">ypass </w:t>
      </w:r>
      <w:r w:rsidR="007B1262">
        <w:rPr>
          <w:rFonts w:hint="eastAsia"/>
        </w:rPr>
        <w:t>S</w:t>
      </w:r>
      <w:r w:rsidR="007B1262">
        <w:t>CM</w:t>
      </w:r>
      <w:r w:rsidR="007B1262">
        <w:rPr>
          <w:rFonts w:hint="eastAsia"/>
        </w:rPr>
        <w:t>模块</w:t>
      </w:r>
      <w:r w:rsidR="00C2187A">
        <w:rPr>
          <w:rFonts w:hint="eastAsia"/>
        </w:rPr>
        <w:t>。若收到来自</w:t>
      </w:r>
      <w:r w:rsidR="00C2187A">
        <w:rPr>
          <w:rFonts w:hint="eastAsia"/>
        </w:rPr>
        <w:t>U</w:t>
      </w:r>
      <w:r w:rsidR="00C2187A">
        <w:t>DA</w:t>
      </w:r>
      <w:r w:rsidR="00C2187A">
        <w:rPr>
          <w:rFonts w:hint="eastAsia"/>
        </w:rPr>
        <w:t>的</w:t>
      </w:r>
      <w:r w:rsidR="00C2187A">
        <w:t>uda2scm_sent_start</w:t>
      </w:r>
      <w:r w:rsidR="00C2187A">
        <w:rPr>
          <w:rFonts w:hint="eastAsia"/>
        </w:rPr>
        <w:t>为</w:t>
      </w:r>
      <w:r w:rsidR="00C2187A">
        <w:rPr>
          <w:rFonts w:hint="eastAsia"/>
        </w:rPr>
        <w:t>1</w:t>
      </w:r>
      <w:proofErr w:type="gramStart"/>
      <w:r w:rsidR="00C2187A">
        <w:t>’</w:t>
      </w:r>
      <w:proofErr w:type="gramEnd"/>
      <w:r w:rsidR="00C2187A">
        <w:t>b1</w:t>
      </w:r>
      <w:r w:rsidR="00C2187A">
        <w:rPr>
          <w:rFonts w:hint="eastAsia"/>
        </w:rPr>
        <w:t>时，跳转至</w:t>
      </w:r>
      <w:r w:rsidR="00C2187A">
        <w:t>CNT_S</w:t>
      </w:r>
      <w:r w:rsidR="00C2187A">
        <w:rPr>
          <w:rFonts w:hint="eastAsia"/>
        </w:rPr>
        <w:t>状态。</w:t>
      </w:r>
    </w:p>
    <w:p w:rsidR="00912675" w:rsidRPr="00AE0DAC" w:rsidRDefault="00912675" w:rsidP="00BB10E4">
      <w:pPr>
        <w:rPr>
          <w:b/>
        </w:rPr>
      </w:pPr>
      <w:r>
        <w:tab/>
      </w:r>
      <w:r w:rsidR="003A476B" w:rsidRPr="00AE0DAC">
        <w:rPr>
          <w:b/>
        </w:rPr>
        <w:t>CNT_S</w:t>
      </w:r>
      <w:r w:rsidR="003A476B" w:rsidRPr="00AE0DAC">
        <w:rPr>
          <w:rFonts w:hint="eastAsia"/>
          <w:b/>
        </w:rPr>
        <w:t>：</w:t>
      </w:r>
    </w:p>
    <w:p w:rsidR="00186A70" w:rsidRDefault="003A476B" w:rsidP="004072F8">
      <w:r>
        <w:tab/>
      </w:r>
      <w:r>
        <w:rPr>
          <w:rFonts w:hint="eastAsia"/>
        </w:rPr>
        <w:t>在该状态下，</w:t>
      </w:r>
      <w:r>
        <w:t>SCM</w:t>
      </w:r>
      <w:r>
        <w:rPr>
          <w:rFonts w:hint="eastAsia"/>
        </w:rPr>
        <w:t>模块将根据</w:t>
      </w:r>
      <w:r>
        <w:rPr>
          <w:rFonts w:hint="eastAsia"/>
        </w:rPr>
        <w:t>m</w:t>
      </w:r>
      <w:r>
        <w:t>etadata</w:t>
      </w:r>
      <w:r>
        <w:rPr>
          <w:rFonts w:hint="eastAsia"/>
        </w:rPr>
        <w:t>与</w:t>
      </w:r>
      <w:r>
        <w:rPr>
          <w:rFonts w:hint="eastAsia"/>
        </w:rPr>
        <w:t>p</w:t>
      </w:r>
      <w:r>
        <w:t>fv</w:t>
      </w:r>
      <w:r>
        <w:rPr>
          <w:rFonts w:hint="eastAsia"/>
        </w:rPr>
        <w:t>判断报文协议类型，若与</w:t>
      </w:r>
      <w:r>
        <w:rPr>
          <w:rFonts w:hint="eastAsia"/>
        </w:rPr>
        <w:t>A</w:t>
      </w:r>
      <w:r>
        <w:t>NT</w:t>
      </w:r>
      <w:r>
        <w:rPr>
          <w:rFonts w:hint="eastAsia"/>
        </w:rPr>
        <w:t>配置的发送报文协议类型相同，则更新需要更新的计数器的值，并将</w:t>
      </w:r>
      <w:r>
        <w:rPr>
          <w:rFonts w:hint="eastAsia"/>
        </w:rPr>
        <w:t>m</w:t>
      </w:r>
      <w:r>
        <w:t>etadata</w:t>
      </w:r>
      <w:r>
        <w:rPr>
          <w:rFonts w:hint="eastAsia"/>
        </w:rPr>
        <w:t>的动作为设置为丢弃，从而使得报文能够在</w:t>
      </w:r>
      <w:r>
        <w:rPr>
          <w:rFonts w:hint="eastAsia"/>
        </w:rPr>
        <w:t>U</w:t>
      </w:r>
      <w:r>
        <w:t>DA</w:t>
      </w:r>
      <w:r>
        <w:rPr>
          <w:rFonts w:hint="eastAsia"/>
        </w:rPr>
        <w:t>模块中被丢弃。</w:t>
      </w:r>
      <w:r w:rsidR="00510EE2">
        <w:rPr>
          <w:rFonts w:hint="eastAsia"/>
        </w:rPr>
        <w:t>当发现来自</w:t>
      </w:r>
      <w:r w:rsidR="00510EE2">
        <w:rPr>
          <w:rFonts w:hint="eastAsia"/>
        </w:rPr>
        <w:t>U</w:t>
      </w:r>
      <w:r w:rsidR="00510EE2">
        <w:t>DA</w:t>
      </w:r>
      <w:r w:rsidR="00510EE2">
        <w:rPr>
          <w:rFonts w:hint="eastAsia"/>
        </w:rPr>
        <w:t>的</w:t>
      </w:r>
      <w:r w:rsidR="00510EE2">
        <w:rPr>
          <w:rFonts w:hint="eastAsia"/>
        </w:rPr>
        <w:t>u</w:t>
      </w:r>
      <w:r w:rsidR="00510EE2">
        <w:t>da2scm_sent_start</w:t>
      </w:r>
      <w:proofErr w:type="gramStart"/>
      <w:r w:rsidR="00510EE2">
        <w:rPr>
          <w:rFonts w:hint="eastAsia"/>
        </w:rPr>
        <w:t>值跳转为</w:t>
      </w:r>
      <w:proofErr w:type="gramEnd"/>
      <w:r w:rsidR="00510EE2">
        <w:rPr>
          <w:rFonts w:hint="eastAsia"/>
        </w:rPr>
        <w:t>1</w:t>
      </w:r>
      <w:r w:rsidR="00510EE2">
        <w:t>’b0</w:t>
      </w:r>
      <w:r w:rsidR="00510EE2">
        <w:rPr>
          <w:rFonts w:hint="eastAsia"/>
        </w:rPr>
        <w:t>时，则将状态跳转至</w:t>
      </w:r>
      <w:r w:rsidR="00510EE2">
        <w:rPr>
          <w:rFonts w:hint="eastAsia"/>
        </w:rPr>
        <w:t>I</w:t>
      </w:r>
      <w:r w:rsidR="00510EE2">
        <w:t>DLE</w:t>
      </w:r>
      <w:r w:rsidR="00510EE2">
        <w:rPr>
          <w:rFonts w:hint="eastAsia"/>
        </w:rPr>
        <w:t>_</w:t>
      </w:r>
      <w:r w:rsidR="00510EE2">
        <w:t>S</w:t>
      </w:r>
      <w:r w:rsidR="00510EE2">
        <w:rPr>
          <w:rFonts w:hint="eastAsia"/>
        </w:rPr>
        <w:t>状态</w:t>
      </w:r>
      <w:r w:rsidR="005058DD">
        <w:rPr>
          <w:rFonts w:hint="eastAsia"/>
        </w:rPr>
        <w:t>。</w:t>
      </w:r>
      <w:r w:rsidR="00186A70">
        <w:rPr>
          <w:rFonts w:hint="eastAsia"/>
        </w:rPr>
        <w:t>整体</w:t>
      </w:r>
      <w:r w:rsidR="00E36DB8">
        <w:rPr>
          <w:rFonts w:hint="eastAsia"/>
        </w:rPr>
        <w:t>代码</w:t>
      </w:r>
      <w:r w:rsidR="00B25D10">
        <w:rPr>
          <w:rFonts w:hint="eastAsia"/>
        </w:rPr>
        <w:t>框架</w:t>
      </w:r>
      <w:r w:rsidR="00186A70">
        <w:rPr>
          <w:rFonts w:hint="eastAsia"/>
        </w:rPr>
        <w:t>如下所示：</w:t>
      </w:r>
    </w:p>
    <w:p w:rsidR="00186A70" w:rsidRDefault="002C2698" w:rsidP="00F725B0">
      <w:pPr>
        <w:pBdr>
          <w:top w:val="single" w:sz="4" w:space="1" w:color="auto"/>
          <w:left w:val="single" w:sz="4" w:space="4" w:color="auto"/>
          <w:bottom w:val="single" w:sz="4" w:space="1" w:color="auto"/>
          <w:right w:val="single" w:sz="4" w:space="4" w:color="auto"/>
        </w:pBdr>
      </w:pPr>
      <w:r>
        <w:t>m</w:t>
      </w:r>
      <w:r w:rsidR="00186A70">
        <w:rPr>
          <w:rFonts w:hint="eastAsia"/>
        </w:rPr>
        <w:t>od</w:t>
      </w:r>
      <w:r w:rsidR="00186A70">
        <w:t>ule scm</w:t>
      </w:r>
      <w:proofErr w:type="gramStart"/>
      <w:r w:rsidR="00186A70">
        <w:t>#(</w:t>
      </w:r>
      <w:proofErr w:type="gramEnd"/>
    </w:p>
    <w:p w:rsidR="00186A70" w:rsidRDefault="00186A70" w:rsidP="00F725B0">
      <w:pPr>
        <w:pBdr>
          <w:top w:val="single" w:sz="4" w:space="1" w:color="auto"/>
          <w:left w:val="single" w:sz="4" w:space="4" w:color="auto"/>
          <w:bottom w:val="single" w:sz="4" w:space="1" w:color="auto"/>
          <w:right w:val="single" w:sz="4" w:space="4" w:color="auto"/>
        </w:pBdr>
      </w:pPr>
      <w:r>
        <w:tab/>
        <w:t>Parameter PLATFORM = ‘Altera/Xilinx’</w:t>
      </w:r>
    </w:p>
    <w:p w:rsidR="00186A70" w:rsidRDefault="00186A70" w:rsidP="00F725B0">
      <w:pPr>
        <w:pBdr>
          <w:top w:val="single" w:sz="4" w:space="1" w:color="auto"/>
          <w:left w:val="single" w:sz="4" w:space="4" w:color="auto"/>
          <w:bottom w:val="single" w:sz="4" w:space="1" w:color="auto"/>
          <w:right w:val="single" w:sz="4" w:space="4" w:color="auto"/>
        </w:pBdr>
      </w:pPr>
      <w:r>
        <w:tab/>
      </w:r>
      <w:r>
        <w:tab/>
      </w:r>
      <w:r>
        <w:tab/>
        <w:t>Local_id = 7</w:t>
      </w:r>
    </w:p>
    <w:p w:rsidR="008618B3" w:rsidRDefault="00186A70" w:rsidP="00F725B0">
      <w:pPr>
        <w:pBdr>
          <w:top w:val="single" w:sz="4" w:space="1" w:color="auto"/>
          <w:left w:val="single" w:sz="4" w:space="4" w:color="auto"/>
          <w:bottom w:val="single" w:sz="4" w:space="1" w:color="auto"/>
          <w:right w:val="single" w:sz="4" w:space="4" w:color="auto"/>
        </w:pBdr>
      </w:pPr>
      <w:r>
        <w:t>)</w:t>
      </w:r>
      <w:r w:rsidR="008618B3">
        <w:t>(</w:t>
      </w:r>
    </w:p>
    <w:p w:rsidR="00E47766" w:rsidRDefault="008618B3" w:rsidP="00F725B0">
      <w:pPr>
        <w:pBdr>
          <w:top w:val="single" w:sz="4" w:space="1" w:color="auto"/>
          <w:left w:val="single" w:sz="4" w:space="4" w:color="auto"/>
          <w:bottom w:val="single" w:sz="4" w:space="1" w:color="auto"/>
          <w:right w:val="single" w:sz="4" w:space="4" w:color="auto"/>
        </w:pBdr>
      </w:pPr>
      <w:r>
        <w:tab/>
      </w:r>
      <w:r w:rsidR="001D75DA" w:rsidRPr="001D75DA">
        <w:t>//</w:t>
      </w:r>
      <w:r w:rsidRPr="001D75DA">
        <w:t>define</w:t>
      </w:r>
      <w:r>
        <w:t xml:space="preserve"> input</w:t>
      </w:r>
      <w:r w:rsidR="00A41052">
        <w:t xml:space="preserve"> and</w:t>
      </w:r>
      <w:r w:rsidR="00E47766">
        <w:t xml:space="preserve"> output</w:t>
      </w:r>
    </w:p>
    <w:p w:rsidR="00E47766" w:rsidRDefault="00E47766" w:rsidP="00F725B0">
      <w:pPr>
        <w:pBdr>
          <w:top w:val="single" w:sz="4" w:space="1" w:color="auto"/>
          <w:left w:val="single" w:sz="4" w:space="4" w:color="auto"/>
          <w:bottom w:val="single" w:sz="4" w:space="1" w:color="auto"/>
          <w:right w:val="single" w:sz="4" w:space="4" w:color="auto"/>
        </w:pBdr>
      </w:pPr>
      <w:r>
        <w:tab/>
        <w:t>I</w:t>
      </w:r>
      <w:r>
        <w:rPr>
          <w:rFonts w:hint="eastAsia"/>
        </w:rPr>
        <w:t>nput</w:t>
      </w:r>
      <w:r>
        <w:t xml:space="preserve"> clk,</w:t>
      </w:r>
    </w:p>
    <w:p w:rsidR="00E47766" w:rsidRDefault="00E47766" w:rsidP="00F725B0">
      <w:pPr>
        <w:pBdr>
          <w:top w:val="single" w:sz="4" w:space="1" w:color="auto"/>
          <w:left w:val="single" w:sz="4" w:space="4" w:color="auto"/>
          <w:bottom w:val="single" w:sz="4" w:space="1" w:color="auto"/>
          <w:right w:val="single" w:sz="4" w:space="4" w:color="auto"/>
        </w:pBdr>
      </w:pPr>
      <w:r>
        <w:lastRenderedPageBreak/>
        <w:tab/>
        <w:t>…</w:t>
      </w:r>
    </w:p>
    <w:p w:rsidR="00E47766" w:rsidRDefault="00E47766" w:rsidP="00F725B0">
      <w:pPr>
        <w:pBdr>
          <w:top w:val="single" w:sz="4" w:space="1" w:color="auto"/>
          <w:left w:val="single" w:sz="4" w:space="4" w:color="auto"/>
          <w:bottom w:val="single" w:sz="4" w:space="1" w:color="auto"/>
          <w:right w:val="single" w:sz="4" w:space="4" w:color="auto"/>
        </w:pBdr>
      </w:pPr>
      <w:r>
        <w:tab/>
        <w:t xml:space="preserve">Output [133:0] </w:t>
      </w:r>
      <w:r w:rsidR="001D75DA">
        <w:t>reg</w:t>
      </w:r>
      <w:r>
        <w:t xml:space="preserve"> scm2goe_data</w:t>
      </w:r>
      <w:r w:rsidR="001D75DA">
        <w:t>,</w:t>
      </w:r>
    </w:p>
    <w:p w:rsidR="001D75DA" w:rsidRDefault="001D75DA" w:rsidP="00F725B0">
      <w:pPr>
        <w:pBdr>
          <w:top w:val="single" w:sz="4" w:space="1" w:color="auto"/>
          <w:left w:val="single" w:sz="4" w:space="4" w:color="auto"/>
          <w:bottom w:val="single" w:sz="4" w:space="1" w:color="auto"/>
          <w:right w:val="single" w:sz="4" w:space="4" w:color="auto"/>
        </w:pBdr>
      </w:pPr>
      <w:r>
        <w:tab/>
        <w:t>…</w:t>
      </w:r>
    </w:p>
    <w:p w:rsidR="00186A70" w:rsidRDefault="008618B3" w:rsidP="00F725B0">
      <w:pPr>
        <w:pBdr>
          <w:top w:val="single" w:sz="4" w:space="1" w:color="auto"/>
          <w:left w:val="single" w:sz="4" w:space="4" w:color="auto"/>
          <w:bottom w:val="single" w:sz="4" w:space="1" w:color="auto"/>
          <w:right w:val="single" w:sz="4" w:space="4" w:color="auto"/>
        </w:pBdr>
      </w:pPr>
      <w:r>
        <w:t>)</w:t>
      </w:r>
      <w:r w:rsidR="00F40A69">
        <w:t>;</w:t>
      </w:r>
    </w:p>
    <w:p w:rsidR="00A41052" w:rsidRDefault="00A41052" w:rsidP="00F725B0">
      <w:pPr>
        <w:pBdr>
          <w:top w:val="single" w:sz="4" w:space="1" w:color="auto"/>
          <w:left w:val="single" w:sz="4" w:space="4" w:color="auto"/>
          <w:bottom w:val="single" w:sz="4" w:space="1" w:color="auto"/>
          <w:right w:val="single" w:sz="4" w:space="4" w:color="auto"/>
        </w:pBdr>
      </w:pPr>
      <w:r>
        <w:rPr>
          <w:rFonts w:hint="eastAsia"/>
        </w:rPr>
        <w:t>/</w:t>
      </w:r>
      <w:r>
        <w:t>/declaration</w:t>
      </w:r>
      <w:r w:rsidR="00D32EB4">
        <w:t xml:space="preserve"> of intermediate variables</w:t>
      </w:r>
    </w:p>
    <w:p w:rsidR="00D32EB4" w:rsidRDefault="00D32EB4" w:rsidP="00F725B0">
      <w:pPr>
        <w:pBdr>
          <w:top w:val="single" w:sz="4" w:space="1" w:color="auto"/>
          <w:left w:val="single" w:sz="4" w:space="4" w:color="auto"/>
          <w:bottom w:val="single" w:sz="4" w:space="1" w:color="auto"/>
          <w:right w:val="single" w:sz="4" w:space="4" w:color="auto"/>
        </w:pBdr>
      </w:pPr>
      <w:r>
        <w:rPr>
          <w:rFonts w:hint="eastAsia"/>
        </w:rPr>
        <w:t>/</w:t>
      </w:r>
      <w:r>
        <w:t>/state machine switching</w:t>
      </w:r>
    </w:p>
    <w:p w:rsidR="00FD7660" w:rsidRDefault="0089450F" w:rsidP="00F725B0">
      <w:pPr>
        <w:pBdr>
          <w:top w:val="single" w:sz="4" w:space="1" w:color="auto"/>
          <w:left w:val="single" w:sz="4" w:space="4" w:color="auto"/>
          <w:bottom w:val="single" w:sz="4" w:space="1" w:color="auto"/>
          <w:right w:val="single" w:sz="4" w:space="4" w:color="auto"/>
        </w:pBdr>
      </w:pPr>
      <w:r>
        <w:t xml:space="preserve">Always </w:t>
      </w:r>
      <w:proofErr w:type="gramStart"/>
      <w:r>
        <w:t>@(</w:t>
      </w:r>
      <w:proofErr w:type="gramEnd"/>
      <w:r>
        <w:t>posedge clk or negedge r</w:t>
      </w:r>
      <w:r w:rsidR="00A86523">
        <w:t>st_n</w:t>
      </w:r>
      <w:r>
        <w:t>)</w:t>
      </w:r>
      <w:r w:rsidR="00A86523">
        <w:t xml:space="preserve"> begin</w:t>
      </w:r>
    </w:p>
    <w:p w:rsidR="00A86523" w:rsidRDefault="00A86523" w:rsidP="00F725B0">
      <w:pPr>
        <w:pBdr>
          <w:top w:val="single" w:sz="4" w:space="1" w:color="auto"/>
          <w:left w:val="single" w:sz="4" w:space="4" w:color="auto"/>
          <w:bottom w:val="single" w:sz="4" w:space="1" w:color="auto"/>
          <w:right w:val="single" w:sz="4" w:space="4" w:color="auto"/>
        </w:pBdr>
      </w:pPr>
      <w:r>
        <w:tab/>
      </w:r>
      <w:ins w:id="49" w:author="Yang Xiangrui" w:date="2018-09-15T10:44:00Z">
        <w:r w:rsidR="00AD15A4">
          <w:rPr>
            <w:rFonts w:hint="eastAsia"/>
          </w:rPr>
          <w:t>i</w:t>
        </w:r>
      </w:ins>
      <w:del w:id="50" w:author="Yang Xiangrui" w:date="2018-09-15T10:44:00Z">
        <w:r w:rsidDel="00AD15A4">
          <w:delText>e</w:delText>
        </w:r>
      </w:del>
      <w:proofErr w:type="gramStart"/>
      <w:r>
        <w:t>f(</w:t>
      </w:r>
      <w:proofErr w:type="gramEnd"/>
      <w:r>
        <w:t xml:space="preserve">rst_n == 1’b0) begin </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t>//reset all the values of counters</w:t>
      </w:r>
    </w:p>
    <w:p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rsidR="00A86523" w:rsidRDefault="00A86523" w:rsidP="00A86523">
      <w:pPr>
        <w:pBdr>
          <w:top w:val="single" w:sz="4" w:space="1" w:color="auto"/>
          <w:left w:val="single" w:sz="4" w:space="4" w:color="auto"/>
          <w:bottom w:val="single" w:sz="4" w:space="1" w:color="auto"/>
          <w:right w:val="single" w:sz="4" w:space="4" w:color="auto"/>
        </w:pBdr>
        <w:ind w:firstLine="420"/>
      </w:pPr>
      <w:r>
        <w:t xml:space="preserve">else begin </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t>case(scm_state)</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IDLE_S:</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//waiting for changes and uda2scm_sent_start change to 1’b1</w:t>
      </w:r>
      <w:r w:rsidR="00404742">
        <w:t>.</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CNT_S:</w:t>
      </w:r>
    </w:p>
    <w:p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r>
      <w:r w:rsidR="006D6E75">
        <w:t>//updating all the counter values.</w:t>
      </w:r>
    </w:p>
    <w:p w:rsidR="00880A9C" w:rsidRDefault="00880A9C" w:rsidP="00A86523">
      <w:pPr>
        <w:pBdr>
          <w:top w:val="single" w:sz="4" w:space="1" w:color="auto"/>
          <w:left w:val="single" w:sz="4" w:space="4" w:color="auto"/>
          <w:bottom w:val="single" w:sz="4" w:space="1" w:color="auto"/>
          <w:right w:val="single" w:sz="4" w:space="4" w:color="auto"/>
        </w:pBdr>
        <w:ind w:firstLine="420"/>
      </w:pPr>
      <w:r>
        <w:tab/>
      </w:r>
      <w:r>
        <w:tab/>
      </w:r>
      <w:r>
        <w:rPr>
          <w:rFonts w:hint="eastAsia"/>
        </w:rPr>
        <w:t>/</w:t>
      </w:r>
      <w:r>
        <w:t xml:space="preserve">/need to parse different protocols to </w:t>
      </w:r>
      <w:r w:rsidR="002A72C4">
        <w:t>calculate latency.</w:t>
      </w:r>
    </w:p>
    <w:p w:rsidR="00477425" w:rsidRDefault="00477425" w:rsidP="00A86523">
      <w:pPr>
        <w:pBdr>
          <w:top w:val="single" w:sz="4" w:space="1" w:color="auto"/>
          <w:left w:val="single" w:sz="4" w:space="4" w:color="auto"/>
          <w:bottom w:val="single" w:sz="4" w:space="1" w:color="auto"/>
          <w:right w:val="single" w:sz="4" w:space="4" w:color="auto"/>
        </w:pBdr>
        <w:ind w:firstLine="420"/>
      </w:pPr>
      <w:r>
        <w:tab/>
      </w:r>
      <w:r>
        <w:tab/>
      </w:r>
      <w:r w:rsidR="00ED3D88">
        <w:t>d</w:t>
      </w:r>
      <w:r>
        <w:t>efault:</w:t>
      </w:r>
    </w:p>
    <w:p w:rsidR="00780E99" w:rsidRDefault="00780E99" w:rsidP="00A86523">
      <w:pPr>
        <w:pBdr>
          <w:top w:val="single" w:sz="4" w:space="1" w:color="auto"/>
          <w:left w:val="single" w:sz="4" w:space="4" w:color="auto"/>
          <w:bottom w:val="single" w:sz="4" w:space="1" w:color="auto"/>
          <w:right w:val="single" w:sz="4" w:space="4" w:color="auto"/>
        </w:pBdr>
        <w:ind w:firstLine="420"/>
      </w:pPr>
      <w:r>
        <w:tab/>
        <w:t>endcase</w:t>
      </w:r>
    </w:p>
    <w:p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rsidR="00A86523" w:rsidRDefault="00A86523" w:rsidP="00A86523">
      <w:pPr>
        <w:pBdr>
          <w:top w:val="single" w:sz="4" w:space="1" w:color="auto"/>
          <w:left w:val="single" w:sz="4" w:space="4" w:color="auto"/>
          <w:bottom w:val="single" w:sz="4" w:space="1" w:color="auto"/>
          <w:right w:val="single" w:sz="4" w:space="4" w:color="auto"/>
        </w:pBdr>
      </w:pPr>
    </w:p>
    <w:p w:rsidR="00A86523" w:rsidRPr="00A86523" w:rsidRDefault="00A86523" w:rsidP="00A86523">
      <w:pPr>
        <w:pBdr>
          <w:top w:val="single" w:sz="4" w:space="1" w:color="auto"/>
          <w:left w:val="single" w:sz="4" w:space="4" w:color="auto"/>
          <w:bottom w:val="single" w:sz="4" w:space="1" w:color="auto"/>
          <w:right w:val="single" w:sz="4" w:space="4" w:color="auto"/>
        </w:pBdr>
      </w:pPr>
      <w:r>
        <w:rPr>
          <w:rFonts w:hint="eastAsia"/>
        </w:rPr>
        <w:t>e</w:t>
      </w:r>
      <w:r>
        <w:t>nd</w:t>
      </w:r>
    </w:p>
    <w:p w:rsidR="00996E83" w:rsidRPr="002B17E2" w:rsidRDefault="00996E83" w:rsidP="00F725B0">
      <w:pPr>
        <w:pBdr>
          <w:top w:val="single" w:sz="4" w:space="1" w:color="auto"/>
          <w:left w:val="single" w:sz="4" w:space="4" w:color="auto"/>
          <w:bottom w:val="single" w:sz="4" w:space="1" w:color="auto"/>
          <w:right w:val="single" w:sz="4" w:space="4" w:color="auto"/>
        </w:pBdr>
      </w:pPr>
      <w:r>
        <w:rPr>
          <w:rFonts w:hint="eastAsia"/>
        </w:rPr>
        <w:t>e</w:t>
      </w:r>
      <w:r>
        <w:t>ndmodule</w:t>
      </w:r>
    </w:p>
    <w:p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rsidR="00601B54" w:rsidRDefault="00601B54">
      <w:pPr>
        <w:pStyle w:val="a6"/>
        <w:keepNext/>
        <w:keepLines/>
        <w:numPr>
          <w:ilvl w:val="0"/>
          <w:numId w:val="8"/>
        </w:numPr>
        <w:spacing w:before="260" w:after="260" w:line="416" w:lineRule="auto"/>
        <w:ind w:firstLineChars="0"/>
        <w:outlineLvl w:val="2"/>
        <w:rPr>
          <w:b/>
          <w:bCs/>
          <w:vanish/>
          <w:sz w:val="32"/>
          <w:szCs w:val="32"/>
        </w:rPr>
      </w:pPr>
    </w:p>
    <w:p w:rsidR="00601B54" w:rsidRDefault="00601B54">
      <w:pPr>
        <w:pStyle w:val="a6"/>
        <w:keepNext/>
        <w:keepLines/>
        <w:numPr>
          <w:ilvl w:val="0"/>
          <w:numId w:val="8"/>
        </w:numPr>
        <w:spacing w:before="260" w:after="260" w:line="416" w:lineRule="auto"/>
        <w:ind w:firstLineChars="0"/>
        <w:outlineLvl w:val="2"/>
        <w:rPr>
          <w:b/>
          <w:bCs/>
          <w:vanish/>
          <w:sz w:val="32"/>
          <w:szCs w:val="32"/>
        </w:rPr>
      </w:pPr>
    </w:p>
    <w:p w:rsidR="00601B54" w:rsidRDefault="00601B54">
      <w:pPr>
        <w:pStyle w:val="a6"/>
        <w:keepNext/>
        <w:keepLines/>
        <w:numPr>
          <w:ilvl w:val="0"/>
          <w:numId w:val="8"/>
        </w:numPr>
        <w:spacing w:before="260" w:after="260" w:line="416" w:lineRule="auto"/>
        <w:ind w:firstLineChars="0"/>
        <w:outlineLvl w:val="2"/>
        <w:rPr>
          <w:b/>
          <w:bCs/>
          <w:vanish/>
          <w:sz w:val="32"/>
          <w:szCs w:val="32"/>
        </w:rPr>
      </w:pPr>
    </w:p>
    <w:p w:rsidR="00601B54" w:rsidRDefault="00601B54">
      <w:pPr>
        <w:pStyle w:val="a6"/>
        <w:keepNext/>
        <w:keepLines/>
        <w:numPr>
          <w:ilvl w:val="0"/>
          <w:numId w:val="9"/>
        </w:numPr>
        <w:spacing w:before="260" w:after="260" w:line="416" w:lineRule="auto"/>
        <w:ind w:firstLineChars="0"/>
        <w:outlineLvl w:val="2"/>
        <w:rPr>
          <w:b/>
          <w:bCs/>
          <w:vanish/>
          <w:sz w:val="32"/>
          <w:szCs w:val="32"/>
        </w:rPr>
      </w:pPr>
    </w:p>
    <w:p w:rsidR="00601B54" w:rsidRDefault="00601B54">
      <w:pPr>
        <w:pStyle w:val="a6"/>
        <w:keepNext/>
        <w:keepLines/>
        <w:numPr>
          <w:ilvl w:val="0"/>
          <w:numId w:val="9"/>
        </w:numPr>
        <w:spacing w:before="260" w:after="260" w:line="416" w:lineRule="auto"/>
        <w:ind w:firstLineChars="0"/>
        <w:outlineLvl w:val="2"/>
        <w:rPr>
          <w:b/>
          <w:bCs/>
          <w:vanish/>
          <w:sz w:val="32"/>
          <w:szCs w:val="32"/>
        </w:rPr>
      </w:pPr>
    </w:p>
    <w:p w:rsidR="00601B54" w:rsidRDefault="00EE410D">
      <w:pPr>
        <w:pStyle w:val="3"/>
        <w:numPr>
          <w:ilvl w:val="1"/>
          <w:numId w:val="2"/>
        </w:numPr>
        <w:ind w:left="426" w:hanging="426"/>
      </w:pPr>
      <w:r>
        <w:t>Packet Generator on NetFPGA</w:t>
      </w:r>
    </w:p>
    <w:p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rsidR="00601B54" w:rsidRDefault="00EE410D">
      <w:pPr>
        <w:ind w:firstLine="420"/>
      </w:pPr>
      <w:r>
        <w:rPr>
          <w:rFonts w:hint="eastAsia"/>
        </w:rPr>
        <w:t>同时，软件通过写硬件寄存器可以控制的报文发送的延迟、速率以及发送次数，并且起到了的打印结果的作用。</w:t>
      </w:r>
    </w:p>
    <w:p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rsidR="00601B54" w:rsidRDefault="00EE410D">
      <w:pPr>
        <w:pStyle w:val="3"/>
        <w:numPr>
          <w:ilvl w:val="1"/>
          <w:numId w:val="2"/>
        </w:numPr>
        <w:ind w:left="426" w:hanging="426"/>
      </w:pPr>
      <w:r>
        <w:t>Network Monitoring on NetFPGA</w:t>
      </w:r>
    </w:p>
    <w:p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w:t>
      </w:r>
      <w:r>
        <w:rPr>
          <w:rFonts w:hint="eastAsia"/>
        </w:rPr>
        <w:lastRenderedPageBreak/>
        <w:t>数据的功能，而</w:t>
      </w:r>
      <w:r>
        <w:rPr>
          <w:rFonts w:hint="eastAsia"/>
        </w:rPr>
        <w:t>Net</w:t>
      </w:r>
      <w:r>
        <w:t>Magic</w:t>
      </w:r>
      <w:r>
        <w:rPr>
          <w:rFonts w:hint="eastAsia"/>
        </w:rPr>
        <w:t>只可以通过以太网与</w:t>
      </w:r>
      <w:r>
        <w:rPr>
          <w:rFonts w:hint="eastAsia"/>
        </w:rPr>
        <w:t>C</w:t>
      </w:r>
      <w:r>
        <w:t>PU</w:t>
      </w:r>
      <w:r>
        <w:rPr>
          <w:rFonts w:hint="eastAsia"/>
        </w:rPr>
        <w:t>交换数据。</w:t>
      </w:r>
    </w:p>
    <w:p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rsidR="00601B54" w:rsidRDefault="00EE410D">
      <w:pPr>
        <w:ind w:firstLine="420"/>
      </w:pPr>
      <w:r>
        <w:rPr>
          <w:rFonts w:hint="eastAsia"/>
        </w:rPr>
        <w:t>测量时延应当是测量一个报文的时延还是所有报文的平均时延？</w:t>
      </w:r>
    </w:p>
    <w:p w:rsidR="00601B54" w:rsidRDefault="00EE410D">
      <w:pPr>
        <w:pStyle w:val="3"/>
        <w:numPr>
          <w:ilvl w:val="1"/>
          <w:numId w:val="2"/>
        </w:numPr>
        <w:ind w:left="426" w:hanging="426"/>
      </w:pPr>
      <w:r>
        <w:rPr>
          <w:rFonts w:hint="eastAsia"/>
        </w:rPr>
        <w:t>O</w:t>
      </w:r>
      <w:r>
        <w:t>SNT on NetFPGA</w:t>
      </w:r>
    </w:p>
    <w:p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rsidR="00601B54" w:rsidRDefault="00EE410D">
      <w:pPr>
        <w:ind w:firstLine="420"/>
      </w:pPr>
      <w:r>
        <w:rPr>
          <w:rFonts w:hint="eastAsia"/>
        </w:rPr>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rsidR="00601B54" w:rsidRDefault="00EE410D">
      <w:pPr>
        <w:ind w:firstLine="420"/>
        <w:jc w:val="center"/>
      </w:pPr>
      <w:r>
        <w:rPr>
          <w:noProof/>
        </w:rPr>
        <w:drawing>
          <wp:inline distT="0" distB="0" distL="0" distR="0">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2580770" cy="1512636"/>
                    </a:xfrm>
                    <a:prstGeom prst="rect">
                      <a:avLst/>
                    </a:prstGeom>
                  </pic:spPr>
                </pic:pic>
              </a:graphicData>
            </a:graphic>
          </wp:inline>
        </w:drawing>
      </w:r>
    </w:p>
    <w:p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rsidR="00601B54" w:rsidRDefault="00601B54"/>
    <w:p w:rsidR="00601B54" w:rsidRDefault="00601B54"/>
    <w:p w:rsidR="00601B54" w:rsidRDefault="00601B54"/>
    <w:p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rsidR="00601B54" w:rsidRDefault="00EE410D">
      <w:r>
        <w:rPr>
          <w:rFonts w:hint="eastAsia"/>
        </w:rPr>
        <w:t>被动测量：</w:t>
      </w:r>
      <w:r>
        <w:rPr>
          <w:rFonts w:hint="eastAsia"/>
        </w:rPr>
        <w:t xml:space="preserve"> P</w:t>
      </w:r>
      <w:r>
        <w:t>TP</w:t>
      </w:r>
      <w:r>
        <w:rPr>
          <w:rFonts w:hint="eastAsia"/>
        </w:rPr>
        <w:t>协议测试</w:t>
      </w:r>
    </w:p>
    <w:p w:rsidR="00601B54" w:rsidRDefault="00601B54"/>
    <w:p w:rsidR="00601B54" w:rsidRDefault="00601B54"/>
    <w:p w:rsidR="00601B54" w:rsidRDefault="00601B54"/>
    <w:p w:rsidR="00601B54" w:rsidRDefault="00601B54"/>
    <w:p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rsidR="00601B54" w:rsidRDefault="00EE410D">
      <w:r>
        <w:rPr>
          <w:rFonts w:hint="eastAsia"/>
        </w:rPr>
        <w:t>[</w:t>
      </w:r>
      <w:r>
        <w:t xml:space="preserve">1]. </w:t>
      </w:r>
      <w:r>
        <w:rPr>
          <w:rFonts w:hint="eastAsia"/>
        </w:rPr>
        <w:t>th</w:t>
      </w:r>
      <w:r>
        <w:t>ttpd: Light-weight W</w:t>
      </w:r>
      <w:r>
        <w:rPr>
          <w:rFonts w:hint="eastAsia"/>
        </w:rPr>
        <w:t>e</w:t>
      </w:r>
      <w:r>
        <w:t>b server on ARM.</w:t>
      </w:r>
    </w:p>
    <w:p w:rsidR="00F6096C" w:rsidRDefault="00F6096C">
      <w:r>
        <w:rPr>
          <w:rFonts w:hint="eastAsia"/>
        </w:rPr>
        <w:t>[</w:t>
      </w:r>
      <w:r>
        <w:t>2]. Fast Project</w:t>
      </w:r>
    </w:p>
    <w:p w:rsidR="00601B54" w:rsidRDefault="00601B54"/>
    <w:p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rsidR="00EA4D97" w:rsidRDefault="00EA4D97" w:rsidP="00EA4D97"/>
    <w:p w:rsidR="00EA4D97" w:rsidRDefault="00EA4D97" w:rsidP="00EA4D97"/>
    <w:p w:rsidR="00EA4D97" w:rsidRDefault="00EA4D97" w:rsidP="00EA4D97"/>
    <w:p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rsidR="005313E6" w:rsidRDefault="005313E6" w:rsidP="00EA4D97"/>
    <w:p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rsidR="00AB7BA0" w:rsidRDefault="00AB7BA0" w:rsidP="00AB7BA0"/>
    <w:p w:rsidR="00855FFD" w:rsidRDefault="00855FFD" w:rsidP="00AB7BA0"/>
    <w:sectPr w:rsidR="0085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9D0" w:rsidRDefault="006B19D0" w:rsidP="00F832E1">
      <w:r>
        <w:separator/>
      </w:r>
    </w:p>
  </w:endnote>
  <w:endnote w:type="continuationSeparator" w:id="0">
    <w:p w:rsidR="006B19D0" w:rsidRDefault="006B19D0"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9D0" w:rsidRDefault="006B19D0" w:rsidP="00F832E1">
      <w:r>
        <w:separator/>
      </w:r>
    </w:p>
  </w:footnote>
  <w:footnote w:type="continuationSeparator" w:id="0">
    <w:p w:rsidR="006B19D0" w:rsidRDefault="006B19D0"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4"/>
  </w:num>
  <w:num w:numId="3">
    <w:abstractNumId w:val="5"/>
  </w:num>
  <w:num w:numId="4">
    <w:abstractNumId w:val="10"/>
  </w:num>
  <w:num w:numId="5">
    <w:abstractNumId w:val="9"/>
  </w:num>
  <w:num w:numId="6">
    <w:abstractNumId w:val="1"/>
  </w:num>
  <w:num w:numId="7">
    <w:abstractNumId w:val="2"/>
  </w:num>
  <w:num w:numId="8">
    <w:abstractNumId w:val="11"/>
  </w:num>
  <w:num w:numId="9">
    <w:abstractNumId w:val="0"/>
  </w:num>
  <w:num w:numId="10">
    <w:abstractNumId w:val="8"/>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2D34"/>
    <w:rsid w:val="00064840"/>
    <w:rsid w:val="00065538"/>
    <w:rsid w:val="00065C66"/>
    <w:rsid w:val="00065E4C"/>
    <w:rsid w:val="000663F0"/>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57C7"/>
    <w:rsid w:val="000E650C"/>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5563"/>
    <w:rsid w:val="002F6DFD"/>
    <w:rsid w:val="00300D45"/>
    <w:rsid w:val="003022AC"/>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C0"/>
    <w:rsid w:val="003502FE"/>
    <w:rsid w:val="00350BBE"/>
    <w:rsid w:val="00353EC1"/>
    <w:rsid w:val="00354337"/>
    <w:rsid w:val="00355FAD"/>
    <w:rsid w:val="003605ED"/>
    <w:rsid w:val="003615D7"/>
    <w:rsid w:val="00361AFE"/>
    <w:rsid w:val="003621FE"/>
    <w:rsid w:val="00363736"/>
    <w:rsid w:val="003708F6"/>
    <w:rsid w:val="00372AAE"/>
    <w:rsid w:val="00373485"/>
    <w:rsid w:val="0037412E"/>
    <w:rsid w:val="00374E96"/>
    <w:rsid w:val="0037736B"/>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6D50"/>
    <w:rsid w:val="00424EEB"/>
    <w:rsid w:val="00425091"/>
    <w:rsid w:val="00426B27"/>
    <w:rsid w:val="004321B4"/>
    <w:rsid w:val="0043402D"/>
    <w:rsid w:val="00434DB4"/>
    <w:rsid w:val="00434EA2"/>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6CB6"/>
    <w:rsid w:val="00470492"/>
    <w:rsid w:val="00473659"/>
    <w:rsid w:val="00473F0E"/>
    <w:rsid w:val="00474EE4"/>
    <w:rsid w:val="00477425"/>
    <w:rsid w:val="0047796D"/>
    <w:rsid w:val="00477F36"/>
    <w:rsid w:val="004801D4"/>
    <w:rsid w:val="0048020C"/>
    <w:rsid w:val="00481F36"/>
    <w:rsid w:val="00483500"/>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19D0"/>
    <w:rsid w:val="006B3A92"/>
    <w:rsid w:val="006C0541"/>
    <w:rsid w:val="006C4956"/>
    <w:rsid w:val="006C4FAF"/>
    <w:rsid w:val="006C6EA1"/>
    <w:rsid w:val="006D17CD"/>
    <w:rsid w:val="006D1F68"/>
    <w:rsid w:val="006D2DE4"/>
    <w:rsid w:val="006D3CD2"/>
    <w:rsid w:val="006D4790"/>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582"/>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B1FF1"/>
    <w:rsid w:val="008B44C7"/>
    <w:rsid w:val="008B45EE"/>
    <w:rsid w:val="008B7717"/>
    <w:rsid w:val="008C1F49"/>
    <w:rsid w:val="008C41EF"/>
    <w:rsid w:val="008C44D4"/>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6C"/>
    <w:rsid w:val="009F57BC"/>
    <w:rsid w:val="009F5F3F"/>
    <w:rsid w:val="009F6C72"/>
    <w:rsid w:val="00A007A4"/>
    <w:rsid w:val="00A0168C"/>
    <w:rsid w:val="00A03862"/>
    <w:rsid w:val="00A050CE"/>
    <w:rsid w:val="00A070BF"/>
    <w:rsid w:val="00A07825"/>
    <w:rsid w:val="00A14FB7"/>
    <w:rsid w:val="00A2060A"/>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F9B"/>
    <w:rsid w:val="00A8293E"/>
    <w:rsid w:val="00A8349F"/>
    <w:rsid w:val="00A86523"/>
    <w:rsid w:val="00A9181B"/>
    <w:rsid w:val="00A96FA4"/>
    <w:rsid w:val="00AA29CF"/>
    <w:rsid w:val="00AA3D2D"/>
    <w:rsid w:val="00AA568F"/>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AF6"/>
    <w:rsid w:val="00C82981"/>
    <w:rsid w:val="00C835D4"/>
    <w:rsid w:val="00C85F7C"/>
    <w:rsid w:val="00C86AB8"/>
    <w:rsid w:val="00C8752F"/>
    <w:rsid w:val="00C9328D"/>
    <w:rsid w:val="00C93F10"/>
    <w:rsid w:val="00C95C7D"/>
    <w:rsid w:val="00C970BC"/>
    <w:rsid w:val="00CA5938"/>
    <w:rsid w:val="00CA5ACB"/>
    <w:rsid w:val="00CA6AB4"/>
    <w:rsid w:val="00CA6E85"/>
    <w:rsid w:val="00CB115E"/>
    <w:rsid w:val="00CB1293"/>
    <w:rsid w:val="00CB2902"/>
    <w:rsid w:val="00CB35E2"/>
    <w:rsid w:val="00CB402C"/>
    <w:rsid w:val="00CB627B"/>
    <w:rsid w:val="00CB74E5"/>
    <w:rsid w:val="00CB76C2"/>
    <w:rsid w:val="00CC1446"/>
    <w:rsid w:val="00CC1536"/>
    <w:rsid w:val="00CC2FE5"/>
    <w:rsid w:val="00CC4ABC"/>
    <w:rsid w:val="00CC64ED"/>
    <w:rsid w:val="00CC6A44"/>
    <w:rsid w:val="00CC72A0"/>
    <w:rsid w:val="00CD406E"/>
    <w:rsid w:val="00CD7E46"/>
    <w:rsid w:val="00CE0673"/>
    <w:rsid w:val="00CE0F18"/>
    <w:rsid w:val="00CE2DD3"/>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5771"/>
    <w:rsid w:val="00D63A10"/>
    <w:rsid w:val="00D640D0"/>
    <w:rsid w:val="00D64C7B"/>
    <w:rsid w:val="00D6643D"/>
    <w:rsid w:val="00D66DA0"/>
    <w:rsid w:val="00D72CE1"/>
    <w:rsid w:val="00D74C29"/>
    <w:rsid w:val="00D75275"/>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B0CE9"/>
    <w:rsid w:val="00EB13A4"/>
    <w:rsid w:val="00EB1899"/>
    <w:rsid w:val="00EB2F4A"/>
    <w:rsid w:val="00EB5738"/>
    <w:rsid w:val="00EB61D5"/>
    <w:rsid w:val="00EB6516"/>
    <w:rsid w:val="00EB662D"/>
    <w:rsid w:val="00EB6F42"/>
    <w:rsid w:val="00EC0EEC"/>
    <w:rsid w:val="00EC1A99"/>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221D0"/>
    <w:rsid w:val="00F22399"/>
    <w:rsid w:val="00F23EC3"/>
    <w:rsid w:val="00F257A7"/>
    <w:rsid w:val="00F26441"/>
    <w:rsid w:val="00F269ED"/>
    <w:rsid w:val="00F273A8"/>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14BD5"/>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9.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package" Target="embeddings/Microsoft_Visio___1.vsdx"/><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package" Target="embeddings/Microsoft_Visio___3.vsdx"/><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emf"/><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package" Target="embeddings/Microsoft_Visio___2.vsdx"/><Relationship Id="rId28"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package" Target="embeddings/Microsoft_Visio___6.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package" Target="embeddings/Microsoft_Visio___4.vsdx"/><Relationship Id="rId30" Type="http://schemas.openxmlformats.org/officeDocument/2006/relationships/image" Target="media/image16.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723A10-B444-498A-A3E8-159A601C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31088</TotalTime>
  <Pages>25</Pages>
  <Words>3744</Words>
  <Characters>21343</Characters>
  <Application>Microsoft Office Word</Application>
  <DocSecurity>0</DocSecurity>
  <Lines>177</Lines>
  <Paragraphs>50</Paragraphs>
  <ScaleCrop>false</ScaleCrop>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214</cp:revision>
  <dcterms:created xsi:type="dcterms:W3CDTF">2018-06-26T13:07:00Z</dcterms:created>
  <dcterms:modified xsi:type="dcterms:W3CDTF">2018-09-18T07:04:00Z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