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4"/>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4"/>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6"/>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r>
              <w:rPr>
                <w:rFonts w:hint="eastAsia"/>
              </w:rPr>
              <w:t>杨翔瑞</w:t>
            </w:r>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r>
              <w:rPr>
                <w:rFonts w:hint="eastAsia"/>
              </w:rPr>
              <w:t>杨翔瑞</w:t>
            </w:r>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r>
              <w:rPr>
                <w:rFonts w:hint="eastAsia"/>
              </w:rPr>
              <w:t>杨翔瑞</w:t>
            </w:r>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r>
              <w:rPr>
                <w:rFonts w:hint="eastAsia"/>
              </w:rPr>
              <w:t>杨翔瑞</w:t>
            </w:r>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r>
              <w:rPr>
                <w:rFonts w:hint="eastAsia"/>
              </w:rPr>
              <w:t>杨翔瑞</w:t>
            </w:r>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63A11C64" w:rsidR="00D54AC4" w:rsidRDefault="00A77C1F" w:rsidP="00B120A7">
            <w:pPr>
              <w:jc w:val="center"/>
            </w:pPr>
            <w:r>
              <w:rPr>
                <w:rFonts w:hint="eastAsia"/>
              </w:rPr>
              <w:t>1.</w:t>
            </w:r>
            <w:r w:rsidR="00335B6B">
              <w:t>4</w:t>
            </w:r>
            <w:r w:rsidR="00335B6B">
              <w:rPr>
                <w:rFonts w:hint="eastAsia"/>
              </w:rPr>
              <w:t>.</w:t>
            </w:r>
            <w:r w:rsidR="00335B6B">
              <w:t>1</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506109AE" w:rsidR="00D54AC4" w:rsidRDefault="00A77C1F" w:rsidP="00B120A7">
            <w:pPr>
              <w:jc w:val="center"/>
            </w:pPr>
            <w:r>
              <w:rPr>
                <w:rFonts w:hint="eastAsia"/>
              </w:rPr>
              <w:t>2018.</w:t>
            </w:r>
            <w:r w:rsidR="00265180">
              <w:t>0</w:t>
            </w:r>
            <w:r>
              <w:rPr>
                <w:rFonts w:hint="eastAsia"/>
              </w:rPr>
              <w:t>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r w:rsidR="00335B6B" w14:paraId="2BBE81AE" w14:textId="77777777" w:rsidTr="00577900">
        <w:tc>
          <w:tcPr>
            <w:tcW w:w="1555" w:type="dxa"/>
          </w:tcPr>
          <w:p w14:paraId="52002CF2" w14:textId="0A29696A" w:rsidR="00335B6B" w:rsidRDefault="00335B6B" w:rsidP="00B120A7">
            <w:pPr>
              <w:jc w:val="center"/>
            </w:pPr>
            <w:r>
              <w:t>1.4.2</w:t>
            </w:r>
          </w:p>
        </w:tc>
        <w:tc>
          <w:tcPr>
            <w:tcW w:w="1417" w:type="dxa"/>
          </w:tcPr>
          <w:p w14:paraId="6BC918DA" w14:textId="4EA2F83A" w:rsidR="00335B6B" w:rsidRDefault="00335B6B" w:rsidP="00B120A7">
            <w:pPr>
              <w:jc w:val="center"/>
            </w:pPr>
            <w:r>
              <w:rPr>
                <w:rFonts w:hint="eastAsia"/>
              </w:rPr>
              <w:t>杨翔瑞</w:t>
            </w:r>
          </w:p>
        </w:tc>
        <w:tc>
          <w:tcPr>
            <w:tcW w:w="1701" w:type="dxa"/>
          </w:tcPr>
          <w:p w14:paraId="1CCB5457" w14:textId="35BD4442" w:rsidR="00335B6B" w:rsidRDefault="00335B6B" w:rsidP="00B120A7">
            <w:pPr>
              <w:jc w:val="center"/>
            </w:pPr>
            <w:r>
              <w:t>2018.</w:t>
            </w:r>
            <w:r w:rsidR="00265180">
              <w:t>0</w:t>
            </w:r>
            <w:r>
              <w:t>9.20</w:t>
            </w:r>
          </w:p>
        </w:tc>
        <w:tc>
          <w:tcPr>
            <w:tcW w:w="3623" w:type="dxa"/>
          </w:tcPr>
          <w:p w14:paraId="3F6F4BDF" w14:textId="3D2145D6" w:rsidR="00335B6B" w:rsidRDefault="009D5EB5" w:rsidP="00B120A7">
            <w:pPr>
              <w:jc w:val="center"/>
            </w:pPr>
            <w:r>
              <w:rPr>
                <w:rFonts w:hint="eastAsia"/>
              </w:rPr>
              <w:t>勘误（针对</w:t>
            </w:r>
            <w:r>
              <w:rPr>
                <w:rFonts w:hint="eastAsia"/>
              </w:rPr>
              <w:t>F</w:t>
            </w:r>
            <w:r>
              <w:t>AST 2.0</w:t>
            </w:r>
            <w:r>
              <w:rPr>
                <w:rFonts w:hint="eastAsia"/>
              </w:rPr>
              <w:t>）</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7"/>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7"/>
        <w:numPr>
          <w:ilvl w:val="0"/>
          <w:numId w:val="1"/>
        </w:numPr>
        <w:ind w:firstLineChars="0"/>
      </w:pPr>
      <w:r>
        <w:rPr>
          <w:rFonts w:hint="eastAsia"/>
        </w:rPr>
        <w:t>测量设备对于不同大小、不同协议类型报文的吞吐率；</w:t>
      </w:r>
    </w:p>
    <w:p w14:paraId="2D02A8C6" w14:textId="77777777" w:rsidR="00601B54" w:rsidRDefault="00EE410D">
      <w:pPr>
        <w:pStyle w:val="a7"/>
        <w:numPr>
          <w:ilvl w:val="0"/>
          <w:numId w:val="1"/>
        </w:numPr>
        <w:ind w:firstLineChars="0"/>
      </w:pPr>
      <w:r>
        <w:rPr>
          <w:rFonts w:hint="eastAsia"/>
        </w:rPr>
        <w:t>测量设备对于不同大小、不同协议类型报文的丢包率；</w:t>
      </w:r>
    </w:p>
    <w:p w14:paraId="5A118E24" w14:textId="77777777" w:rsidR="00601B54" w:rsidRDefault="00EE410D">
      <w:pPr>
        <w:pStyle w:val="a7"/>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仪很难跟上网络技术（如新的网络协议）的发展速度，这就需要用户相关用户购买新的产品，造成成本高昂。</w:t>
      </w:r>
    </w:p>
    <w:p w14:paraId="78C05C91" w14:textId="77777777" w:rsidR="00601B54" w:rsidRDefault="00EE410D">
      <w:pPr>
        <w:pStyle w:val="a8"/>
        <w:ind w:firstLine="420"/>
        <w:rPr>
          <w:rFonts w:ascii="Times New Roman" w:eastAsia="宋体" w:hAnsi="Times New Roman"/>
        </w:rPr>
      </w:pPr>
      <w:r>
        <w:rPr>
          <w:rFonts w:ascii="Times New Roman" w:eastAsia="宋体" w:hAnsi="Times New Roman" w:hint="eastAsia"/>
        </w:rPr>
        <w:lastRenderedPageBreak/>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的网络测试平台能够具有很多商用网络测试仪难以具备的灵活性；而最后，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C97341">
      <w:pPr>
        <w:ind w:firstLine="360"/>
        <w:jc w:val="center"/>
      </w:pPr>
      <w:r>
        <w:rPr>
          <w:noProof/>
        </w:rP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281.55pt;height:199.1pt;mso-width-percent:0;mso-height-percent:0;mso-width-percent:0;mso-height-percent:0">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表一</w:t>
      </w:r>
      <w:r>
        <w:rPr>
          <w:rFonts w:hint="eastAsia"/>
        </w:rPr>
        <w:t xml:space="preserve"> </w:t>
      </w:r>
      <w:r>
        <w:rPr>
          <w:rFonts w:hint="eastAsia"/>
        </w:rPr>
        <w:t>商用网络测试仪所支持的常用基本测试功能</w:t>
      </w:r>
    </w:p>
    <w:tbl>
      <w:tblPr>
        <w:tblStyle w:val="a6"/>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测量某设备对大小为</w:t>
            </w:r>
            <w:r>
              <w:rPr>
                <w:rFonts w:hint="eastAsia"/>
              </w:rPr>
              <w:t>6</w:t>
            </w:r>
            <w:r>
              <w:t>4B</w:t>
            </w:r>
            <w:r>
              <w:rPr>
                <w:rFonts w:hint="eastAsia"/>
              </w:rPr>
              <w:t>-</w:t>
            </w:r>
            <w:r>
              <w:t>1460B</w:t>
            </w:r>
            <w:r>
              <w:rPr>
                <w:rFonts w:hint="eastAsia"/>
              </w:rPr>
              <w:t>间满足泊松分布的报文处理的吞吐率。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w:t>
            </w:r>
            <w:r>
              <w:rPr>
                <w:rFonts w:hint="eastAsia"/>
              </w:rPr>
              <w:lastRenderedPageBreak/>
              <w:t>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7"/>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7"/>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C97341">
      <w:pPr>
        <w:ind w:firstLine="420"/>
        <w:jc w:val="center"/>
      </w:pPr>
      <w:r>
        <w:rPr>
          <w:noProof/>
        </w:rPr>
        <w:pict w14:anchorId="5F081B2F">
          <v:shape id="_x0000_i1039" type="#_x0000_t75" alt="" style="width:261.7pt;height:164.35pt;mso-width-percent:0;mso-height-percent:0;mso-width-percent:0;mso-height-percent:0">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r>
        <w:rPr>
          <w:rFonts w:cs="Times New Roman" w:hint="eastAsia"/>
        </w:rPr>
        <w:t>的帧</w:t>
      </w:r>
      <w:r>
        <w:rPr>
          <w:rFonts w:hint="eastAsia"/>
        </w:rPr>
        <w:t>被传输出去，当测试仪收回该帧时，将查看上面的</w:t>
      </w:r>
      <w:r w:rsidR="00235A37">
        <w:rPr>
          <w:rFonts w:hint="eastAsia"/>
        </w:rPr>
        <w:t>时间戳</w:t>
      </w:r>
      <w:r>
        <w:rPr>
          <w:rFonts w:hint="eastAsia"/>
        </w:rPr>
        <w:t>，从而通过两值相减获取延时。一般情况而言，时延测试的结果应当包含每个帧长度的时延以及每个帧长度流的平均延时。延时测试可以忍受一些帧丢失，因为测试仪使用</w:t>
      </w:r>
      <w:r>
        <w:rPr>
          <w:rFonts w:hint="eastAsia"/>
        </w:rPr>
        <w:t>t</w:t>
      </w:r>
      <w:r>
        <w:t>ag</w:t>
      </w:r>
      <w:r>
        <w:rPr>
          <w:rFonts w:hint="eastAsia"/>
        </w:rPr>
        <w:t>帧来测量延时，没有</w:t>
      </w:r>
      <w:r>
        <w:rPr>
          <w:rFonts w:hint="eastAsia"/>
        </w:rPr>
        <w:t>t</w:t>
      </w:r>
      <w:r>
        <w:t>ag</w:t>
      </w:r>
      <w:r>
        <w:rPr>
          <w:rFonts w:hint="eastAsia"/>
        </w:rPr>
        <w:t>的帧将被丢弃。但是</w:t>
      </w:r>
      <w:r>
        <w:rPr>
          <w:rFonts w:hint="eastAsia"/>
        </w:rPr>
        <w:lastRenderedPageBreak/>
        <w:t>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帧速率情况下的丢包数量，测试至少需要两个端口，做一对一的流量互发，也可由单向发送用于测试单项丢包率。在用户设定测试帧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7"/>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6C19AE51" w:rsidR="00601B54" w:rsidRPr="00FD6C79" w:rsidRDefault="00C97341">
      <w:pPr>
        <w:jc w:val="center"/>
      </w:pPr>
      <w:r>
        <w:rPr>
          <w:noProof/>
        </w:rPr>
        <w:object w:dxaOrig="26770" w:dyaOrig="5950" w14:anchorId="33BF28A5">
          <v:shape id="_x0000_i1038" type="#_x0000_t75" alt="" style="width:415.1pt;height:92.35pt;mso-width-percent:0;mso-height-percent:0;mso-width-percent:0;mso-height-percent:0" o:ole="">
            <v:imagedata r:id="rId12" o:title=""/>
          </v:shape>
          <o:OLEObject Type="Embed" ProgID="Visio.Drawing.15" ShapeID="_x0000_i1038" DrawAspect="Content" ObjectID="_1599509091"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486ABC63" w:rsidR="00601B54" w:rsidRDefault="00EE410D">
      <w:pPr>
        <w:ind w:firstLine="420"/>
        <w:jc w:val="left"/>
      </w:pPr>
      <w:r>
        <w:rPr>
          <w:rFonts w:hint="eastAsia"/>
        </w:rPr>
        <w:t>其中，</w:t>
      </w:r>
      <w:r>
        <w:rPr>
          <w:rFonts w:hint="eastAsia"/>
        </w:rPr>
        <w:t>P</w:t>
      </w:r>
      <w:r>
        <w:t>GM</w:t>
      </w:r>
      <w:r>
        <w:rPr>
          <w:rFonts w:hint="eastAsia"/>
        </w:rPr>
        <w:t>模块位于</w:t>
      </w:r>
      <w:r w:rsidR="00B35BA8">
        <w:t>GAC</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w:t>
      </w:r>
      <w:r>
        <w:rPr>
          <w:rFonts w:hint="eastAsia"/>
        </w:rPr>
        <w:lastRenderedPageBreak/>
        <w:t>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r w:rsidR="0033038F">
        <w:rPr>
          <w:rFonts w:hint="eastAsia"/>
        </w:rPr>
        <w:t>模块</w:t>
      </w:r>
      <w:r w:rsidR="00832A9D">
        <w:t>)</w:t>
      </w:r>
      <w:r>
        <w:rPr>
          <w:rFonts w:hint="eastAsia"/>
        </w:rPr>
        <w:t>。</w:t>
      </w:r>
    </w:p>
    <w:p w14:paraId="2134DEF4" w14:textId="77777777" w:rsidR="00601B54" w:rsidRDefault="00601B54">
      <w:pPr>
        <w:ind w:firstLine="420"/>
        <w:jc w:val="left"/>
      </w:pPr>
    </w:p>
    <w:p w14:paraId="0459F309" w14:textId="77777777" w:rsidR="00601B54" w:rsidRDefault="00C97341">
      <w:r>
        <w:rPr>
          <w:noProof/>
        </w:rPr>
        <w:pict w14:anchorId="23A098CE">
          <v:shape id="_x0000_i1037" type="#_x0000_t75" alt="" style="width:414.6pt;height:105.25pt;mso-width-percent:0;mso-height-percent:0;mso-width-percent:0;mso-height-percent:0">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0186601D"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sidR="00B35BA8">
        <w:t>GAC</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sidR="00885EE9">
        <w:rPr>
          <w:rFonts w:hint="eastAsia"/>
        </w:rPr>
        <w:t>GAC</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sidR="00B35BA8">
        <w:t>GAC</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0ECE92F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sidR="00B35BA8">
        <w:t>GAC</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sidR="00B35BA8">
        <w:t>GAC</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sidR="00B35BA8">
        <w:t>GAC</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06C28BD" w:rsidR="00601B54" w:rsidRDefault="00C97341">
      <w:pPr>
        <w:jc w:val="center"/>
      </w:pPr>
      <w:r>
        <w:rPr>
          <w:noProof/>
        </w:rPr>
        <w:object w:dxaOrig="27841" w:dyaOrig="6301" w14:anchorId="71627997">
          <v:shape id="_x0000_i1036" type="#_x0000_t75" alt="" style="width:414.6pt;height:93.85pt;mso-width-percent:0;mso-height-percent:0;mso-width-percent:0;mso-height-percent:0" o:ole="">
            <v:imagedata r:id="rId15" o:title=""/>
          </v:shape>
          <o:OLEObject Type="Embed" ProgID="Visio.Drawing.15" ShapeID="_x0000_i1036" DrawAspect="Content" ObjectID="_1599509092" r:id="rId16"/>
        </w:obje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C97341">
      <w:pPr>
        <w:jc w:val="center"/>
      </w:pPr>
      <w:r>
        <w:rPr>
          <w:noProof/>
        </w:rPr>
        <w:pict w14:anchorId="640D638B">
          <v:shape id="_x0000_i1035" type="#_x0000_t75" alt="" style="width:415.6pt;height:191.65pt;mso-width-percent:0;mso-height-percent:0;mso-width-percent:0;mso-height-percent:0">
            <v:imagedata r:id="rId17"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7"/>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7"/>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报文序号进行累加。在软件端同时需要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7"/>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7"/>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7"/>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7"/>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7"/>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7"/>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7"/>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7"/>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r>
        <w:rPr>
          <w:rFonts w:hint="eastAsia"/>
        </w:rPr>
        <w:t>域是否置位，若置位，则将该报文缓存到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C97341">
      <w:pPr>
        <w:ind w:firstLine="420"/>
        <w:jc w:val="center"/>
      </w:pPr>
      <w:r>
        <w:rPr>
          <w:noProof/>
        </w:rPr>
        <w:pict w14:anchorId="70B0A688">
          <v:shape id="_x0000_i1034" type="#_x0000_t75" alt="" style="width:230.4pt;height:230.9pt;mso-width-percent:0;mso-height-percent:0;mso-width-percent:0;mso-height-percent:0">
            <v:imagedata r:id="rId18"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C97341">
      <w:pPr>
        <w:ind w:firstLine="420"/>
        <w:jc w:val="center"/>
      </w:pPr>
      <w:r>
        <w:rPr>
          <w:noProof/>
        </w:rPr>
        <w:pict w14:anchorId="43F1A3D8">
          <v:shape id="_x0000_i1033" type="#_x0000_t75" alt="" style="width:314.8pt;height:452.35pt;mso-width-percent:0;mso-height-percent:0;mso-width-percent:0;mso-height-percent:0">
            <v:imagedata r:id="rId19"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w:t>
      </w:r>
      <w:r>
        <w:rPr>
          <w:rFonts w:hint="eastAsia"/>
        </w:rPr>
        <w:lastRenderedPageBreak/>
        <w:t>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发送带有发送时间戳的特殊报文，当测试仪再次收到从受测设备返回的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C97341">
      <w:pPr>
        <w:ind w:firstLine="420"/>
        <w:jc w:val="center"/>
      </w:pPr>
      <w:r>
        <w:rPr>
          <w:noProof/>
        </w:rPr>
        <w:pict w14:anchorId="282779CD">
          <v:shape id="_x0000_i1032" type="#_x0000_t75" alt="" style="width:268.65pt;height:285.5pt;mso-width-percent:0;mso-height-percent:0;mso-width-percent:0;mso-height-percent:0">
            <v:imagedata r:id="rId20"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w:t>
      </w:r>
      <w:r>
        <w:rPr>
          <w:rFonts w:hint="eastAsia"/>
        </w:rPr>
        <w:lastRenderedPageBreak/>
        <w:t>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61A88C34"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w:t>
      </w:r>
      <w:r w:rsidR="004A27D0">
        <w:rPr>
          <w:rFonts w:hint="eastAsia"/>
        </w:rPr>
        <w:t>被</w:t>
      </w:r>
      <w:r>
        <w:t>ANT</w:t>
      </w:r>
      <w:r>
        <w:rPr>
          <w:rFonts w:hint="eastAsia"/>
        </w:rPr>
        <w:t>收到时，再次打上接收时间戳，并将该报文上送至软件，并由相关</w:t>
      </w:r>
      <w:r w:rsidR="005A7DA4">
        <w:rPr>
          <w:rFonts w:hint="eastAsia"/>
        </w:rPr>
        <w:t>U</w:t>
      </w:r>
      <w:r w:rsidR="005A7DA4">
        <w:t>A</w:t>
      </w:r>
      <w:r>
        <w:rPr>
          <w:rFonts w:hint="eastAsia"/>
        </w:rPr>
        <w:t>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w:t>
      </w:r>
    </w:p>
    <w:p w14:paraId="0CAB7D18" w14:textId="77777777" w:rsidR="00EA4D97" w:rsidRPr="007A4599" w:rsidRDefault="00EA4D97" w:rsidP="00EA4D97">
      <w:pPr>
        <w:pStyle w:val="a7"/>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7"/>
        <w:keepNext/>
        <w:keepLines/>
        <w:numPr>
          <w:ilvl w:val="1"/>
          <w:numId w:val="5"/>
        </w:numPr>
        <w:spacing w:before="280" w:after="290" w:line="376" w:lineRule="auto"/>
        <w:ind w:firstLineChars="0"/>
        <w:outlineLvl w:val="3"/>
        <w:rPr>
          <w:rFonts w:cstheme="majorBidi"/>
          <w:b/>
          <w:bCs/>
          <w:vanish/>
          <w:sz w:val="24"/>
          <w:szCs w:val="28"/>
        </w:rPr>
      </w:pPr>
    </w:p>
    <w:p w14:paraId="2BA3776F" w14:textId="164B224D"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报文，其发送时间戳将记录在报文</w:t>
      </w:r>
      <w:r>
        <w:rPr>
          <w:rFonts w:hint="eastAsia"/>
        </w:rPr>
        <w:t>p</w:t>
      </w:r>
      <w:r>
        <w:t>ayl</w:t>
      </w:r>
      <w:r>
        <w:rPr>
          <w:rFonts w:hint="eastAsia"/>
        </w:rPr>
        <w:t>oad</w:t>
      </w:r>
      <w:r>
        <w:rPr>
          <w:rFonts w:hint="eastAsia"/>
        </w:rPr>
        <w:t>的前</w:t>
      </w:r>
      <w:r w:rsidR="002D7044">
        <w:t>32</w:t>
      </w:r>
      <w:r>
        <w:rPr>
          <w:rFonts w:hint="eastAsia"/>
        </w:rPr>
        <w:t>位（对于</w:t>
      </w:r>
      <w:r>
        <w:rPr>
          <w:rFonts w:hint="eastAsia"/>
        </w:rPr>
        <w:t>U</w:t>
      </w:r>
      <w:r>
        <w:t>DP</w:t>
      </w:r>
      <w:r>
        <w:rPr>
          <w:rFonts w:hint="eastAsia"/>
        </w:rPr>
        <w:t>报文，需要</w:t>
      </w:r>
      <w:r w:rsidR="00B243B4">
        <w:rPr>
          <w:rFonts w:hint="eastAsia"/>
        </w:rPr>
        <w:t>偏移</w:t>
      </w:r>
      <w:r w:rsidR="00E60669">
        <w:rPr>
          <w:rFonts w:hint="eastAsia"/>
        </w:rPr>
        <w:t>4</w:t>
      </w:r>
      <w:r w:rsidR="00E60669">
        <w:t>bit</w:t>
      </w:r>
      <w:r>
        <w:rPr>
          <w:rFonts w:hint="eastAsia"/>
        </w:rPr>
        <w:t>），而接收的时间戳将记录在紧接着的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报文，均需要在报文头中进行标记，如下所示：</w:t>
      </w:r>
    </w:p>
    <w:p w14:paraId="0D53DB3D" w14:textId="52FDAE7F" w:rsidR="00EA4D97" w:rsidRDefault="00EA4D97" w:rsidP="00EA4D97">
      <w:pPr>
        <w:pStyle w:val="a7"/>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w:t>
      </w:r>
      <w:r w:rsidR="00A12A22">
        <w:rPr>
          <w:rFonts w:hint="eastAsia"/>
        </w:rPr>
        <w:t>3</w:t>
      </w:r>
      <w:r w:rsidR="00A12A22">
        <w:t>bit</w:t>
      </w:r>
      <w:r>
        <w:rPr>
          <w:rFonts w:hint="eastAsia"/>
        </w:rPr>
        <w:t>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2F309719" w:rsidR="00EA4D97" w:rsidRDefault="00EA4D97" w:rsidP="00EA4D97">
      <w:pPr>
        <w:pStyle w:val="a7"/>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sidR="00A32B1A">
        <w:rPr>
          <w:rFonts w:hint="eastAsia"/>
        </w:rPr>
        <w:t>bit</w:t>
      </w:r>
      <w:r>
        <w:rPr>
          <w:rFonts w:hint="eastAsia"/>
        </w:rPr>
        <w:t>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a7"/>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r>
        <w:rPr>
          <w:rFonts w:hint="eastAsia"/>
        </w:rPr>
        <w:t>报文头中保留字段（位于头部长度字段与标志位字段之间）的前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0164160C" w:rsidR="00EA4D97" w:rsidRDefault="00EA4D97" w:rsidP="00EA4D97">
      <w:pPr>
        <w:ind w:firstLine="426"/>
      </w:pPr>
      <w:r>
        <w:rPr>
          <w:rFonts w:hint="eastAsia"/>
        </w:rPr>
        <w:t>当从接收端收到报文时，需要在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sidR="00B52B02">
        <w:t>GPP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5215DFD2" w:rsidR="00EA4D97" w:rsidRDefault="00EA4D97" w:rsidP="00EA4D97">
      <w:pPr>
        <w:pStyle w:val="3"/>
        <w:numPr>
          <w:ilvl w:val="1"/>
          <w:numId w:val="2"/>
        </w:numPr>
        <w:ind w:left="426" w:hanging="426"/>
      </w:pPr>
      <w:r>
        <w:lastRenderedPageBreak/>
        <w:t>ANT</w:t>
      </w:r>
      <w:r>
        <w:rPr>
          <w:rFonts w:hint="eastAsia"/>
        </w:rPr>
        <w:t>中</w:t>
      </w:r>
      <w:r w:rsidR="005A193D">
        <w:rPr>
          <w:rFonts w:hint="eastAsia"/>
        </w:rPr>
        <w:t>自</w:t>
      </w:r>
      <w:r w:rsidR="002268B5">
        <w:rPr>
          <w:rFonts w:hint="eastAsia"/>
        </w:rPr>
        <w:t>定义</w:t>
      </w:r>
      <w:r>
        <w:t>Metadata</w:t>
      </w:r>
      <w:r w:rsidR="00B21500">
        <w:rPr>
          <w:rFonts w:hint="eastAsia"/>
        </w:rPr>
        <w:t>格式</w:t>
      </w:r>
    </w:p>
    <w:p w14:paraId="2C386251" w14:textId="77777777" w:rsidR="00DB77C3" w:rsidRPr="00DB77C3" w:rsidRDefault="00DB77C3" w:rsidP="00DB77C3">
      <w:pPr>
        <w:ind w:left="420"/>
      </w:pPr>
    </w:p>
    <w:p w14:paraId="513A6154" w14:textId="77777777" w:rsidR="00EA4D97" w:rsidRDefault="00EA4D97">
      <w:pPr>
        <w:ind w:left="420"/>
      </w:pPr>
    </w:p>
    <w:p w14:paraId="47B4A556" w14:textId="77777777" w:rsidR="00601B54" w:rsidRDefault="00601B54">
      <w:pPr>
        <w:pStyle w:val="a7"/>
        <w:numPr>
          <w:ilvl w:val="0"/>
          <w:numId w:val="6"/>
        </w:numPr>
        <w:ind w:firstLineChars="0"/>
        <w:rPr>
          <w:rFonts w:cstheme="majorBidi"/>
          <w:b/>
          <w:bCs/>
          <w:vanish/>
          <w:sz w:val="32"/>
          <w:szCs w:val="32"/>
        </w:rPr>
      </w:pPr>
    </w:p>
    <w:p w14:paraId="7837BB91" w14:textId="77777777" w:rsidR="00601B54" w:rsidRDefault="00601B54">
      <w:pPr>
        <w:pStyle w:val="a7"/>
        <w:numPr>
          <w:ilvl w:val="0"/>
          <w:numId w:val="6"/>
        </w:numPr>
        <w:ind w:firstLineChars="0"/>
        <w:rPr>
          <w:rFonts w:cstheme="majorBidi"/>
          <w:b/>
          <w:bCs/>
          <w:vanish/>
          <w:sz w:val="32"/>
          <w:szCs w:val="32"/>
        </w:rPr>
      </w:pPr>
    </w:p>
    <w:p w14:paraId="0D239607" w14:textId="77777777" w:rsidR="00601B54" w:rsidRDefault="00601B54">
      <w:pPr>
        <w:pStyle w:val="a7"/>
        <w:numPr>
          <w:ilvl w:val="0"/>
          <w:numId w:val="6"/>
        </w:numPr>
        <w:ind w:firstLineChars="0"/>
        <w:rPr>
          <w:rFonts w:cstheme="majorBidi"/>
          <w:b/>
          <w:bCs/>
          <w:vanish/>
          <w:sz w:val="32"/>
          <w:szCs w:val="32"/>
        </w:rPr>
      </w:pPr>
    </w:p>
    <w:p w14:paraId="293F30D5" w14:textId="77777777" w:rsidR="00601B54" w:rsidRDefault="00601B54">
      <w:pPr>
        <w:pStyle w:val="a7"/>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7"/>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7"/>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14:paraId="4CBA6AB3" w14:textId="7C50DBB4" w:rsidR="0010557F" w:rsidRDefault="00EE410D"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sidR="0010557F">
        <w:rPr>
          <w:rFonts w:hint="eastAsia"/>
        </w:rPr>
        <w:t>u64 ts:32,</w:t>
      </w:r>
      <w:r w:rsidR="0010557F">
        <w:rPr>
          <w:rFonts w:hint="eastAsia"/>
        </w:rPr>
        <w:tab/>
      </w:r>
      <w:r w:rsidR="0010557F">
        <w:rPr>
          <w:rFonts w:hint="eastAsia"/>
        </w:rPr>
        <w:tab/>
      </w:r>
      <w:r w:rsidR="0010557F">
        <w:rPr>
          <w:rFonts w:hint="eastAsia"/>
        </w:rPr>
        <w:tab/>
        <w:t xml:space="preserve">/**&lt; @brief </w:t>
      </w:r>
      <w:r w:rsidR="0010557F">
        <w:rPr>
          <w:rFonts w:hint="eastAsia"/>
        </w:rPr>
        <w:t>时间戳</w:t>
      </w:r>
      <w:r w:rsidR="0010557F">
        <w:rPr>
          <w:rFonts w:hint="eastAsia"/>
        </w:rPr>
        <w:t>*/</w:t>
      </w:r>
    </w:p>
    <w:p w14:paraId="269C28E0" w14:textId="4509830C"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reserve:17,</w:t>
      </w:r>
      <w:r>
        <w:rPr>
          <w:rFonts w:hint="eastAsia"/>
        </w:rPr>
        <w:tab/>
      </w:r>
      <w:r>
        <w:rPr>
          <w:rFonts w:hint="eastAsia"/>
        </w:rPr>
        <w:tab/>
        <w:t xml:space="preserve">/**&lt; @brief </w:t>
      </w:r>
      <w:r>
        <w:rPr>
          <w:rFonts w:hint="eastAsia"/>
        </w:rPr>
        <w:t>保留</w:t>
      </w:r>
      <w:r>
        <w:rPr>
          <w:rFonts w:hint="eastAsia"/>
        </w:rPr>
        <w:t>*/</w:t>
      </w:r>
    </w:p>
    <w:p w14:paraId="4FD8EDAB" w14:textId="18F54A8A"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pktsrc:1,</w:t>
      </w:r>
      <w:r>
        <w:rPr>
          <w:rFonts w:hint="eastAsia"/>
        </w:rPr>
        <w:tab/>
      </w:r>
      <w:r>
        <w:rPr>
          <w:rFonts w:hint="eastAsia"/>
        </w:rPr>
        <w:tab/>
        <w:t xml:space="preserve">/**&lt; @brief </w:t>
      </w:r>
      <w:r>
        <w:rPr>
          <w:rFonts w:hint="eastAsia"/>
        </w:rPr>
        <w:t>分组的来源，</w:t>
      </w:r>
      <w:r>
        <w:rPr>
          <w:rFonts w:hint="eastAsia"/>
        </w:rPr>
        <w:t>0</w:t>
      </w:r>
      <w:r>
        <w:rPr>
          <w:rFonts w:hint="eastAsia"/>
        </w:rPr>
        <w:t>为网络接口输入，</w:t>
      </w:r>
      <w:r>
        <w:rPr>
          <w:rFonts w:hint="eastAsia"/>
        </w:rPr>
        <w:t>1</w:t>
      </w:r>
      <w:r>
        <w:rPr>
          <w:rFonts w:hint="eastAsia"/>
        </w:rPr>
        <w:t>为</w:t>
      </w:r>
      <w:r>
        <w:rPr>
          <w:rFonts w:hint="eastAsia"/>
        </w:rPr>
        <w:t>CPU</w:t>
      </w:r>
      <w:r>
        <w:rPr>
          <w:rFonts w:hint="eastAsia"/>
        </w:rPr>
        <w:t>输入</w:t>
      </w:r>
      <w:r>
        <w:rPr>
          <w:rFonts w:hint="eastAsia"/>
        </w:rPr>
        <w:t>*/</w:t>
      </w:r>
    </w:p>
    <w:p w14:paraId="5022A039" w14:textId="1539482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flowID:14;</w:t>
      </w:r>
      <w:r>
        <w:rPr>
          <w:rFonts w:hint="eastAsia"/>
        </w:rPr>
        <w:tab/>
      </w:r>
      <w:r>
        <w:rPr>
          <w:rFonts w:hint="eastAsia"/>
        </w:rPr>
        <w:tab/>
        <w:t xml:space="preserve">/**&lt; @brief </w:t>
      </w:r>
      <w:r>
        <w:rPr>
          <w:rFonts w:hint="eastAsia"/>
        </w:rPr>
        <w:t>流</w:t>
      </w:r>
      <w:r>
        <w:rPr>
          <w:rFonts w:hint="eastAsia"/>
        </w:rPr>
        <w:t>ID*/</w:t>
      </w:r>
    </w:p>
    <w:p w14:paraId="5B698226" w14:textId="77777777"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u64</w:t>
      </w:r>
      <w:r>
        <w:rPr>
          <w:rFonts w:hint="eastAsia"/>
        </w:rPr>
        <w:tab/>
        <w:t>seq:8,</w:t>
      </w:r>
      <w:r>
        <w:rPr>
          <w:rFonts w:hint="eastAsia"/>
        </w:rPr>
        <w:tab/>
      </w:r>
      <w:r>
        <w:rPr>
          <w:rFonts w:hint="eastAsia"/>
        </w:rPr>
        <w:tab/>
      </w:r>
      <w:r>
        <w:rPr>
          <w:rFonts w:hint="eastAsia"/>
        </w:rPr>
        <w:tab/>
        <w:t xml:space="preserve">/**&lt; @brief </w:t>
      </w:r>
      <w:r>
        <w:rPr>
          <w:rFonts w:hint="eastAsia"/>
        </w:rPr>
        <w:t>分组接收序列号</w:t>
      </w:r>
      <w:r>
        <w:rPr>
          <w:rFonts w:hint="eastAsia"/>
        </w:rPr>
        <w:t>*/</w:t>
      </w:r>
    </w:p>
    <w:p w14:paraId="79B2C4AB" w14:textId="5192E17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pst:8,</w:t>
      </w:r>
      <w:r>
        <w:rPr>
          <w:rFonts w:hint="eastAsia"/>
        </w:rPr>
        <w:tab/>
      </w:r>
      <w:r>
        <w:rPr>
          <w:rFonts w:hint="eastAsia"/>
        </w:rPr>
        <w:tab/>
      </w:r>
      <w:r>
        <w:rPr>
          <w:rFonts w:hint="eastAsia"/>
        </w:rPr>
        <w:tab/>
        <w:t xml:space="preserve">/**&lt; @brief </w:t>
      </w:r>
      <w:r>
        <w:rPr>
          <w:rFonts w:hint="eastAsia"/>
        </w:rPr>
        <w:t>标准协议类型（参考硬件定义）</w:t>
      </w:r>
      <w:r>
        <w:rPr>
          <w:rFonts w:hint="eastAsia"/>
        </w:rPr>
        <w:t>*/</w:t>
      </w:r>
    </w:p>
    <w:p w14:paraId="5A2FBE4B" w14:textId="0AE009B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dstmid:8,</w:t>
      </w:r>
      <w:r>
        <w:rPr>
          <w:rFonts w:hint="eastAsia"/>
        </w:rPr>
        <w:tab/>
      </w:r>
      <w:r>
        <w:rPr>
          <w:rFonts w:hint="eastAsia"/>
        </w:rPr>
        <w:tab/>
      </w:r>
      <w:r>
        <w:rPr>
          <w:rFonts w:hint="eastAsia"/>
        </w:rPr>
        <w:tab/>
        <w:t xml:space="preserve">/**&lt; @brief </w:t>
      </w:r>
      <w:r>
        <w:rPr>
          <w:rFonts w:hint="eastAsia"/>
        </w:rPr>
        <w:t>下一个处理分组的模块</w:t>
      </w:r>
      <w:r>
        <w:rPr>
          <w:rFonts w:hint="eastAsia"/>
        </w:rPr>
        <w:t>ID*/</w:t>
      </w:r>
    </w:p>
    <w:p w14:paraId="74A42BEB" w14:textId="4FE08A0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srcmid:8,</w:t>
      </w:r>
      <w:r>
        <w:rPr>
          <w:rFonts w:hint="eastAsia"/>
        </w:rPr>
        <w:tab/>
      </w:r>
      <w:r>
        <w:rPr>
          <w:rFonts w:hint="eastAsia"/>
        </w:rPr>
        <w:tab/>
      </w:r>
      <w:r>
        <w:rPr>
          <w:rFonts w:hint="eastAsia"/>
        </w:rPr>
        <w:tab/>
        <w:t xml:space="preserve">/**&lt; @brief </w:t>
      </w:r>
      <w:r>
        <w:rPr>
          <w:rFonts w:hint="eastAsia"/>
        </w:rPr>
        <w:t>最近一次处理分组的模块</w:t>
      </w:r>
      <w:r>
        <w:rPr>
          <w:rFonts w:hint="eastAsia"/>
        </w:rPr>
        <w:t>ID*/</w:t>
      </w:r>
    </w:p>
    <w:p w14:paraId="5935CD0E" w14:textId="741B9690"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len:12,</w:t>
      </w:r>
      <w:r>
        <w:rPr>
          <w:rFonts w:hint="eastAsia"/>
        </w:rPr>
        <w:tab/>
      </w:r>
      <w:r>
        <w:rPr>
          <w:rFonts w:hint="eastAsia"/>
        </w:rPr>
        <w:tab/>
      </w:r>
      <w:r>
        <w:rPr>
          <w:rFonts w:hint="eastAsia"/>
        </w:rPr>
        <w:tab/>
        <w:t xml:space="preserve">/**&lt; @brief </w:t>
      </w:r>
      <w:r>
        <w:rPr>
          <w:rFonts w:hint="eastAsia"/>
        </w:rPr>
        <w:t>报文长度</w:t>
      </w:r>
      <w:r>
        <w:rPr>
          <w:rFonts w:hint="eastAsia"/>
        </w:rPr>
        <w:t>*/</w:t>
      </w:r>
    </w:p>
    <w:p w14:paraId="00088781" w14:textId="616C0DB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discard:1,</w:t>
      </w:r>
      <w:r>
        <w:rPr>
          <w:rFonts w:hint="eastAsia"/>
        </w:rPr>
        <w:tab/>
      </w:r>
      <w:r>
        <w:rPr>
          <w:rFonts w:hint="eastAsia"/>
        </w:rPr>
        <w:tab/>
        <w:t xml:space="preserve">/**&lt; @brief </w:t>
      </w:r>
      <w:r>
        <w:rPr>
          <w:rFonts w:hint="eastAsia"/>
        </w:rPr>
        <w:t>丢弃位</w:t>
      </w:r>
      <w:r>
        <w:rPr>
          <w:rFonts w:hint="eastAsia"/>
        </w:rPr>
        <w:t>*/</w:t>
      </w:r>
    </w:p>
    <w:p w14:paraId="6243052D" w14:textId="09572BFB"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priority:3,</w:t>
      </w:r>
      <w:r>
        <w:rPr>
          <w:rFonts w:hint="eastAsia"/>
        </w:rPr>
        <w:tab/>
      </w:r>
      <w:r>
        <w:rPr>
          <w:rFonts w:hint="eastAsia"/>
        </w:rPr>
        <w:tab/>
        <w:t xml:space="preserve">/**&lt; @brief </w:t>
      </w:r>
      <w:r>
        <w:rPr>
          <w:rFonts w:hint="eastAsia"/>
        </w:rPr>
        <w:t>分组优先级</w:t>
      </w:r>
      <w:r>
        <w:rPr>
          <w:rFonts w:hint="eastAsia"/>
        </w:rPr>
        <w:t>*/</w:t>
      </w:r>
    </w:p>
    <w:p w14:paraId="402A7AB9" w14:textId="703EF16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outport:6,</w:t>
      </w:r>
      <w:r>
        <w:rPr>
          <w:rFonts w:hint="eastAsia"/>
        </w:rPr>
        <w:tab/>
      </w:r>
      <w:r>
        <w:rPr>
          <w:rFonts w:hint="eastAsia"/>
        </w:rPr>
        <w:tab/>
        <w:t xml:space="preserve">/**&lt; @brief </w:t>
      </w:r>
      <w:r>
        <w:rPr>
          <w:rFonts w:hint="eastAsia"/>
        </w:rPr>
        <w:t>单播：分组输出端口</w:t>
      </w:r>
      <w:r>
        <w:rPr>
          <w:rFonts w:hint="eastAsia"/>
        </w:rPr>
        <w:t>ID</w:t>
      </w:r>
      <w:r>
        <w:rPr>
          <w:rFonts w:hint="eastAsia"/>
        </w:rPr>
        <w:t>，组播</w:t>
      </w:r>
      <w:r>
        <w:rPr>
          <w:rFonts w:hint="eastAsia"/>
        </w:rPr>
        <w:t>/</w:t>
      </w:r>
      <w:r>
        <w:rPr>
          <w:rFonts w:hint="eastAsia"/>
        </w:rPr>
        <w:t>泛洪：组播</w:t>
      </w:r>
      <w:r>
        <w:rPr>
          <w:rFonts w:hint="eastAsia"/>
        </w:rPr>
        <w:t>/</w:t>
      </w:r>
      <w:r>
        <w:rPr>
          <w:rFonts w:hint="eastAsia"/>
        </w:rPr>
        <w:t>泛洪表地址索引</w:t>
      </w:r>
      <w:r>
        <w:rPr>
          <w:rFonts w:hint="eastAsia"/>
        </w:rPr>
        <w:t>*/</w:t>
      </w:r>
    </w:p>
    <w:p w14:paraId="38B2D77C" w14:textId="39BF151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outtype:2,</w:t>
      </w:r>
      <w:r>
        <w:rPr>
          <w:rFonts w:hint="eastAsia"/>
        </w:rPr>
        <w:tab/>
      </w:r>
      <w:r>
        <w:rPr>
          <w:rFonts w:hint="eastAsia"/>
        </w:rPr>
        <w:tab/>
        <w:t xml:space="preserve">/**&lt; @brief </w:t>
      </w:r>
      <w:r>
        <w:rPr>
          <w:rFonts w:hint="eastAsia"/>
        </w:rPr>
        <w:t>输出类型，</w:t>
      </w:r>
      <w:r>
        <w:rPr>
          <w:rFonts w:hint="eastAsia"/>
        </w:rPr>
        <w:t>00</w:t>
      </w:r>
      <w:r>
        <w:rPr>
          <w:rFonts w:hint="eastAsia"/>
        </w:rPr>
        <w:t>：单播，</w:t>
      </w:r>
      <w:r>
        <w:rPr>
          <w:rFonts w:hint="eastAsia"/>
        </w:rPr>
        <w:t>01</w:t>
      </w:r>
      <w:r>
        <w:rPr>
          <w:rFonts w:hint="eastAsia"/>
        </w:rPr>
        <w:t>：组播，</w:t>
      </w:r>
      <w:r>
        <w:rPr>
          <w:rFonts w:hint="eastAsia"/>
        </w:rPr>
        <w:t>10</w:t>
      </w:r>
      <w:r>
        <w:rPr>
          <w:rFonts w:hint="eastAsia"/>
        </w:rPr>
        <w:t>：泛洪，</w:t>
      </w:r>
      <w:r>
        <w:rPr>
          <w:rFonts w:hint="eastAsia"/>
        </w:rPr>
        <w:t>11</w:t>
      </w:r>
      <w:r>
        <w:rPr>
          <w:rFonts w:hint="eastAsia"/>
        </w:rPr>
        <w:t>：从</w:t>
      </w:r>
      <w:r>
        <w:rPr>
          <w:rFonts w:hint="eastAsia"/>
        </w:rPr>
        <w:lastRenderedPageBreak/>
        <w:t>输入接口输出</w:t>
      </w:r>
      <w:r>
        <w:rPr>
          <w:rFonts w:hint="eastAsia"/>
        </w:rPr>
        <w:t>*/</w:t>
      </w:r>
    </w:p>
    <w:p w14:paraId="40018671" w14:textId="7299011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inport:6,</w:t>
      </w:r>
      <w:r>
        <w:rPr>
          <w:rFonts w:hint="eastAsia"/>
        </w:rPr>
        <w:tab/>
      </w:r>
      <w:r>
        <w:rPr>
          <w:rFonts w:hint="eastAsia"/>
        </w:rPr>
        <w:tab/>
        <w:t xml:space="preserve">/**&lt; @brief </w:t>
      </w:r>
      <w:r>
        <w:rPr>
          <w:rFonts w:hint="eastAsia"/>
        </w:rPr>
        <w:t>分组的输入端口号</w:t>
      </w:r>
      <w:r>
        <w:rPr>
          <w:rFonts w:hint="eastAsia"/>
        </w:rPr>
        <w:t>*/</w:t>
      </w:r>
    </w:p>
    <w:p w14:paraId="158F6117" w14:textId="72CD066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pktdst:1,</w:t>
      </w:r>
      <w:r>
        <w:rPr>
          <w:rFonts w:hint="eastAsia"/>
        </w:rPr>
        <w:tab/>
      </w:r>
      <w:r>
        <w:rPr>
          <w:rFonts w:hint="eastAsia"/>
        </w:rPr>
        <w:tab/>
        <w:t xml:space="preserve">/**&lt; @brief </w:t>
      </w:r>
      <w:r>
        <w:rPr>
          <w:rFonts w:hint="eastAsia"/>
        </w:rPr>
        <w:t>分组目的，</w:t>
      </w:r>
      <w:r>
        <w:rPr>
          <w:rFonts w:hint="eastAsia"/>
        </w:rPr>
        <w:t>0</w:t>
      </w:r>
      <w:r>
        <w:rPr>
          <w:rFonts w:hint="eastAsia"/>
        </w:rPr>
        <w:t>为网络接口输出，</w:t>
      </w:r>
      <w:r>
        <w:rPr>
          <w:rFonts w:hint="eastAsia"/>
        </w:rPr>
        <w:t>1</w:t>
      </w:r>
      <w:r>
        <w:rPr>
          <w:rFonts w:hint="eastAsia"/>
        </w:rPr>
        <w:t>为送</w:t>
      </w:r>
      <w:r>
        <w:rPr>
          <w:rFonts w:hint="eastAsia"/>
        </w:rPr>
        <w:t>CPU*/</w:t>
      </w:r>
    </w:p>
    <w:p w14:paraId="0ACC71B3" w14:textId="3E7CBA0C" w:rsidR="00601B54"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pkttype:1;</w:t>
      </w:r>
      <w:r>
        <w:rPr>
          <w:rFonts w:hint="eastAsia"/>
        </w:rPr>
        <w:tab/>
      </w:r>
      <w:r>
        <w:rPr>
          <w:rFonts w:hint="eastAsia"/>
        </w:rPr>
        <w:tab/>
        <w:t xml:space="preserve">/**&lt; @brief </w:t>
      </w:r>
      <w:r>
        <w:rPr>
          <w:rFonts w:hint="eastAsia"/>
        </w:rPr>
        <w:t>报文类型，</w:t>
      </w:r>
      <w:r>
        <w:rPr>
          <w:rFonts w:hint="eastAsia"/>
        </w:rPr>
        <w:t>0</w:t>
      </w:r>
      <w:r>
        <w:rPr>
          <w:rFonts w:hint="eastAsia"/>
        </w:rPr>
        <w:t>：数据报文，</w:t>
      </w:r>
      <w:r>
        <w:rPr>
          <w:rFonts w:hint="eastAsia"/>
        </w:rPr>
        <w:t>1</w:t>
      </w:r>
      <w:r>
        <w:rPr>
          <w:rFonts w:hint="eastAsia"/>
        </w:rPr>
        <w:t>：控制报文</w:t>
      </w:r>
      <w:r>
        <w:rPr>
          <w:rFonts w:hint="eastAsia"/>
        </w:rPr>
        <w:t>*/</w:t>
      </w:r>
      <w:r w:rsidR="00EE410D">
        <w:t>};</w:t>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文数</w:t>
            </w:r>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文数</w:t>
            </w:r>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读取或写入数据，具体软件端可读写的硬件寄存器详见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260198AB" w14:textId="77777777" w:rsidR="00513F59" w:rsidRDefault="00513F59" w:rsidP="00EC50F6">
      <w:pPr>
        <w:jc w:val="center"/>
      </w:pP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首先，为了支持对丢包率的测量，软件除具体报文内容外，还需要对协议类型、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（读写位宽为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CD5BE60" w:rsidR="00601B54" w:rsidRDefault="00EE410D">
      <w:pPr>
        <w:ind w:firstLine="420"/>
      </w:pPr>
      <w:r>
        <w:rPr>
          <w:rFonts w:hint="eastAsia"/>
        </w:rPr>
        <w:t>最后，为了支持对时延的测量，需要</w:t>
      </w:r>
      <w:r>
        <w:rPr>
          <w:rFonts w:hint="eastAsia"/>
        </w:rPr>
        <w:t>P</w:t>
      </w:r>
      <w:r>
        <w:t>GM</w:t>
      </w:r>
      <w:r>
        <w:rPr>
          <w:rFonts w:hint="eastAsia"/>
        </w:rPr>
        <w:t>模块每隔固定</w:t>
      </w:r>
      <w:del w:id="0" w:author="Yang Xiangrui" w:date="2018-09-20T09:03:00Z">
        <w:r w:rsidDel="00FC2740">
          <w:rPr>
            <w:rFonts w:hint="eastAsia"/>
          </w:rPr>
          <w:delText>时间</w:delText>
        </w:r>
        <w:r w:rsidDel="00FC2740">
          <w:rPr>
            <w:rFonts w:hint="eastAsia"/>
          </w:rPr>
          <w:delText>t</w:delText>
        </w:r>
        <w:r w:rsidDel="00FC2740">
          <w:rPr>
            <w:rFonts w:hint="eastAsia"/>
          </w:rPr>
          <w:delText>（称为间隔时间，</w:delText>
        </w:r>
        <w:r w:rsidDel="00FC2740">
          <w:rPr>
            <w:rFonts w:hint="eastAsia"/>
          </w:rPr>
          <w:delText>block time</w:delText>
        </w:r>
        <w:r w:rsidDel="00FC2740">
          <w:rPr>
            <w:rFonts w:hint="eastAsia"/>
          </w:rPr>
          <w:delText>）</w:delText>
        </w:r>
      </w:del>
      <w:ins w:id="1" w:author="Yang Xiangrui" w:date="2018-09-20T09:03:00Z">
        <w:r w:rsidR="00FC2740">
          <w:rPr>
            <w:rFonts w:hint="eastAsia"/>
          </w:rPr>
          <w:t>报文数</w:t>
        </w:r>
      </w:ins>
      <w:r>
        <w:rPr>
          <w:rFonts w:hint="eastAsia"/>
        </w:rPr>
        <w:t>发送一个</w:t>
      </w:r>
      <w:r>
        <w:rPr>
          <w:rFonts w:hint="eastAsia"/>
        </w:rPr>
        <w:t>p</w:t>
      </w:r>
      <w:r>
        <w:t>ayload</w:t>
      </w:r>
      <w:r>
        <w:rPr>
          <w:rFonts w:hint="eastAsia"/>
        </w:rPr>
        <w:t>中带有时间戳的时延测量报文。该功能需要在支持丢包率测量的基础上，增加一个寄存器用于</w:t>
      </w:r>
      <w:del w:id="2" w:author="Yang Xiangrui" w:date="2018-09-20T09:03:00Z">
        <w:r w:rsidDel="00A77409">
          <w:rPr>
            <w:rFonts w:hint="eastAsia"/>
          </w:rPr>
          <w:delText>存储时间</w:delText>
        </w:r>
        <w:r w:rsidDel="00A77409">
          <w:rPr>
            <w:rFonts w:hint="eastAsia"/>
          </w:rPr>
          <w:delText>t</w:delText>
        </w:r>
      </w:del>
      <w:ins w:id="3" w:author="Yang Xiangrui" w:date="2018-09-20T09:03:00Z">
        <w:r w:rsidR="00A77409">
          <w:rPr>
            <w:rFonts w:hint="eastAsia"/>
          </w:rPr>
          <w:t>需间隔的报文数</w:t>
        </w:r>
      </w:ins>
      <w:r>
        <w:rPr>
          <w:rFonts w:hint="eastAsia"/>
        </w:rPr>
        <w:t>，一个计数器用于比对当前</w:t>
      </w:r>
      <w:del w:id="4" w:author="Yang Xiangrui" w:date="2018-09-20T09:03:00Z">
        <w:r w:rsidDel="001876B5">
          <w:rPr>
            <w:rFonts w:hint="eastAsia"/>
          </w:rPr>
          <w:delText>时间是否达到时间</w:delText>
        </w:r>
        <w:r w:rsidDel="001876B5">
          <w:rPr>
            <w:rFonts w:hint="eastAsia"/>
          </w:rPr>
          <w:delText>t</w:delText>
        </w:r>
      </w:del>
      <w:ins w:id="5" w:author="Yang Xiangrui" w:date="2018-09-20T09:03:00Z">
        <w:r w:rsidR="001876B5">
          <w:rPr>
            <w:rFonts w:hint="eastAsia"/>
          </w:rPr>
          <w:t>间隔报文数是否</w:t>
        </w:r>
      </w:ins>
      <w:ins w:id="6" w:author="Yang Xiangrui" w:date="2018-09-20T09:04:00Z">
        <w:r w:rsidR="001876B5">
          <w:rPr>
            <w:rFonts w:hint="eastAsia"/>
          </w:rPr>
          <w:t>达到</w:t>
        </w:r>
        <w:r w:rsidR="001876B5">
          <w:rPr>
            <w:rFonts w:hint="eastAsia"/>
          </w:rPr>
          <w:t>n</w:t>
        </w:r>
      </w:ins>
      <w:r>
        <w:rPr>
          <w:rFonts w:hint="eastAsia"/>
        </w:rPr>
        <w:t>。同时，</w:t>
      </w:r>
      <w:del w:id="7" w:author="Yang Xiangrui" w:date="2018-09-20T09:04:00Z">
        <w:r w:rsidDel="00AA4CB4">
          <w:rPr>
            <w:rFonts w:hint="eastAsia"/>
          </w:rPr>
          <w:delText>。</w:delText>
        </w:r>
      </w:del>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r w:rsidR="00885EE9">
        <w:rPr>
          <w:rFonts w:hint="eastAsia"/>
        </w:rPr>
        <w:t>GAC</w:t>
      </w:r>
      <w:ins w:id="8" w:author="Yang Xiangrui" w:date="2018-09-20T09:04:00Z">
        <w:r w:rsidR="00C86B89">
          <w:t>SCM</w:t>
        </w:r>
      </w:ins>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模块根据报文体中的时间戳对时延进行计算。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lastRenderedPageBreak/>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reset_pgm();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从软件端实现“二分法”对吞吐率的测量，为了方便调用，我们采用标准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lastRenderedPageBreak/>
        <w:t>P</w:t>
      </w:r>
      <w:r>
        <w:t>GM</w:t>
      </w:r>
      <w:r>
        <w:rPr>
          <w:rFonts w:hint="eastAsia"/>
        </w:rPr>
        <w:t>模块详细设计</w:t>
      </w:r>
    </w:p>
    <w:p w14:paraId="5B2C1234" w14:textId="78C319CB"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sidR="00410F6B">
        <w:t>GAC</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7"/>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7"/>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7"/>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7"/>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7"/>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1727AD6A"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sidR="00BC4606">
        <w:t>GAC</w:t>
      </w:r>
      <w:r>
        <w:rPr>
          <w:rFonts w:hint="eastAsia"/>
        </w:rPr>
        <w:t>与</w:t>
      </w:r>
      <w:r>
        <w:rPr>
          <w:rFonts w:hint="eastAsia"/>
        </w:rPr>
        <w:t>G</w:t>
      </w:r>
      <w:r>
        <w:t>OE</w:t>
      </w:r>
      <w:r>
        <w:rPr>
          <w:rFonts w:hint="eastAsia"/>
        </w:rPr>
        <w:t>之间，其接口信号完全与</w:t>
      </w:r>
      <w:r w:rsidR="00804FFA">
        <w:t>GAC</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sidR="00885EE9">
        <w:rPr>
          <w:rFonts w:hint="eastAsia"/>
        </w:rPr>
        <w:t>GAC</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r>
        <w:rPr>
          <w:rFonts w:hint="eastAsia"/>
        </w:rPr>
        <w:t>携带</w:t>
      </w:r>
      <w:r>
        <w:t>)</w:t>
      </w:r>
      <w:r>
        <w:rPr>
          <w:rFonts w:hint="eastAsia"/>
        </w:rPr>
        <w:t>告知</w:t>
      </w:r>
      <w:r>
        <w:rPr>
          <w:rFonts w:hint="eastAsia"/>
        </w:rPr>
        <w:t>G</w:t>
      </w:r>
      <w:r>
        <w:t>OE</w:t>
      </w:r>
      <w:r>
        <w:rPr>
          <w:rFonts w:hint="eastAsia"/>
        </w:rPr>
        <w:t>模块，</w:t>
      </w:r>
      <w:r>
        <w:rPr>
          <w:rFonts w:hint="eastAsia"/>
        </w:rPr>
        <w:t>G</w:t>
      </w:r>
      <w:r>
        <w:t>OE</w:t>
      </w:r>
      <w:r>
        <w:rPr>
          <w:rFonts w:hint="eastAsia"/>
        </w:rPr>
        <w:t>模块将执行报文发送的动作。</w:t>
      </w:r>
    </w:p>
    <w:p w14:paraId="47AAF1E9" w14:textId="47FE636C" w:rsidR="00601B54" w:rsidRDefault="00C97341" w:rsidP="009D4312">
      <w:pPr>
        <w:jc w:val="center"/>
      </w:pPr>
      <w:r>
        <w:rPr>
          <w:noProof/>
        </w:rPr>
        <w:object w:dxaOrig="18891" w:dyaOrig="4281" w14:anchorId="0D786945">
          <v:shape id="_x0000_i1031" type="#_x0000_t75" alt="" style="width:410.15pt;height:102.8pt;mso-width-percent:0;mso-height-percent:0;mso-width-percent:0;mso-height-percent:0" o:ole="">
            <v:imagedata r:id="rId21" o:title=""/>
          </v:shape>
          <o:OLEObject Type="Embed" ProgID="Visio.Drawing.15" ShapeID="_x0000_i1031" DrawAspect="Content" ObjectID="_1599509093" r:id="rId22"/>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3F1B80ED"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sidR="002271A0">
        <w:rPr>
          <w:rFonts w:hint="eastAsia"/>
        </w:rPr>
        <w:t>G</w:t>
      </w:r>
      <w:r w:rsidR="002271A0">
        <w:t>AC</w:t>
      </w:r>
      <w:r>
        <w:rPr>
          <w:rFonts w:hint="eastAsia"/>
        </w:rPr>
        <w:t>与</w:t>
      </w:r>
      <w:r>
        <w:rPr>
          <w:rFonts w:hint="eastAsia"/>
        </w:rPr>
        <w:t>G</w:t>
      </w:r>
      <w:r>
        <w:t>OE</w:t>
      </w:r>
      <w:r>
        <w:rPr>
          <w:rFonts w:hint="eastAsia"/>
        </w:rPr>
        <w:t>之间，所以我们将</w:t>
      </w:r>
      <w:r w:rsidR="00E34B8F">
        <w:t>GAC</w:t>
      </w:r>
      <w:r>
        <w:rPr>
          <w:rFonts w:hint="eastAsia"/>
        </w:rPr>
        <w:t>模块原先送往</w:t>
      </w:r>
      <w:r>
        <w:rPr>
          <w:rFonts w:hint="eastAsia"/>
        </w:rPr>
        <w:t>G</w:t>
      </w:r>
      <w:r>
        <w:t>OE</w:t>
      </w:r>
      <w:r>
        <w:rPr>
          <w:rFonts w:hint="eastAsia"/>
        </w:rPr>
        <w:t>模块的信号均修改为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6"/>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400B1A47" w:rsidR="00601B54" w:rsidRDefault="00885EE9" w:rsidP="0062406B">
            <w: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4FA95115" w:rsidR="00601B54" w:rsidRDefault="00885EE9" w:rsidP="0062406B">
            <w: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57828901" w:rsidR="00601B54" w:rsidRDefault="00885EE9" w:rsidP="0062406B">
            <w:r>
              <w:t>gac2pgm_md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52050AAE" w:rsidR="00601B54" w:rsidRDefault="00EE410D" w:rsidP="0062406B">
            <w:r>
              <w:rPr>
                <w:rFonts w:hint="eastAsia"/>
              </w:rPr>
              <w:t>来自</w:t>
            </w:r>
            <w:r w:rsidR="00885EE9">
              <w:rPr>
                <w:rFonts w:hint="eastAsia"/>
              </w:rPr>
              <w:t>GAC</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44F52E56" w:rsidR="00601B54" w:rsidRDefault="00885EE9" w:rsidP="0062406B">
            <w:r>
              <w:t>gac2pgm_pfv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DE46E14" w:rsidR="00601B54" w:rsidRDefault="00EE410D" w:rsidP="0062406B">
            <w:r>
              <w:rPr>
                <w:rFonts w:hint="eastAsia"/>
              </w:rPr>
              <w:t>来自</w:t>
            </w:r>
            <w:r w:rsidR="00885EE9">
              <w:rPr>
                <w:rFonts w:hint="eastAsia"/>
              </w:rPr>
              <w:t>GAC</w:t>
            </w:r>
            <w:r>
              <w:rPr>
                <w:rFonts w:hint="eastAsia"/>
              </w:rPr>
              <w:t>的分组特征向量</w:t>
            </w:r>
          </w:p>
        </w:tc>
      </w:tr>
      <w:tr w:rsidR="00601B54" w14:paraId="7B20FCC4" w14:textId="77777777">
        <w:trPr>
          <w:trHeight w:val="280"/>
          <w:jc w:val="center"/>
        </w:trPr>
        <w:tc>
          <w:tcPr>
            <w:tcW w:w="2100" w:type="dxa"/>
          </w:tcPr>
          <w:p w14:paraId="1D68F8A0" w14:textId="6FAFC291" w:rsidR="00601B54" w:rsidRDefault="00885EE9" w:rsidP="0062406B">
            <w:r>
              <w:t>gac2pgm_data_wr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18185C86" w:rsidR="00601B54" w:rsidRDefault="00EE410D" w:rsidP="0062406B">
            <w:r>
              <w:rPr>
                <w:rFonts w:hint="eastAsia"/>
              </w:rPr>
              <w:t>来自</w:t>
            </w:r>
            <w:r w:rsidR="00885EE9">
              <w:rPr>
                <w:rFonts w:hint="eastAsia"/>
              </w:rPr>
              <w:t>GAC</w:t>
            </w:r>
            <w:r>
              <w:rPr>
                <w:rFonts w:hint="eastAsia"/>
              </w:rPr>
              <w:t>的数据写使能信号</w:t>
            </w:r>
          </w:p>
        </w:tc>
      </w:tr>
      <w:tr w:rsidR="00601B54" w14:paraId="46564D91" w14:textId="77777777">
        <w:trPr>
          <w:trHeight w:val="280"/>
          <w:jc w:val="center"/>
        </w:trPr>
        <w:tc>
          <w:tcPr>
            <w:tcW w:w="2100" w:type="dxa"/>
          </w:tcPr>
          <w:p w14:paraId="3B8DEE67" w14:textId="2B626F53" w:rsidR="00601B54" w:rsidRDefault="00885EE9" w:rsidP="0062406B">
            <w:r>
              <w:t>gac2pgm_data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2DAB21C" w:rsidR="00601B54" w:rsidRDefault="00EE410D" w:rsidP="0062406B">
            <w:r>
              <w:rPr>
                <w:rFonts w:hint="eastAsia"/>
              </w:rPr>
              <w:t>来自</w:t>
            </w:r>
            <w:r w:rsidR="00885EE9">
              <w:rPr>
                <w:rFonts w:hint="eastAsia"/>
              </w:rPr>
              <w:t>GAC</w:t>
            </w:r>
            <w:r>
              <w:rPr>
                <w:rFonts w:hint="eastAsia"/>
              </w:rPr>
              <w:t>的报文数据</w:t>
            </w:r>
          </w:p>
        </w:tc>
      </w:tr>
      <w:tr w:rsidR="00601B54" w14:paraId="68EC92EC" w14:textId="77777777">
        <w:trPr>
          <w:trHeight w:val="280"/>
          <w:jc w:val="center"/>
        </w:trPr>
        <w:tc>
          <w:tcPr>
            <w:tcW w:w="2100" w:type="dxa"/>
          </w:tcPr>
          <w:p w14:paraId="77EA8FE9" w14:textId="31F681A6" w:rsidR="00601B54" w:rsidRDefault="00885EE9" w:rsidP="0062406B">
            <w:r>
              <w:t>gac2pgm_valid_wr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0C3D47CC"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65E32C5F" w:rsidR="00601B54" w:rsidRDefault="00885EE9" w:rsidP="0062406B">
            <w:r>
              <w:t>gac2pgm_md_valid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6F14DC7B"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0772F151" w:rsidR="00601B54" w:rsidRDefault="00885EE9" w:rsidP="0062406B">
            <w:r>
              <w:lastRenderedPageBreak/>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248A8498" w:rsidR="00601B54" w:rsidRDefault="00885EE9" w:rsidP="0062406B">
            <w: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3097F812" w:rsidR="00601B54" w:rsidRDefault="00885EE9" w:rsidP="0062406B">
            <w: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1F8B7391" w:rsidR="00601B54" w:rsidRDefault="00885EE9" w:rsidP="0062406B">
            <w: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1D37F233" w:rsidR="00601B54" w:rsidRDefault="00885EE9" w:rsidP="0062406B">
            <w: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42BBF62C" w:rsidR="00601B54" w:rsidRDefault="00885EE9" w:rsidP="0062406B">
            <w: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0AA74722" w:rsidR="00601B54" w:rsidRDefault="00885EE9" w:rsidP="0062406B">
            <w: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18EA0DB7" w:rsidR="00601B54" w:rsidRDefault="00885EE9" w:rsidP="0062406B">
            <w:r>
              <w:t>pgm2gac_alf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19818957" w:rsidR="00601B54" w:rsidRDefault="00EE410D" w:rsidP="0062406B">
            <w:r>
              <w:rPr>
                <w:rFonts w:hint="eastAsia"/>
              </w:rPr>
              <w:t>PGM</w:t>
            </w:r>
            <w:r>
              <w:rPr>
                <w:rFonts w:hint="eastAsia"/>
              </w:rPr>
              <w:t>对</w:t>
            </w:r>
            <w:r w:rsidR="00885EE9">
              <w:rPr>
                <w:rFonts w:hint="eastAsia"/>
              </w:rPr>
              <w:t>GAC</w:t>
            </w:r>
            <w:r>
              <w:rPr>
                <w:rFonts w:hint="eastAsia"/>
              </w:rPr>
              <w:t>的反压信号</w:t>
            </w:r>
          </w:p>
        </w:tc>
      </w:tr>
      <w:tr w:rsidR="00C9328D" w14:paraId="4F61E094" w14:textId="77777777">
        <w:trPr>
          <w:trHeight w:val="280"/>
          <w:jc w:val="center"/>
        </w:trPr>
        <w:tc>
          <w:tcPr>
            <w:tcW w:w="2100" w:type="dxa"/>
          </w:tcPr>
          <w:p w14:paraId="7EDBD5F1" w14:textId="041C1DAC" w:rsidR="00C9328D" w:rsidRDefault="00885EE9" w:rsidP="0062406B">
            <w:r>
              <w:t>pgm2gac_sent_start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5DF4F61A" w:rsidR="00601B54" w:rsidRDefault="00EE410D">
      <w:pPr>
        <w:ind w:firstLine="420"/>
      </w:pPr>
      <w:r>
        <w:rPr>
          <w:rFonts w:hint="eastAsia"/>
        </w:rPr>
        <w:t>在此情况下，</w:t>
      </w:r>
      <w:r>
        <w:t>FAST UM</w:t>
      </w:r>
      <w:r>
        <w:rPr>
          <w:rFonts w:hint="eastAsia"/>
        </w:rPr>
        <w:t>中仅有</w:t>
      </w:r>
      <w:r w:rsidR="00885EE9">
        <w:rPr>
          <w:rFonts w:hint="eastAsia"/>
        </w:rPr>
        <w:t>GAC</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6"/>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01F813E6" w:rsidR="007D46F8" w:rsidRDefault="001C386F" w:rsidP="003D708A">
            <w: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5AFEA777" w:rsidR="007D46F8" w:rsidRDefault="001C386F" w:rsidP="003D708A">
            <w: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153CD442" w:rsidR="007D46F8" w:rsidRDefault="001C386F" w:rsidP="003D708A">
            <w:r>
              <w:t>gac2pgm_md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391FC20" w:rsidR="007D46F8" w:rsidRDefault="007D46F8" w:rsidP="003D708A">
            <w:r>
              <w:rPr>
                <w:rFonts w:hint="eastAsia"/>
              </w:rPr>
              <w:t>来自</w:t>
            </w:r>
            <w:r w:rsidR="00885EE9">
              <w:rPr>
                <w:rFonts w:hint="eastAsia"/>
              </w:rPr>
              <w:t>GAC</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36A5B5F0" w:rsidR="007D46F8" w:rsidRDefault="001C386F" w:rsidP="003D708A">
            <w:r>
              <w:t>gac2pgm_pfv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5522BC03" w:rsidR="007D46F8" w:rsidRDefault="007D46F8" w:rsidP="003D708A">
            <w:r>
              <w:rPr>
                <w:rFonts w:hint="eastAsia"/>
              </w:rPr>
              <w:t>来自</w:t>
            </w:r>
            <w:r w:rsidR="00885EE9">
              <w:rPr>
                <w:rFonts w:hint="eastAsia"/>
              </w:rPr>
              <w:t>GAC</w:t>
            </w:r>
            <w:r>
              <w:rPr>
                <w:rFonts w:hint="eastAsia"/>
              </w:rPr>
              <w:t>的分组特征向量</w:t>
            </w:r>
          </w:p>
        </w:tc>
      </w:tr>
      <w:tr w:rsidR="007D46F8" w14:paraId="69C1288D" w14:textId="77777777" w:rsidTr="003D708A">
        <w:trPr>
          <w:trHeight w:val="280"/>
          <w:jc w:val="center"/>
        </w:trPr>
        <w:tc>
          <w:tcPr>
            <w:tcW w:w="2100" w:type="dxa"/>
          </w:tcPr>
          <w:p w14:paraId="28B20B7A" w14:textId="3712D1B8" w:rsidR="007D46F8" w:rsidRDefault="001C386F" w:rsidP="003D708A">
            <w:r>
              <w:t>gac2pgm_data_wr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6509C97B" w:rsidR="007D46F8" w:rsidRDefault="007D46F8" w:rsidP="003D708A">
            <w:r>
              <w:rPr>
                <w:rFonts w:hint="eastAsia"/>
              </w:rPr>
              <w:t>来自</w:t>
            </w:r>
            <w:r w:rsidR="00885EE9">
              <w:rPr>
                <w:rFonts w:hint="eastAsia"/>
              </w:rPr>
              <w:t>GAC</w:t>
            </w:r>
            <w:r>
              <w:rPr>
                <w:rFonts w:hint="eastAsia"/>
              </w:rPr>
              <w:t>的数据写使能信号</w:t>
            </w:r>
          </w:p>
        </w:tc>
      </w:tr>
      <w:tr w:rsidR="007D46F8" w14:paraId="7C63ABE7" w14:textId="77777777" w:rsidTr="003D708A">
        <w:trPr>
          <w:trHeight w:val="280"/>
          <w:jc w:val="center"/>
        </w:trPr>
        <w:tc>
          <w:tcPr>
            <w:tcW w:w="2100" w:type="dxa"/>
          </w:tcPr>
          <w:p w14:paraId="323D9665" w14:textId="0E44B2F3" w:rsidR="007D46F8" w:rsidRDefault="001C386F" w:rsidP="003D708A">
            <w:r>
              <w:t>gac2pgm_data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63719564" w:rsidR="007D46F8" w:rsidRDefault="007D46F8" w:rsidP="003D708A">
            <w:r>
              <w:rPr>
                <w:rFonts w:hint="eastAsia"/>
              </w:rPr>
              <w:t>来自</w:t>
            </w:r>
            <w:r w:rsidR="00885EE9">
              <w:rPr>
                <w:rFonts w:hint="eastAsia"/>
              </w:rPr>
              <w:t>GAC</w:t>
            </w:r>
            <w:r>
              <w:rPr>
                <w:rFonts w:hint="eastAsia"/>
              </w:rPr>
              <w:t>的报文数据</w:t>
            </w:r>
          </w:p>
        </w:tc>
      </w:tr>
      <w:tr w:rsidR="007D46F8" w14:paraId="2A9510C7" w14:textId="77777777" w:rsidTr="003D708A">
        <w:trPr>
          <w:trHeight w:val="280"/>
          <w:jc w:val="center"/>
        </w:trPr>
        <w:tc>
          <w:tcPr>
            <w:tcW w:w="2100" w:type="dxa"/>
          </w:tcPr>
          <w:p w14:paraId="16C6C285" w14:textId="1204AE77" w:rsidR="007D46F8" w:rsidRDefault="001C386F" w:rsidP="003D708A">
            <w:r>
              <w:t>gac2pgm_valid_wr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3EA7F7B8" w:rsidR="007D46F8" w:rsidRDefault="007D46F8" w:rsidP="003D708A">
            <w:r>
              <w:rPr>
                <w:rFonts w:hint="eastAsia"/>
              </w:rPr>
              <w:t>来自</w:t>
            </w:r>
            <w:r w:rsidR="00885EE9">
              <w:rPr>
                <w:rFonts w:hint="eastAsia"/>
              </w:rPr>
              <w:t>GAC</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158AFC77" w:rsidR="00397435" w:rsidRDefault="001C386F" w:rsidP="00397435">
            <w:r>
              <w:t>gac2pgm_md_valid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425FD9B5" w:rsidR="00397435" w:rsidRDefault="00397435" w:rsidP="00397435">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FE1347A" w:rsidR="00C51F75" w:rsidRDefault="001C386F" w:rsidP="00397435">
            <w:r>
              <w:t>wr2rd_md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124CB7E1" w:rsidR="00C60F9E" w:rsidRDefault="001C386F"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6AD40A83" w:rsidR="00C60F9E" w:rsidRDefault="001C386F"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2A8E10C3" w:rsidR="00C60F9E" w:rsidRDefault="001C386F"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6F0691F7" w:rsidR="00C60F9E" w:rsidRDefault="001C386F"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19ACD90F" w:rsidR="00C60F9E" w:rsidRDefault="001C386F"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54EE2FD4" w:rsidR="00C60F9E" w:rsidRDefault="001C386F"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321155CB" w:rsidR="00C60F9E" w:rsidRDefault="001C386F"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6A345428" w:rsidR="00C60F9E" w:rsidRDefault="001C386F"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17333C5" w:rsidR="00C60F9E" w:rsidRDefault="001C386F"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r w:rsidR="00F54D61">
              <w:rPr>
                <w:rFonts w:hint="eastAsia"/>
              </w:rPr>
              <w:t>写有效信号</w:t>
            </w:r>
          </w:p>
        </w:tc>
      </w:tr>
      <w:tr w:rsidR="00C60F9E" w14:paraId="0EF2FCAD" w14:textId="77777777" w:rsidTr="003D708A">
        <w:trPr>
          <w:trHeight w:val="280"/>
          <w:jc w:val="center"/>
        </w:trPr>
        <w:tc>
          <w:tcPr>
            <w:tcW w:w="2100" w:type="dxa"/>
          </w:tcPr>
          <w:p w14:paraId="01901114" w14:textId="455384E1" w:rsidR="00C60F9E" w:rsidRDefault="001C386F" w:rsidP="00C60F9E">
            <w:r>
              <w:t>wr2ram_wdata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80A6B64" w:rsidR="00C60F9E" w:rsidRDefault="001C386F"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6"/>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60B8AF66" w:rsidR="00643E3B" w:rsidRDefault="001C386F" w:rsidP="00643E3B">
            <w: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CF5805E" w:rsidR="00643E3B" w:rsidRDefault="001C386F" w:rsidP="00643E3B">
            <w: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0AB3745B" w:rsidR="00643E3B" w:rsidRDefault="001C386F" w:rsidP="00643E3B">
            <w:r>
              <w:t>wr2rd_md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4E455151" w:rsidR="00643E3B" w:rsidRDefault="001C386F"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3A9BF13C" w:rsidR="00643E3B" w:rsidRDefault="001C386F"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24DFCCF1" w:rsidR="00643E3B" w:rsidRDefault="001C386F" w:rsidP="00643E3B">
            <w:r>
              <w:lastRenderedPageBreak/>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1C67F41D" w:rsidR="00643E3B" w:rsidRDefault="001C386F"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1324D99B" w:rsidR="00643E3B" w:rsidRDefault="001C386F"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201CE3D" w:rsidR="00643E3B" w:rsidRDefault="001C386F"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4249FE36" w:rsidR="00643E3B" w:rsidRDefault="001C386F"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39EDCE65" w:rsidR="00643E3B" w:rsidRDefault="001C386F"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5A21A158" w:rsidR="00FB3050" w:rsidRDefault="001C386F" w:rsidP="00FB3050">
            <w: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0B4F2170" w:rsidR="00FB3050" w:rsidRDefault="001C386F" w:rsidP="00FB3050">
            <w: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43DF6D34" w:rsidR="00FB3050" w:rsidRDefault="001C386F" w:rsidP="00FB3050">
            <w: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0FEF22C0" w:rsidR="00FB3050" w:rsidRDefault="001C386F" w:rsidP="00FB3050">
            <w: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0FFD9277" w:rsidR="00FB3050" w:rsidRDefault="001C386F" w:rsidP="00FB3050">
            <w: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3211103B" w:rsidR="00FB3050" w:rsidRDefault="001C386F" w:rsidP="00FB3050">
            <w: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0CB025DF" w:rsidR="00FB3050" w:rsidRDefault="001C386F" w:rsidP="00FB3050">
            <w:r>
              <w:t>pgm2gac_alf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64F78DBF" w:rsidR="00FB3050" w:rsidRDefault="00FB3050" w:rsidP="00FB3050">
            <w:r>
              <w:rPr>
                <w:rFonts w:hint="eastAsia"/>
              </w:rPr>
              <w:t>PGM</w:t>
            </w:r>
            <w:r w:rsidR="007E72C8">
              <w:t>_RD</w:t>
            </w:r>
            <w:r>
              <w:rPr>
                <w:rFonts w:hint="eastAsia"/>
              </w:rPr>
              <w:t>对</w:t>
            </w:r>
            <w:r w:rsidR="00885EE9">
              <w:rPr>
                <w:rFonts w:hint="eastAsia"/>
              </w:rPr>
              <w:t>GAC</w:t>
            </w:r>
            <w:r>
              <w:rPr>
                <w:rFonts w:hint="eastAsia"/>
              </w:rPr>
              <w:t>的反压信号</w:t>
            </w:r>
          </w:p>
        </w:tc>
      </w:tr>
      <w:tr w:rsidR="00FB3050" w14:paraId="7E05158A" w14:textId="77777777" w:rsidTr="003D708A">
        <w:trPr>
          <w:trHeight w:val="280"/>
          <w:jc w:val="center"/>
        </w:trPr>
        <w:tc>
          <w:tcPr>
            <w:tcW w:w="2100" w:type="dxa"/>
          </w:tcPr>
          <w:p w14:paraId="2E0BA051" w14:textId="07D6516A" w:rsidR="00FB3050" w:rsidRDefault="001C386F" w:rsidP="00FB3050">
            <w:r>
              <w:t>pgm2gac_sent_start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052C0392" w:rsidR="004A4450" w:rsidRDefault="00C97341" w:rsidP="004A4450">
      <w:r>
        <w:rPr>
          <w:noProof/>
        </w:rPr>
        <w:object w:dxaOrig="19841" w:dyaOrig="8011" w14:anchorId="5F6B2D98">
          <v:shape id="_x0000_i1030" type="#_x0000_t75" alt="" style="width:414.6pt;height:167.85pt;mso-width-percent:0;mso-height-percent:0;mso-width-percent:0;mso-height-percent:0" o:ole="">
            <v:imagedata r:id="rId23" o:title=""/>
          </v:shape>
          <o:OLEObject Type="Embed" ProgID="Visio.Drawing.15" ShapeID="_x0000_i1030" DrawAspect="Content" ObjectID="_1599509094" r:id="rId24"/>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w:t>
      </w:r>
      <w:r w:rsidR="006E6A70">
        <w:rPr>
          <w:rFonts w:hint="eastAsia"/>
        </w:rPr>
        <w:lastRenderedPageBreak/>
        <w:t>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C97341" w:rsidP="000C7A00">
      <w:r>
        <w:rPr>
          <w:noProof/>
        </w:rPr>
        <w:object w:dxaOrig="12851" w:dyaOrig="5431" w14:anchorId="2DC0FC88">
          <v:shape id="_x0000_i1029" type="#_x0000_t75" alt="" style="width:413.15pt;height:174.8pt;mso-width-percent:0;mso-height-percent:0;mso-width-percent:0;mso-height-percent:0" o:ole="">
            <v:imagedata r:id="rId25" o:title=""/>
          </v:shape>
          <o:OLEObject Type="Embed" ProgID="Visio.Drawing.15" ShapeID="_x0000_i1029" DrawAspect="Content" ObjectID="_1599509095" r:id="rId26"/>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软件端收到后将会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C97341" w:rsidP="000C1811">
      <w:r>
        <w:rPr>
          <w:noProof/>
        </w:rPr>
        <w:object w:dxaOrig="14770" w:dyaOrig="8631" w14:anchorId="17B822A5">
          <v:shape id="_x0000_i1028" type="#_x0000_t75" alt="" style="width:415.1pt;height:242.3pt;mso-width-percent:0;mso-height-percent:0;mso-width-percent:0;mso-height-percent:0" o:ole="">
            <v:imagedata r:id="rId27" o:title=""/>
          </v:shape>
          <o:OLEObject Type="Embed" ProgID="Visio.Drawing.15" ShapeID="_x0000_i1028" DrawAspect="Content" ObjectID="_1599509096" r:id="rId28"/>
        </w:object>
      </w:r>
    </w:p>
    <w:p w14:paraId="67CCF2AB" w14:textId="77777777" w:rsidR="003E2AAF" w:rsidRPr="00224F26" w:rsidRDefault="003E2AAF" w:rsidP="00C66C32">
      <w:pPr>
        <w:ind w:firstLine="420"/>
        <w:jc w:val="center"/>
      </w:pPr>
      <w:r>
        <w:rPr>
          <w:rFonts w:hint="eastAsia"/>
        </w:rPr>
        <w:lastRenderedPageBreak/>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37FE0052"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885EE9">
        <w:rPr>
          <w:rFonts w:hint="eastAsia"/>
        </w:rPr>
        <w:t>GAC</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r w:rsidR="00D7569B">
        <w:rPr>
          <w:rFonts w:hint="eastAsia"/>
        </w:rPr>
        <w:t>软件端可读写的计数器与寄存器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6"/>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r>
              <w:rPr>
                <w:rFonts w:hint="eastAsia"/>
              </w:rPr>
              <w:t>位宽</w:t>
            </w:r>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7"/>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7"/>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0CB8853"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rsidR="00885EE9">
        <w:t>GAC</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885EE9">
        <w:rPr>
          <w:rFonts w:hint="eastAsia"/>
        </w:rPr>
        <w:t>GAC</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收到的报文进行相关的统计操作，从而获取测试方所感兴趣的的数据，如：报文数量、时延等。并且根据具体的需求来决定对收到的报文是进行丢弃操作，还是上送软件端处理。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08DA218" w:rsidR="004C2814" w:rsidRDefault="004C2814" w:rsidP="004C2814">
      <w:pPr>
        <w:pStyle w:val="a0"/>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之间，如图</w:t>
      </w:r>
      <w:r>
        <w:rPr>
          <w:rFonts w:hint="eastAsia"/>
          <w:sz w:val="21"/>
          <w:szCs w:val="21"/>
        </w:rPr>
        <w:t>14</w:t>
      </w:r>
      <w:r>
        <w:rPr>
          <w:rFonts w:hint="eastAsia"/>
          <w:sz w:val="21"/>
          <w:szCs w:val="21"/>
        </w:rPr>
        <w:t>所示。</w:t>
      </w:r>
    </w:p>
    <w:p w14:paraId="2AC62751" w14:textId="07D28C25" w:rsidR="004C2814" w:rsidRPr="0060647E" w:rsidRDefault="00C97341" w:rsidP="004C2814">
      <w:pPr>
        <w:jc w:val="center"/>
        <w:rPr>
          <w:noProof/>
        </w:rPr>
      </w:pPr>
      <w:r>
        <w:rPr>
          <w:noProof/>
        </w:rPr>
        <w:object w:dxaOrig="18975" w:dyaOrig="4425" w14:anchorId="33572DBA">
          <v:shape id="_x0000_i1027" type="#_x0000_t75" alt="" style="width:414.6pt;height:96.85pt;mso-width-percent:0;mso-height-percent:0;mso-width-percent:0;mso-height-percent:0" o:ole="">
            <v:imagedata r:id="rId29" o:title=""/>
          </v:shape>
          <o:OLEObject Type="Embed" ProgID="Visio.Drawing.15" ShapeID="_x0000_i1027" DrawAspect="Content" ObjectID="_1599509097" r:id="rId30"/>
        </w:object>
      </w:r>
    </w:p>
    <w:p w14:paraId="6FD58342" w14:textId="62A30009" w:rsidR="004C2814" w:rsidRPr="00DF46D8" w:rsidRDefault="004C2814" w:rsidP="004C2814">
      <w:pPr>
        <w:pStyle w:val="a0"/>
        <w:ind w:firstLineChars="0" w:firstLine="0"/>
        <w:jc w:val="center"/>
        <w:rPr>
          <w:szCs w:val="18"/>
        </w:rPr>
      </w:pPr>
      <w:r w:rsidRPr="00DF46D8">
        <w:rPr>
          <w:rFonts w:hint="eastAsia"/>
          <w:szCs w:val="18"/>
        </w:rPr>
        <w:t>图</w:t>
      </w:r>
      <w:r w:rsidR="0060647E">
        <w:rPr>
          <w:rFonts w:hint="eastAsia"/>
          <w:szCs w:val="18"/>
        </w:rPr>
        <w:t>1</w:t>
      </w:r>
      <w:r w:rsidR="0060647E">
        <w:rPr>
          <w:szCs w:val="18"/>
        </w:rPr>
        <w:t>4</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0"/>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0"/>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6"/>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a0"/>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a0"/>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a0"/>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a0"/>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a0"/>
              <w:ind w:firstLineChars="0" w:firstLine="0"/>
              <w:jc w:val="center"/>
              <w:rPr>
                <w:sz w:val="21"/>
                <w:szCs w:val="21"/>
              </w:rPr>
            </w:pPr>
            <w:r>
              <w:rPr>
                <w:sz w:val="21"/>
                <w:szCs w:val="21"/>
              </w:rPr>
              <w:lastRenderedPageBreak/>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a0"/>
              <w:ind w:firstLineChars="0" w:firstLine="0"/>
              <w:jc w:val="center"/>
              <w:rPr>
                <w:sz w:val="21"/>
                <w:szCs w:val="21"/>
              </w:rPr>
            </w:pPr>
            <w:r>
              <w:rPr>
                <w:rFonts w:hint="eastAsia"/>
                <w:sz w:val="21"/>
                <w:szCs w:val="21"/>
              </w:rPr>
              <w:t>记录总接收</w:t>
            </w:r>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a0"/>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a0"/>
              <w:ind w:firstLineChars="0" w:firstLine="0"/>
              <w:jc w:val="center"/>
              <w:rPr>
                <w:sz w:val="21"/>
                <w:szCs w:val="21"/>
              </w:rPr>
            </w:pPr>
            <w:r>
              <w:rPr>
                <w:rFonts w:hint="eastAsia"/>
                <w:sz w:val="21"/>
                <w:szCs w:val="21"/>
              </w:rPr>
              <w:t>记录总接收报文数量</w:t>
            </w:r>
          </w:p>
        </w:tc>
      </w:tr>
      <w:tr w:rsidR="004C2814" w14:paraId="639EC51C" w14:textId="77777777" w:rsidTr="004364BD">
        <w:tc>
          <w:tcPr>
            <w:tcW w:w="2074" w:type="dxa"/>
          </w:tcPr>
          <w:p w14:paraId="3CAA8A70" w14:textId="77777777" w:rsidR="004C2814" w:rsidRDefault="004C2814" w:rsidP="004364BD">
            <w:pPr>
              <w:pStyle w:val="a0"/>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a0"/>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a0"/>
              <w:ind w:firstLineChars="0" w:firstLine="0"/>
              <w:jc w:val="center"/>
              <w:rPr>
                <w:sz w:val="21"/>
                <w:szCs w:val="21"/>
              </w:rPr>
            </w:pPr>
            <w:r>
              <w:rPr>
                <w:rFonts w:hint="eastAsia"/>
                <w:sz w:val="21"/>
                <w:szCs w:val="21"/>
              </w:rPr>
              <w:t>记录总接收时间</w:t>
            </w:r>
          </w:p>
        </w:tc>
      </w:tr>
    </w:tbl>
    <w:p w14:paraId="53683A7D" w14:textId="0593D178" w:rsidR="004C2814" w:rsidRDefault="004C2814" w:rsidP="004C2814">
      <w:pPr>
        <w:pStyle w:val="a0"/>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sidR="00C718CD">
        <w:rPr>
          <w:sz w:val="21"/>
          <w:szCs w:val="21"/>
        </w:rPr>
        <w:t>H</w:t>
      </w:r>
      <w:r>
        <w:rPr>
          <w:sz w:val="21"/>
          <w:szCs w:val="21"/>
        </w:rPr>
        <w:t>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0"/>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4FF4CADC" w:rsidR="004C2814" w:rsidRDefault="004C2814" w:rsidP="004C2814">
      <w:pPr>
        <w:pStyle w:val="a0"/>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sidR="00885EE9">
        <w:rPr>
          <w:rFonts w:hint="eastAsia"/>
          <w:sz w:val="21"/>
          <w:szCs w:val="21"/>
        </w:rPr>
        <w:t>GAC</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sidR="00885EE9">
        <w:rPr>
          <w:rFonts w:hint="eastAsia"/>
          <w:sz w:val="21"/>
          <w:szCs w:val="21"/>
        </w:rPr>
        <w:t>GAC</w:t>
      </w:r>
      <w:r>
        <w:rPr>
          <w:rFonts w:hint="eastAsia"/>
          <w:sz w:val="21"/>
          <w:szCs w:val="21"/>
        </w:rPr>
        <w:t>的输出信号与</w:t>
      </w:r>
      <w:r w:rsidR="00885EE9">
        <w:rPr>
          <w:rFonts w:hint="eastAsia"/>
          <w:sz w:val="21"/>
          <w:szCs w:val="21"/>
        </w:rPr>
        <w:t>GAC</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sidR="006C3C55">
        <w:rPr>
          <w:rFonts w:hint="eastAsia"/>
          <w:sz w:val="21"/>
          <w:szCs w:val="21"/>
        </w:rPr>
        <w:t>1</w:t>
      </w:r>
      <w:r w:rsidR="006C3C55">
        <w:rPr>
          <w:sz w:val="21"/>
          <w:szCs w:val="21"/>
        </w:rPr>
        <w:t>5</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7F7BC4CA" w14:textId="26A77F7B" w:rsidR="00301F75" w:rsidRPr="006C3C55" w:rsidRDefault="00C97341" w:rsidP="006C3C55">
      <w:pPr>
        <w:jc w:val="center"/>
        <w:rPr>
          <w:rFonts w:hint="eastAsia"/>
          <w:noProof/>
        </w:rPr>
      </w:pPr>
      <w:r>
        <w:rPr>
          <w:noProof/>
        </w:rPr>
        <w:object w:dxaOrig="7605" w:dyaOrig="13830" w14:anchorId="6BAD34DF">
          <v:shape id="_x0000_i1026" type="#_x0000_t75" alt="" style="width:187.7pt;height:341.65pt;mso-width-percent:0;mso-height-percent:0;mso-width-percent:0;mso-height-percent:0" o:ole="">
            <v:imagedata r:id="rId31" o:title=""/>
          </v:shape>
          <o:OLEObject Type="Embed" ProgID="Visio.Drawing.15" ShapeID="_x0000_i1026" DrawAspect="Content" ObjectID="_1599509098" r:id="rId32"/>
        </w:object>
      </w:r>
    </w:p>
    <w:p w14:paraId="7C3B244A" w14:textId="127747B9" w:rsidR="004C2814" w:rsidRDefault="004C2814" w:rsidP="004C2814">
      <w:pPr>
        <w:pStyle w:val="a0"/>
        <w:ind w:firstLineChars="0" w:firstLine="0"/>
        <w:jc w:val="center"/>
        <w:rPr>
          <w:szCs w:val="21"/>
        </w:rPr>
      </w:pPr>
      <w:r w:rsidRPr="006D3EB1">
        <w:rPr>
          <w:rFonts w:hint="eastAsia"/>
          <w:szCs w:val="21"/>
        </w:rPr>
        <w:t>图</w:t>
      </w:r>
      <w:r w:rsidR="006C3C55">
        <w:rPr>
          <w:rFonts w:hint="eastAsia"/>
          <w:szCs w:val="21"/>
        </w:rPr>
        <w:t>1</w:t>
      </w:r>
      <w:r w:rsidR="006C3C55">
        <w:rPr>
          <w:szCs w:val="21"/>
        </w:rPr>
        <w:t>5</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0"/>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0"/>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6"/>
        <w:tblW w:w="0" w:type="auto"/>
        <w:tblLook w:val="04A0" w:firstRow="1" w:lastRow="0" w:firstColumn="1" w:lastColumn="0" w:noHBand="0" w:noVBand="1"/>
      </w:tblPr>
      <w:tblGrid>
        <w:gridCol w:w="1979"/>
        <w:gridCol w:w="753"/>
        <w:gridCol w:w="807"/>
        <w:gridCol w:w="4757"/>
      </w:tblGrid>
      <w:tr w:rsidR="004C2814" w14:paraId="6C3A83E1" w14:textId="77777777" w:rsidTr="006C3C55">
        <w:tc>
          <w:tcPr>
            <w:tcW w:w="1979" w:type="dxa"/>
            <w:shd w:val="clear" w:color="auto" w:fill="D9D9D9" w:themeFill="background1" w:themeFillShade="D9"/>
          </w:tcPr>
          <w:p w14:paraId="5067CB85" w14:textId="77777777" w:rsidR="004C2814" w:rsidRDefault="004C2814" w:rsidP="004364BD">
            <w:pPr>
              <w:pStyle w:val="a0"/>
              <w:ind w:firstLineChars="0" w:firstLine="0"/>
              <w:jc w:val="center"/>
              <w:rPr>
                <w:sz w:val="21"/>
                <w:szCs w:val="21"/>
              </w:rPr>
            </w:pPr>
            <w:r>
              <w:rPr>
                <w:rFonts w:hint="eastAsia"/>
                <w:sz w:val="21"/>
                <w:szCs w:val="21"/>
              </w:rPr>
              <w:lastRenderedPageBreak/>
              <w:t>信号名称</w:t>
            </w:r>
          </w:p>
        </w:tc>
        <w:tc>
          <w:tcPr>
            <w:tcW w:w="753" w:type="dxa"/>
            <w:shd w:val="clear" w:color="auto" w:fill="D9D9D9" w:themeFill="background1" w:themeFillShade="D9"/>
          </w:tcPr>
          <w:p w14:paraId="38F794A5" w14:textId="77777777" w:rsidR="004C2814" w:rsidRDefault="004C2814" w:rsidP="004364BD">
            <w:pPr>
              <w:pStyle w:val="a0"/>
              <w:ind w:firstLineChars="0" w:firstLine="0"/>
              <w:jc w:val="center"/>
              <w:rPr>
                <w:sz w:val="21"/>
                <w:szCs w:val="21"/>
              </w:rPr>
            </w:pPr>
            <w:r>
              <w:rPr>
                <w:rFonts w:hint="eastAsia"/>
                <w:sz w:val="21"/>
                <w:szCs w:val="21"/>
              </w:rPr>
              <w:t>方向</w:t>
            </w:r>
          </w:p>
        </w:tc>
        <w:tc>
          <w:tcPr>
            <w:tcW w:w="807" w:type="dxa"/>
            <w:shd w:val="clear" w:color="auto" w:fill="D9D9D9" w:themeFill="background1" w:themeFillShade="D9"/>
          </w:tcPr>
          <w:p w14:paraId="0D0E43EE" w14:textId="77777777" w:rsidR="004C2814" w:rsidRDefault="004C2814" w:rsidP="004364BD">
            <w:pPr>
              <w:pStyle w:val="a0"/>
              <w:ind w:firstLineChars="0" w:firstLine="0"/>
              <w:jc w:val="center"/>
              <w:rPr>
                <w:sz w:val="21"/>
                <w:szCs w:val="21"/>
              </w:rPr>
            </w:pPr>
            <w:r>
              <w:rPr>
                <w:rFonts w:hint="eastAsia"/>
                <w:sz w:val="21"/>
                <w:szCs w:val="21"/>
              </w:rPr>
              <w:t>宽度</w:t>
            </w:r>
          </w:p>
        </w:tc>
        <w:tc>
          <w:tcPr>
            <w:tcW w:w="4757" w:type="dxa"/>
            <w:shd w:val="clear" w:color="auto" w:fill="D9D9D9" w:themeFill="background1" w:themeFillShade="D9"/>
          </w:tcPr>
          <w:p w14:paraId="7750A799" w14:textId="77777777" w:rsidR="004C2814" w:rsidRDefault="004C2814" w:rsidP="004364BD">
            <w:pPr>
              <w:pStyle w:val="a0"/>
              <w:ind w:firstLineChars="0" w:firstLine="0"/>
              <w:jc w:val="center"/>
              <w:rPr>
                <w:sz w:val="21"/>
                <w:szCs w:val="21"/>
              </w:rPr>
            </w:pPr>
            <w:r>
              <w:rPr>
                <w:rFonts w:hint="eastAsia"/>
                <w:sz w:val="21"/>
                <w:szCs w:val="21"/>
              </w:rPr>
              <w:t>信号描述</w:t>
            </w:r>
          </w:p>
        </w:tc>
      </w:tr>
      <w:tr w:rsidR="006C3C55" w14:paraId="15466878" w14:textId="77777777" w:rsidTr="006C3C55">
        <w:tc>
          <w:tcPr>
            <w:tcW w:w="1979" w:type="dxa"/>
          </w:tcPr>
          <w:p w14:paraId="1BE22CC7" w14:textId="5E854F67" w:rsidR="006C3C55" w:rsidRDefault="006C3C55" w:rsidP="006C3C55">
            <w:pPr>
              <w:pStyle w:val="a0"/>
              <w:ind w:firstLineChars="0" w:firstLine="0"/>
              <w:jc w:val="center"/>
              <w:rPr>
                <w:sz w:val="21"/>
                <w:szCs w:val="21"/>
              </w:rPr>
            </w:pPr>
            <w:r>
              <w:rPr>
                <w:rFonts w:hint="eastAsia"/>
                <w:sz w:val="21"/>
                <w:szCs w:val="21"/>
              </w:rPr>
              <w:t>clk</w:t>
            </w:r>
          </w:p>
        </w:tc>
        <w:tc>
          <w:tcPr>
            <w:tcW w:w="753" w:type="dxa"/>
          </w:tcPr>
          <w:p w14:paraId="4EDC8045" w14:textId="6470C3D2" w:rsidR="006C3C55" w:rsidRDefault="006C3C55" w:rsidP="006C3C55">
            <w:pPr>
              <w:pStyle w:val="a0"/>
              <w:ind w:firstLineChars="0" w:firstLine="0"/>
              <w:jc w:val="center"/>
              <w:rPr>
                <w:sz w:val="21"/>
                <w:szCs w:val="21"/>
              </w:rPr>
            </w:pPr>
            <w:r>
              <w:rPr>
                <w:rFonts w:hint="eastAsia"/>
                <w:sz w:val="21"/>
                <w:szCs w:val="21"/>
              </w:rPr>
              <w:t>input</w:t>
            </w:r>
          </w:p>
        </w:tc>
        <w:tc>
          <w:tcPr>
            <w:tcW w:w="807" w:type="dxa"/>
          </w:tcPr>
          <w:p w14:paraId="7C31B6D2" w14:textId="55153B09"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1A3F9BBD" w14:textId="2A86A9C1" w:rsidR="006C3C55" w:rsidRDefault="006C3C55" w:rsidP="006C3C55">
            <w:pPr>
              <w:pStyle w:val="a0"/>
              <w:ind w:firstLineChars="0" w:firstLine="0"/>
              <w:jc w:val="center"/>
              <w:rPr>
                <w:sz w:val="21"/>
                <w:szCs w:val="21"/>
              </w:rPr>
            </w:pPr>
            <w:r>
              <w:rPr>
                <w:rFonts w:hint="eastAsia"/>
                <w:sz w:val="21"/>
                <w:szCs w:val="21"/>
              </w:rPr>
              <w:t>时钟信号</w:t>
            </w:r>
          </w:p>
        </w:tc>
      </w:tr>
      <w:tr w:rsidR="006C3C55" w14:paraId="6DD7E844" w14:textId="77777777" w:rsidTr="006C3C55">
        <w:tc>
          <w:tcPr>
            <w:tcW w:w="1979" w:type="dxa"/>
          </w:tcPr>
          <w:p w14:paraId="49229005" w14:textId="0B2B10A8" w:rsidR="006C3C55" w:rsidRDefault="006C3C55" w:rsidP="006C3C55">
            <w:pPr>
              <w:pStyle w:val="a0"/>
              <w:ind w:firstLineChars="0" w:firstLine="0"/>
              <w:jc w:val="center"/>
              <w:rPr>
                <w:sz w:val="21"/>
                <w:szCs w:val="21"/>
              </w:rPr>
            </w:pPr>
            <w:r>
              <w:rPr>
                <w:sz w:val="21"/>
                <w:szCs w:val="21"/>
              </w:rPr>
              <w:t>r</w:t>
            </w:r>
            <w:r>
              <w:rPr>
                <w:rFonts w:hint="eastAsia"/>
                <w:sz w:val="21"/>
                <w:szCs w:val="21"/>
              </w:rPr>
              <w:t>st</w:t>
            </w:r>
            <w:r>
              <w:rPr>
                <w:sz w:val="21"/>
                <w:szCs w:val="21"/>
              </w:rPr>
              <w:t>_n</w:t>
            </w:r>
          </w:p>
        </w:tc>
        <w:tc>
          <w:tcPr>
            <w:tcW w:w="753" w:type="dxa"/>
          </w:tcPr>
          <w:p w14:paraId="4DFBF425" w14:textId="0E2AB1B6" w:rsidR="006C3C55" w:rsidRDefault="006C3C55" w:rsidP="006C3C55">
            <w:pPr>
              <w:pStyle w:val="a0"/>
              <w:ind w:firstLineChars="0" w:firstLine="0"/>
              <w:jc w:val="center"/>
              <w:rPr>
                <w:sz w:val="21"/>
                <w:szCs w:val="21"/>
              </w:rPr>
            </w:pPr>
            <w:r>
              <w:rPr>
                <w:sz w:val="21"/>
                <w:szCs w:val="21"/>
              </w:rPr>
              <w:t>input</w:t>
            </w:r>
          </w:p>
        </w:tc>
        <w:tc>
          <w:tcPr>
            <w:tcW w:w="807" w:type="dxa"/>
          </w:tcPr>
          <w:p w14:paraId="55D21199" w14:textId="16F03AD5"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76F9F278" w14:textId="190DBB33" w:rsidR="006C3C55" w:rsidRDefault="006C3C55" w:rsidP="006C3C55">
            <w:pPr>
              <w:pStyle w:val="a0"/>
              <w:ind w:firstLineChars="0" w:firstLine="0"/>
              <w:jc w:val="center"/>
              <w:rPr>
                <w:sz w:val="21"/>
                <w:szCs w:val="21"/>
              </w:rPr>
            </w:pPr>
            <w:r>
              <w:rPr>
                <w:rFonts w:hint="eastAsia"/>
                <w:sz w:val="21"/>
                <w:szCs w:val="21"/>
              </w:rPr>
              <w:t>复位信号</w:t>
            </w:r>
          </w:p>
        </w:tc>
      </w:tr>
      <w:tr w:rsidR="006C3C55" w14:paraId="702072FA" w14:textId="77777777" w:rsidTr="006C3C55">
        <w:tc>
          <w:tcPr>
            <w:tcW w:w="1979" w:type="dxa"/>
          </w:tcPr>
          <w:p w14:paraId="0EF67084" w14:textId="3ED34162"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_scm_md</w:t>
            </w:r>
          </w:p>
        </w:tc>
        <w:tc>
          <w:tcPr>
            <w:tcW w:w="753" w:type="dxa"/>
          </w:tcPr>
          <w:p w14:paraId="1F473C84" w14:textId="49802CBC" w:rsidR="006C3C55" w:rsidRDefault="006C3C55" w:rsidP="006C3C55">
            <w:pPr>
              <w:pStyle w:val="a0"/>
              <w:ind w:firstLineChars="0" w:firstLine="0"/>
              <w:jc w:val="center"/>
              <w:rPr>
                <w:sz w:val="21"/>
                <w:szCs w:val="21"/>
              </w:rPr>
            </w:pPr>
            <w:r>
              <w:rPr>
                <w:sz w:val="21"/>
                <w:szCs w:val="21"/>
              </w:rPr>
              <w:t>input</w:t>
            </w:r>
          </w:p>
        </w:tc>
        <w:tc>
          <w:tcPr>
            <w:tcW w:w="807" w:type="dxa"/>
          </w:tcPr>
          <w:p w14:paraId="0AE94F26" w14:textId="554103DC" w:rsidR="006C3C55" w:rsidRDefault="006C3C55" w:rsidP="006C3C55">
            <w:pPr>
              <w:pStyle w:val="a0"/>
              <w:ind w:firstLineChars="0" w:firstLine="0"/>
              <w:jc w:val="center"/>
              <w:rPr>
                <w:sz w:val="21"/>
                <w:szCs w:val="21"/>
              </w:rPr>
            </w:pPr>
            <w:r>
              <w:rPr>
                <w:rFonts w:hint="eastAsia"/>
                <w:sz w:val="21"/>
                <w:szCs w:val="21"/>
              </w:rPr>
              <w:t>2</w:t>
            </w:r>
            <w:r>
              <w:rPr>
                <w:sz w:val="21"/>
                <w:szCs w:val="21"/>
              </w:rPr>
              <w:t>56</w:t>
            </w:r>
          </w:p>
        </w:tc>
        <w:tc>
          <w:tcPr>
            <w:tcW w:w="4757" w:type="dxa"/>
          </w:tcPr>
          <w:p w14:paraId="338E2B50" w14:textId="3A3DE76A"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M</w:t>
            </w:r>
            <w:r>
              <w:rPr>
                <w:sz w:val="21"/>
                <w:szCs w:val="21"/>
              </w:rPr>
              <w:t>D</w:t>
            </w:r>
          </w:p>
        </w:tc>
      </w:tr>
      <w:tr w:rsidR="006C3C55" w14:paraId="47B8DEB6" w14:textId="77777777" w:rsidTr="006C3C55">
        <w:tc>
          <w:tcPr>
            <w:tcW w:w="1979" w:type="dxa"/>
          </w:tcPr>
          <w:p w14:paraId="27E7D5A3" w14:textId="73E394D6"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wr</w:t>
            </w:r>
          </w:p>
        </w:tc>
        <w:tc>
          <w:tcPr>
            <w:tcW w:w="753" w:type="dxa"/>
          </w:tcPr>
          <w:p w14:paraId="03FB8897" w14:textId="7CD1D2F2" w:rsidR="006C3C55" w:rsidRDefault="006C3C55" w:rsidP="006C3C55">
            <w:pPr>
              <w:pStyle w:val="a0"/>
              <w:ind w:firstLineChars="0" w:firstLine="0"/>
              <w:jc w:val="center"/>
              <w:rPr>
                <w:sz w:val="21"/>
                <w:szCs w:val="21"/>
              </w:rPr>
            </w:pPr>
            <w:r>
              <w:rPr>
                <w:sz w:val="21"/>
                <w:szCs w:val="21"/>
              </w:rPr>
              <w:t>input</w:t>
            </w:r>
          </w:p>
        </w:tc>
        <w:tc>
          <w:tcPr>
            <w:tcW w:w="807" w:type="dxa"/>
          </w:tcPr>
          <w:p w14:paraId="63B3A913" w14:textId="18967BD6"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7E6A1BC9" w14:textId="60198633"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M</w:t>
            </w:r>
            <w:r>
              <w:rPr>
                <w:sz w:val="21"/>
                <w:szCs w:val="21"/>
              </w:rPr>
              <w:t>D</w:t>
            </w:r>
            <w:r>
              <w:rPr>
                <w:rFonts w:hint="eastAsia"/>
                <w:sz w:val="21"/>
                <w:szCs w:val="21"/>
              </w:rPr>
              <w:t>的写使能信号</w:t>
            </w:r>
          </w:p>
        </w:tc>
      </w:tr>
      <w:tr w:rsidR="006C3C55" w14:paraId="6B904223" w14:textId="77777777" w:rsidTr="006C3C55">
        <w:tc>
          <w:tcPr>
            <w:tcW w:w="1979" w:type="dxa"/>
          </w:tcPr>
          <w:p w14:paraId="1A44CD27" w14:textId="4E3E3AFA"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w:t>
            </w:r>
          </w:p>
        </w:tc>
        <w:tc>
          <w:tcPr>
            <w:tcW w:w="753" w:type="dxa"/>
          </w:tcPr>
          <w:p w14:paraId="5C7F0D42" w14:textId="44696A9A" w:rsidR="006C3C55" w:rsidRDefault="006C3C55" w:rsidP="006C3C55">
            <w:pPr>
              <w:pStyle w:val="a0"/>
              <w:ind w:firstLineChars="0" w:firstLine="0"/>
              <w:jc w:val="center"/>
              <w:rPr>
                <w:sz w:val="21"/>
                <w:szCs w:val="21"/>
              </w:rPr>
            </w:pPr>
            <w:r>
              <w:rPr>
                <w:rFonts w:hint="eastAsia"/>
                <w:sz w:val="21"/>
                <w:szCs w:val="21"/>
              </w:rPr>
              <w:t>i</w:t>
            </w:r>
            <w:r>
              <w:rPr>
                <w:sz w:val="21"/>
                <w:szCs w:val="21"/>
              </w:rPr>
              <w:t>nput</w:t>
            </w:r>
          </w:p>
        </w:tc>
        <w:tc>
          <w:tcPr>
            <w:tcW w:w="807" w:type="dxa"/>
          </w:tcPr>
          <w:p w14:paraId="112C90BE" w14:textId="1B2B715C" w:rsidR="006C3C55" w:rsidRDefault="006C3C55" w:rsidP="006C3C55">
            <w:pPr>
              <w:pStyle w:val="a0"/>
              <w:ind w:firstLineChars="0" w:firstLine="0"/>
              <w:jc w:val="center"/>
              <w:rPr>
                <w:sz w:val="21"/>
                <w:szCs w:val="21"/>
              </w:rPr>
            </w:pPr>
            <w:r>
              <w:rPr>
                <w:rFonts w:hint="eastAsia"/>
                <w:sz w:val="21"/>
                <w:szCs w:val="21"/>
              </w:rPr>
              <w:t>1</w:t>
            </w:r>
            <w:r>
              <w:rPr>
                <w:sz w:val="21"/>
                <w:szCs w:val="21"/>
              </w:rPr>
              <w:t>024</w:t>
            </w:r>
          </w:p>
        </w:tc>
        <w:tc>
          <w:tcPr>
            <w:tcW w:w="4757" w:type="dxa"/>
          </w:tcPr>
          <w:p w14:paraId="75B994D9" w14:textId="6CA8A0F9"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HV</w:t>
            </w:r>
          </w:p>
        </w:tc>
      </w:tr>
      <w:tr w:rsidR="006C3C55" w14:paraId="59DD4A84" w14:textId="77777777" w:rsidTr="006C3C55">
        <w:tc>
          <w:tcPr>
            <w:tcW w:w="1979" w:type="dxa"/>
          </w:tcPr>
          <w:p w14:paraId="18463BEB" w14:textId="1C346666"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phv_</w:t>
            </w:r>
            <w:r>
              <w:rPr>
                <w:sz w:val="21"/>
                <w:szCs w:val="21"/>
              </w:rPr>
              <w:t>wr</w:t>
            </w:r>
          </w:p>
        </w:tc>
        <w:tc>
          <w:tcPr>
            <w:tcW w:w="753" w:type="dxa"/>
          </w:tcPr>
          <w:p w14:paraId="59755BF2" w14:textId="214906F0" w:rsidR="006C3C55" w:rsidRDefault="006C3C55" w:rsidP="006C3C55">
            <w:pPr>
              <w:pStyle w:val="a0"/>
              <w:ind w:firstLineChars="0" w:firstLine="0"/>
              <w:jc w:val="center"/>
              <w:rPr>
                <w:sz w:val="21"/>
                <w:szCs w:val="21"/>
              </w:rPr>
            </w:pPr>
            <w:r>
              <w:rPr>
                <w:rFonts w:hint="eastAsia"/>
                <w:sz w:val="21"/>
                <w:szCs w:val="21"/>
              </w:rPr>
              <w:t>i</w:t>
            </w:r>
            <w:r>
              <w:rPr>
                <w:sz w:val="21"/>
                <w:szCs w:val="21"/>
              </w:rPr>
              <w:t>nput</w:t>
            </w:r>
          </w:p>
        </w:tc>
        <w:tc>
          <w:tcPr>
            <w:tcW w:w="807" w:type="dxa"/>
          </w:tcPr>
          <w:p w14:paraId="065527E3" w14:textId="099BDB4A"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0BE7E232" w14:textId="3B385EE7"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w:t>
            </w:r>
            <w:r>
              <w:rPr>
                <w:sz w:val="21"/>
                <w:szCs w:val="21"/>
              </w:rPr>
              <w:t>PHV</w:t>
            </w:r>
            <w:r>
              <w:rPr>
                <w:rFonts w:hint="eastAsia"/>
                <w:sz w:val="21"/>
                <w:szCs w:val="21"/>
              </w:rPr>
              <w:t>的写使能信号</w:t>
            </w:r>
          </w:p>
        </w:tc>
      </w:tr>
      <w:tr w:rsidR="006C3C55" w14:paraId="6244601B" w14:textId="77777777" w:rsidTr="006C3C55">
        <w:tc>
          <w:tcPr>
            <w:tcW w:w="1979" w:type="dxa"/>
          </w:tcPr>
          <w:p w14:paraId="19808631" w14:textId="7C9DA685"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alf</w:t>
            </w:r>
          </w:p>
        </w:tc>
        <w:tc>
          <w:tcPr>
            <w:tcW w:w="753" w:type="dxa"/>
          </w:tcPr>
          <w:p w14:paraId="72A8D047" w14:textId="470A3E04" w:rsidR="006C3C55" w:rsidRDefault="006C3C55" w:rsidP="006C3C55">
            <w:pPr>
              <w:pStyle w:val="a0"/>
              <w:ind w:firstLineChars="0" w:firstLine="0"/>
              <w:jc w:val="center"/>
              <w:rPr>
                <w:sz w:val="21"/>
                <w:szCs w:val="21"/>
              </w:rPr>
            </w:pPr>
            <w:r>
              <w:rPr>
                <w:sz w:val="21"/>
                <w:szCs w:val="21"/>
              </w:rPr>
              <w:t>input</w:t>
            </w:r>
          </w:p>
        </w:tc>
        <w:tc>
          <w:tcPr>
            <w:tcW w:w="807" w:type="dxa"/>
          </w:tcPr>
          <w:p w14:paraId="514B22C3" w14:textId="6EFA0979"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4A816D21" w14:textId="094A67FD" w:rsidR="006C3C55" w:rsidRDefault="006C3C55" w:rsidP="006C3C55">
            <w:pPr>
              <w:pStyle w:val="a0"/>
              <w:ind w:firstLineChars="0" w:firstLine="0"/>
              <w:jc w:val="center"/>
              <w:rPr>
                <w:sz w:val="21"/>
                <w:szCs w:val="21"/>
              </w:rPr>
            </w:pPr>
            <w:r>
              <w:rPr>
                <w:rFonts w:hint="eastAsia"/>
                <w:sz w:val="21"/>
                <w:szCs w:val="21"/>
              </w:rPr>
              <w:t>G</w:t>
            </w:r>
            <w:r>
              <w:rPr>
                <w:sz w:val="21"/>
                <w:szCs w:val="21"/>
              </w:rPr>
              <w:t>AC</w:t>
            </w:r>
            <w:r>
              <w:rPr>
                <w:rFonts w:hint="eastAsia"/>
                <w:sz w:val="21"/>
                <w:szCs w:val="21"/>
              </w:rPr>
              <w:t>能够接收</w:t>
            </w:r>
            <w:r>
              <w:rPr>
                <w:rFonts w:hint="eastAsia"/>
                <w:sz w:val="21"/>
                <w:szCs w:val="21"/>
              </w:rPr>
              <w:t>M</w:t>
            </w:r>
            <w:r>
              <w:rPr>
                <w:sz w:val="21"/>
                <w:szCs w:val="21"/>
              </w:rPr>
              <w:t>D</w:t>
            </w:r>
            <w:r>
              <w:rPr>
                <w:rFonts w:hint="eastAsia"/>
                <w:sz w:val="21"/>
                <w:szCs w:val="21"/>
              </w:rPr>
              <w:t>的信号</w:t>
            </w:r>
          </w:p>
        </w:tc>
      </w:tr>
      <w:tr w:rsidR="006C3C55" w14:paraId="78335A18" w14:textId="77777777" w:rsidTr="006C3C55">
        <w:tc>
          <w:tcPr>
            <w:tcW w:w="1979" w:type="dxa"/>
          </w:tcPr>
          <w:p w14:paraId="7427D2D5" w14:textId="0684004C" w:rsidR="006C3C55" w:rsidRDefault="006C3C55" w:rsidP="006C3C55">
            <w:pPr>
              <w:pStyle w:val="a0"/>
              <w:ind w:firstLineChars="0" w:firstLine="0"/>
              <w:jc w:val="center"/>
              <w:rPr>
                <w:sz w:val="21"/>
                <w:szCs w:val="21"/>
              </w:rPr>
            </w:pPr>
            <w:r>
              <w:rPr>
                <w:sz w:val="21"/>
                <w:szCs w:val="21"/>
              </w:rPr>
              <w:t>i</w:t>
            </w:r>
            <w:r>
              <w:rPr>
                <w:rFonts w:hint="eastAsia"/>
                <w:sz w:val="21"/>
                <w:szCs w:val="21"/>
              </w:rPr>
              <w:t>n</w:t>
            </w:r>
            <w:r>
              <w:rPr>
                <w:sz w:val="21"/>
                <w:szCs w:val="21"/>
              </w:rPr>
              <w:t>_scm_phv</w:t>
            </w:r>
            <w:r>
              <w:rPr>
                <w:rFonts w:hint="eastAsia"/>
                <w:sz w:val="21"/>
                <w:szCs w:val="21"/>
              </w:rPr>
              <w:t>_</w:t>
            </w:r>
            <w:r>
              <w:rPr>
                <w:sz w:val="21"/>
                <w:szCs w:val="21"/>
              </w:rPr>
              <w:t>alf</w:t>
            </w:r>
          </w:p>
        </w:tc>
        <w:tc>
          <w:tcPr>
            <w:tcW w:w="753" w:type="dxa"/>
          </w:tcPr>
          <w:p w14:paraId="36D02C37" w14:textId="110C1D9B" w:rsidR="006C3C55" w:rsidRDefault="006C3C55" w:rsidP="006C3C55">
            <w:pPr>
              <w:pStyle w:val="a0"/>
              <w:ind w:firstLineChars="0" w:firstLine="0"/>
              <w:jc w:val="center"/>
              <w:rPr>
                <w:sz w:val="21"/>
                <w:szCs w:val="21"/>
              </w:rPr>
            </w:pPr>
            <w:r>
              <w:rPr>
                <w:rFonts w:hint="eastAsia"/>
                <w:sz w:val="21"/>
                <w:szCs w:val="21"/>
              </w:rPr>
              <w:t>i</w:t>
            </w:r>
            <w:r>
              <w:rPr>
                <w:sz w:val="21"/>
                <w:szCs w:val="21"/>
              </w:rPr>
              <w:t>nput</w:t>
            </w:r>
          </w:p>
        </w:tc>
        <w:tc>
          <w:tcPr>
            <w:tcW w:w="807" w:type="dxa"/>
          </w:tcPr>
          <w:p w14:paraId="6B3D171D" w14:textId="18D88D6A"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21ACAB46" w14:textId="46B5E7A3" w:rsidR="006C3C55" w:rsidRDefault="006C3C55" w:rsidP="006C3C55">
            <w:pPr>
              <w:pStyle w:val="a0"/>
              <w:ind w:firstLineChars="0" w:firstLine="0"/>
              <w:jc w:val="center"/>
              <w:rPr>
                <w:sz w:val="21"/>
                <w:szCs w:val="21"/>
              </w:rPr>
            </w:pPr>
            <w:r>
              <w:rPr>
                <w:rFonts w:hint="eastAsia"/>
                <w:sz w:val="21"/>
                <w:szCs w:val="21"/>
              </w:rPr>
              <w:t>G</w:t>
            </w:r>
            <w:r>
              <w:rPr>
                <w:sz w:val="21"/>
                <w:szCs w:val="21"/>
              </w:rPr>
              <w:t>AC</w:t>
            </w:r>
            <w:r>
              <w:rPr>
                <w:rFonts w:hint="eastAsia"/>
                <w:sz w:val="21"/>
                <w:szCs w:val="21"/>
              </w:rPr>
              <w:t>能够接收</w:t>
            </w:r>
            <w:r>
              <w:rPr>
                <w:rFonts w:hint="eastAsia"/>
                <w:sz w:val="21"/>
                <w:szCs w:val="21"/>
              </w:rPr>
              <w:t>P</w:t>
            </w:r>
            <w:r>
              <w:rPr>
                <w:sz w:val="21"/>
                <w:szCs w:val="21"/>
              </w:rPr>
              <w:t>HV</w:t>
            </w:r>
            <w:r>
              <w:rPr>
                <w:rFonts w:hint="eastAsia"/>
                <w:sz w:val="21"/>
                <w:szCs w:val="21"/>
              </w:rPr>
              <w:t>的信号</w:t>
            </w:r>
          </w:p>
        </w:tc>
      </w:tr>
      <w:tr w:rsidR="006C3C55" w14:paraId="08277A79" w14:textId="77777777" w:rsidTr="006C3C55">
        <w:tc>
          <w:tcPr>
            <w:tcW w:w="1979" w:type="dxa"/>
          </w:tcPr>
          <w:p w14:paraId="6514375D" w14:textId="4B8420AC" w:rsidR="006C3C55" w:rsidRDefault="006C3C55" w:rsidP="006C3C55">
            <w:pPr>
              <w:pStyle w:val="a0"/>
              <w:ind w:firstLineChars="0" w:firstLine="0"/>
              <w:jc w:val="center"/>
              <w:rPr>
                <w:sz w:val="21"/>
                <w:szCs w:val="21"/>
              </w:rPr>
            </w:pPr>
            <w:r>
              <w:rPr>
                <w:sz w:val="21"/>
                <w:szCs w:val="21"/>
              </w:rPr>
              <w:t>g</w:t>
            </w:r>
            <w:r>
              <w:rPr>
                <w:rFonts w:hint="eastAsia"/>
                <w:sz w:val="21"/>
                <w:szCs w:val="21"/>
              </w:rPr>
              <w:t>ac</w:t>
            </w:r>
            <w:r>
              <w:rPr>
                <w:sz w:val="21"/>
                <w:szCs w:val="21"/>
              </w:rPr>
              <w:t>2scm_sent_start</w:t>
            </w:r>
          </w:p>
        </w:tc>
        <w:tc>
          <w:tcPr>
            <w:tcW w:w="753" w:type="dxa"/>
          </w:tcPr>
          <w:p w14:paraId="539CD34F" w14:textId="26E632C3" w:rsidR="006C3C55" w:rsidRDefault="006C3C55" w:rsidP="006C3C55">
            <w:pPr>
              <w:pStyle w:val="a0"/>
              <w:ind w:firstLineChars="0" w:firstLine="0"/>
              <w:jc w:val="center"/>
              <w:rPr>
                <w:sz w:val="21"/>
                <w:szCs w:val="21"/>
              </w:rPr>
            </w:pPr>
            <w:r>
              <w:rPr>
                <w:sz w:val="21"/>
                <w:szCs w:val="21"/>
              </w:rPr>
              <w:t>input</w:t>
            </w:r>
          </w:p>
        </w:tc>
        <w:tc>
          <w:tcPr>
            <w:tcW w:w="807" w:type="dxa"/>
          </w:tcPr>
          <w:p w14:paraId="42636673" w14:textId="6836393B"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7A5E2111" w14:textId="033E76D6" w:rsidR="006C3C55" w:rsidRDefault="006C3C55" w:rsidP="006C3C55">
            <w:pPr>
              <w:pStyle w:val="a0"/>
              <w:ind w:firstLineChars="0" w:firstLine="0"/>
              <w:jc w:val="center"/>
              <w:rPr>
                <w:sz w:val="21"/>
                <w:szCs w:val="21"/>
              </w:rPr>
            </w:pPr>
            <w:r>
              <w:rPr>
                <w:rFonts w:hint="eastAsia"/>
                <w:sz w:val="21"/>
                <w:szCs w:val="21"/>
              </w:rPr>
              <w:t>G</w:t>
            </w:r>
            <w:r>
              <w:rPr>
                <w:sz w:val="21"/>
                <w:szCs w:val="21"/>
              </w:rPr>
              <w:t>AC</w:t>
            </w:r>
            <w:r>
              <w:rPr>
                <w:rFonts w:hint="eastAsia"/>
                <w:sz w:val="21"/>
                <w:szCs w:val="21"/>
              </w:rPr>
              <w:t>传递给</w:t>
            </w:r>
            <w:r>
              <w:rPr>
                <w:rFonts w:hint="eastAsia"/>
                <w:sz w:val="21"/>
                <w:szCs w:val="21"/>
              </w:rPr>
              <w:t>S</w:t>
            </w:r>
            <w:r>
              <w:rPr>
                <w:sz w:val="21"/>
                <w:szCs w:val="21"/>
              </w:rPr>
              <w:t>CM</w:t>
            </w:r>
            <w:r>
              <w:rPr>
                <w:rFonts w:hint="eastAsia"/>
                <w:sz w:val="21"/>
                <w:szCs w:val="21"/>
              </w:rPr>
              <w:t>的测试开始信号</w:t>
            </w:r>
          </w:p>
        </w:tc>
      </w:tr>
      <w:tr w:rsidR="006C3C55" w14:paraId="08D63135" w14:textId="77777777" w:rsidTr="006C3C55">
        <w:tc>
          <w:tcPr>
            <w:tcW w:w="1979" w:type="dxa"/>
          </w:tcPr>
          <w:p w14:paraId="6D9219A5" w14:textId="0E61A086" w:rsidR="006C3C55" w:rsidRDefault="006C3C55" w:rsidP="006C3C55">
            <w:pPr>
              <w:pStyle w:val="a0"/>
              <w:ind w:firstLineChars="0" w:firstLine="0"/>
              <w:jc w:val="center"/>
              <w:rPr>
                <w:sz w:val="21"/>
                <w:szCs w:val="21"/>
              </w:rPr>
            </w:pPr>
            <w:r>
              <w:rPr>
                <w:sz w:val="21"/>
                <w:szCs w:val="21"/>
              </w:rPr>
              <w:t>g</w:t>
            </w:r>
            <w:r>
              <w:rPr>
                <w:rFonts w:hint="eastAsia"/>
                <w:sz w:val="21"/>
                <w:szCs w:val="21"/>
              </w:rPr>
              <w:t>ac</w:t>
            </w:r>
            <w:r>
              <w:rPr>
                <w:sz w:val="21"/>
                <w:szCs w:val="21"/>
              </w:rPr>
              <w:t>2scm_sent_</w:t>
            </w:r>
            <w:r>
              <w:rPr>
                <w:rFonts w:hint="eastAsia"/>
                <w:sz w:val="21"/>
                <w:szCs w:val="21"/>
              </w:rPr>
              <w:t>end</w:t>
            </w:r>
          </w:p>
        </w:tc>
        <w:tc>
          <w:tcPr>
            <w:tcW w:w="753" w:type="dxa"/>
          </w:tcPr>
          <w:p w14:paraId="18EEB6CB" w14:textId="5257F1AC" w:rsidR="006C3C55" w:rsidRDefault="006C3C55" w:rsidP="006C3C55">
            <w:pPr>
              <w:pStyle w:val="a0"/>
              <w:ind w:firstLineChars="0" w:firstLine="0"/>
              <w:jc w:val="center"/>
              <w:rPr>
                <w:sz w:val="21"/>
                <w:szCs w:val="21"/>
              </w:rPr>
            </w:pPr>
            <w:r>
              <w:rPr>
                <w:rFonts w:hint="eastAsia"/>
                <w:sz w:val="21"/>
                <w:szCs w:val="21"/>
              </w:rPr>
              <w:t>input</w:t>
            </w:r>
          </w:p>
        </w:tc>
        <w:tc>
          <w:tcPr>
            <w:tcW w:w="807" w:type="dxa"/>
          </w:tcPr>
          <w:p w14:paraId="18E75A4C" w14:textId="12DF3EC9"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7E7FD332" w14:textId="19785CB2" w:rsidR="006C3C55" w:rsidRDefault="006C3C55" w:rsidP="006C3C55">
            <w:pPr>
              <w:pStyle w:val="a0"/>
              <w:ind w:firstLineChars="0" w:firstLine="0"/>
              <w:jc w:val="center"/>
              <w:rPr>
                <w:sz w:val="21"/>
                <w:szCs w:val="21"/>
              </w:rPr>
            </w:pPr>
            <w:r>
              <w:rPr>
                <w:rFonts w:hint="eastAsia"/>
                <w:sz w:val="21"/>
                <w:szCs w:val="21"/>
              </w:rPr>
              <w:t>G</w:t>
            </w:r>
            <w:r>
              <w:rPr>
                <w:sz w:val="21"/>
                <w:szCs w:val="21"/>
              </w:rPr>
              <w:t>AC</w:t>
            </w:r>
            <w:r>
              <w:rPr>
                <w:rFonts w:hint="eastAsia"/>
                <w:sz w:val="21"/>
                <w:szCs w:val="21"/>
              </w:rPr>
              <w:t>传递给</w:t>
            </w:r>
            <w:r>
              <w:rPr>
                <w:rFonts w:hint="eastAsia"/>
                <w:sz w:val="21"/>
                <w:szCs w:val="21"/>
              </w:rPr>
              <w:t>S</w:t>
            </w:r>
            <w:r>
              <w:rPr>
                <w:sz w:val="21"/>
                <w:szCs w:val="21"/>
              </w:rPr>
              <w:t>CM</w:t>
            </w:r>
            <w:r>
              <w:rPr>
                <w:rFonts w:hint="eastAsia"/>
                <w:sz w:val="21"/>
                <w:szCs w:val="21"/>
              </w:rPr>
              <w:t>的测试结束信号</w:t>
            </w:r>
          </w:p>
        </w:tc>
      </w:tr>
      <w:tr w:rsidR="006C3C55" w14:paraId="48AFB7C4" w14:textId="77777777" w:rsidTr="006C3C55">
        <w:tc>
          <w:tcPr>
            <w:tcW w:w="1979" w:type="dxa"/>
          </w:tcPr>
          <w:p w14:paraId="1C2A8477" w14:textId="3988CA91" w:rsidR="006C3C55" w:rsidRDefault="006C3C55" w:rsidP="006C3C55">
            <w:pPr>
              <w:pStyle w:val="a0"/>
              <w:ind w:firstLineChars="0" w:firstLine="0"/>
              <w:jc w:val="center"/>
              <w:rPr>
                <w:sz w:val="21"/>
                <w:szCs w:val="21"/>
              </w:rPr>
            </w:pPr>
            <w:r>
              <w:rPr>
                <w:sz w:val="21"/>
                <w:szCs w:val="21"/>
              </w:rPr>
              <w:t>c</w:t>
            </w:r>
            <w:r>
              <w:rPr>
                <w:rFonts w:hint="eastAsia"/>
                <w:sz w:val="21"/>
                <w:szCs w:val="21"/>
              </w:rPr>
              <w:t>in</w:t>
            </w:r>
            <w:r>
              <w:rPr>
                <w:sz w:val="21"/>
                <w:szCs w:val="21"/>
              </w:rPr>
              <w:t>_scm_data</w:t>
            </w:r>
          </w:p>
        </w:tc>
        <w:tc>
          <w:tcPr>
            <w:tcW w:w="753" w:type="dxa"/>
          </w:tcPr>
          <w:p w14:paraId="26288447" w14:textId="4FCFF577" w:rsidR="006C3C55" w:rsidRDefault="006C3C55" w:rsidP="006C3C55">
            <w:pPr>
              <w:pStyle w:val="a0"/>
              <w:ind w:firstLineChars="0" w:firstLine="0"/>
              <w:jc w:val="center"/>
              <w:rPr>
                <w:sz w:val="21"/>
                <w:szCs w:val="21"/>
              </w:rPr>
            </w:pPr>
            <w:r>
              <w:rPr>
                <w:rFonts w:hint="eastAsia"/>
                <w:sz w:val="21"/>
                <w:szCs w:val="21"/>
              </w:rPr>
              <w:t>i</w:t>
            </w:r>
            <w:r>
              <w:rPr>
                <w:sz w:val="21"/>
                <w:szCs w:val="21"/>
              </w:rPr>
              <w:t>nput</w:t>
            </w:r>
          </w:p>
        </w:tc>
        <w:tc>
          <w:tcPr>
            <w:tcW w:w="807" w:type="dxa"/>
          </w:tcPr>
          <w:p w14:paraId="7B67505C" w14:textId="7808B96F" w:rsidR="006C3C55" w:rsidRDefault="006C3C55" w:rsidP="006C3C55">
            <w:pPr>
              <w:pStyle w:val="a0"/>
              <w:ind w:firstLineChars="0" w:firstLine="0"/>
              <w:jc w:val="center"/>
              <w:rPr>
                <w:sz w:val="21"/>
                <w:szCs w:val="21"/>
              </w:rPr>
            </w:pPr>
            <w:r>
              <w:rPr>
                <w:rFonts w:hint="eastAsia"/>
                <w:sz w:val="21"/>
                <w:szCs w:val="21"/>
              </w:rPr>
              <w:t>1</w:t>
            </w:r>
            <w:r>
              <w:rPr>
                <w:sz w:val="21"/>
                <w:szCs w:val="21"/>
              </w:rPr>
              <w:t>34</w:t>
            </w:r>
          </w:p>
        </w:tc>
        <w:tc>
          <w:tcPr>
            <w:tcW w:w="4757" w:type="dxa"/>
          </w:tcPr>
          <w:p w14:paraId="4582DEF2" w14:textId="01BEC40D"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的控制通路数据</w:t>
            </w:r>
          </w:p>
        </w:tc>
      </w:tr>
      <w:tr w:rsidR="006C3C55" w14:paraId="0A1A19A7" w14:textId="77777777" w:rsidTr="006C3C55">
        <w:tc>
          <w:tcPr>
            <w:tcW w:w="1979" w:type="dxa"/>
          </w:tcPr>
          <w:p w14:paraId="1829A97B" w14:textId="0E73C96B" w:rsidR="006C3C55" w:rsidRDefault="006C3C55" w:rsidP="006C3C55">
            <w:pPr>
              <w:pStyle w:val="a0"/>
              <w:ind w:firstLineChars="0" w:firstLine="0"/>
              <w:jc w:val="center"/>
              <w:rPr>
                <w:sz w:val="21"/>
                <w:szCs w:val="21"/>
              </w:rPr>
            </w:pPr>
            <w:r>
              <w:rPr>
                <w:sz w:val="21"/>
                <w:szCs w:val="21"/>
              </w:rPr>
              <w:t>c</w:t>
            </w:r>
            <w:r>
              <w:rPr>
                <w:rFonts w:hint="eastAsia"/>
                <w:sz w:val="21"/>
                <w:szCs w:val="21"/>
              </w:rPr>
              <w:t>in</w:t>
            </w:r>
            <w:r>
              <w:rPr>
                <w:sz w:val="21"/>
                <w:szCs w:val="21"/>
              </w:rPr>
              <w:t>_scm_data_wr</w:t>
            </w:r>
          </w:p>
        </w:tc>
        <w:tc>
          <w:tcPr>
            <w:tcW w:w="753" w:type="dxa"/>
          </w:tcPr>
          <w:p w14:paraId="11578DE8" w14:textId="0B02C52D" w:rsidR="006C3C55" w:rsidRDefault="006C3C55" w:rsidP="006C3C55">
            <w:pPr>
              <w:pStyle w:val="a0"/>
              <w:ind w:firstLineChars="0" w:firstLine="0"/>
              <w:jc w:val="center"/>
              <w:rPr>
                <w:sz w:val="21"/>
                <w:szCs w:val="21"/>
              </w:rPr>
            </w:pPr>
            <w:r>
              <w:rPr>
                <w:rFonts w:hint="eastAsia"/>
                <w:sz w:val="21"/>
                <w:szCs w:val="21"/>
              </w:rPr>
              <w:t>i</w:t>
            </w:r>
            <w:r>
              <w:rPr>
                <w:sz w:val="21"/>
                <w:szCs w:val="21"/>
              </w:rPr>
              <w:t>nput</w:t>
            </w:r>
          </w:p>
        </w:tc>
        <w:tc>
          <w:tcPr>
            <w:tcW w:w="807" w:type="dxa"/>
          </w:tcPr>
          <w:p w14:paraId="66EBB5ED" w14:textId="0452F56A" w:rsidR="006C3C55" w:rsidRDefault="006C3C55" w:rsidP="006C3C55">
            <w:pPr>
              <w:pStyle w:val="a0"/>
              <w:ind w:firstLineChars="0" w:firstLine="0"/>
              <w:jc w:val="center"/>
              <w:rPr>
                <w:sz w:val="21"/>
                <w:szCs w:val="21"/>
              </w:rPr>
            </w:pPr>
            <w:r>
              <w:rPr>
                <w:rFonts w:hint="eastAsia"/>
                <w:sz w:val="21"/>
                <w:szCs w:val="21"/>
              </w:rPr>
              <w:t>1</w:t>
            </w:r>
          </w:p>
        </w:tc>
        <w:tc>
          <w:tcPr>
            <w:tcW w:w="4757" w:type="dxa"/>
          </w:tcPr>
          <w:p w14:paraId="7BAF2B39" w14:textId="7D9DA178" w:rsidR="006C3C55" w:rsidRDefault="006C3C55" w:rsidP="006C3C55">
            <w:pPr>
              <w:pStyle w:val="a0"/>
              <w:ind w:firstLineChars="0" w:firstLine="0"/>
              <w:jc w:val="center"/>
              <w:rPr>
                <w:sz w:val="21"/>
                <w:szCs w:val="21"/>
              </w:rPr>
            </w:pPr>
            <w:r>
              <w:rPr>
                <w:rFonts w:hint="eastAsia"/>
                <w:sz w:val="21"/>
                <w:szCs w:val="21"/>
              </w:rPr>
              <w:t>G</w:t>
            </w:r>
            <w:r>
              <w:rPr>
                <w:sz w:val="21"/>
                <w:szCs w:val="21"/>
              </w:rPr>
              <w:t>ME</w:t>
            </w:r>
            <w:r>
              <w:rPr>
                <w:rFonts w:hint="eastAsia"/>
                <w:sz w:val="21"/>
                <w:szCs w:val="21"/>
              </w:rPr>
              <w:t>传递给</w:t>
            </w:r>
            <w:r>
              <w:rPr>
                <w:rFonts w:hint="eastAsia"/>
                <w:sz w:val="21"/>
                <w:szCs w:val="21"/>
              </w:rPr>
              <w:t>S</w:t>
            </w:r>
            <w:r>
              <w:rPr>
                <w:sz w:val="21"/>
                <w:szCs w:val="21"/>
              </w:rPr>
              <w:t>CM</w:t>
            </w:r>
            <w:r>
              <w:rPr>
                <w:rFonts w:hint="eastAsia"/>
                <w:sz w:val="21"/>
                <w:szCs w:val="21"/>
              </w:rPr>
              <w:t>的控制通路数据的写使能信号</w:t>
            </w:r>
          </w:p>
        </w:tc>
      </w:tr>
      <w:tr w:rsidR="006C3C55" w14:paraId="247EB17F" w14:textId="77777777" w:rsidTr="006C3C55">
        <w:tc>
          <w:tcPr>
            <w:tcW w:w="1979" w:type="dxa"/>
          </w:tcPr>
          <w:p w14:paraId="1CEF03B0" w14:textId="2B6C278F" w:rsidR="006C3C55" w:rsidRDefault="006C3C55" w:rsidP="006C3C55">
            <w:pPr>
              <w:pStyle w:val="a0"/>
              <w:ind w:firstLineChars="0" w:firstLine="0"/>
              <w:jc w:val="center"/>
              <w:rPr>
                <w:sz w:val="21"/>
                <w:szCs w:val="21"/>
              </w:rPr>
            </w:pPr>
            <w:r>
              <w:rPr>
                <w:sz w:val="21"/>
                <w:szCs w:val="21"/>
              </w:rPr>
              <w:t>c</w:t>
            </w:r>
            <w:r>
              <w:rPr>
                <w:rFonts w:hint="eastAsia"/>
                <w:sz w:val="21"/>
                <w:szCs w:val="21"/>
              </w:rPr>
              <w:t>in</w:t>
            </w:r>
            <w:r>
              <w:rPr>
                <w:sz w:val="21"/>
                <w:szCs w:val="21"/>
              </w:rPr>
              <w:t>_scm_ready</w:t>
            </w:r>
          </w:p>
        </w:tc>
        <w:tc>
          <w:tcPr>
            <w:tcW w:w="753" w:type="dxa"/>
          </w:tcPr>
          <w:p w14:paraId="186D2B17" w14:textId="6F366B4B" w:rsidR="006C3C55" w:rsidRDefault="006C3C55" w:rsidP="006C3C55">
            <w:pPr>
              <w:pStyle w:val="a0"/>
              <w:ind w:firstLineChars="0" w:firstLine="0"/>
              <w:jc w:val="center"/>
              <w:rPr>
                <w:rFonts w:hint="eastAsia"/>
                <w:sz w:val="21"/>
                <w:szCs w:val="21"/>
              </w:rPr>
            </w:pPr>
            <w:r>
              <w:rPr>
                <w:rFonts w:hint="eastAsia"/>
                <w:sz w:val="21"/>
                <w:szCs w:val="21"/>
              </w:rPr>
              <w:t>i</w:t>
            </w:r>
            <w:r>
              <w:rPr>
                <w:sz w:val="21"/>
                <w:szCs w:val="21"/>
              </w:rPr>
              <w:t>nput</w:t>
            </w:r>
          </w:p>
        </w:tc>
        <w:tc>
          <w:tcPr>
            <w:tcW w:w="807" w:type="dxa"/>
          </w:tcPr>
          <w:p w14:paraId="2F1AD504" w14:textId="15BF0DFD"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336AD51E" w14:textId="5D88728F" w:rsidR="006C3C55" w:rsidRDefault="006C3C55" w:rsidP="006C3C55">
            <w:pPr>
              <w:pStyle w:val="a0"/>
              <w:ind w:firstLineChars="0" w:firstLine="0"/>
              <w:jc w:val="center"/>
              <w:rPr>
                <w:rFonts w:hint="eastAsia"/>
                <w:sz w:val="21"/>
                <w:szCs w:val="21"/>
              </w:rPr>
            </w:pPr>
            <w:r>
              <w:rPr>
                <w:rFonts w:hint="eastAsia"/>
                <w:sz w:val="21"/>
                <w:szCs w:val="21"/>
              </w:rPr>
              <w:t>G</w:t>
            </w:r>
            <w:r>
              <w:rPr>
                <w:sz w:val="21"/>
                <w:szCs w:val="21"/>
              </w:rPr>
              <w:t>AC</w:t>
            </w:r>
            <w:r>
              <w:rPr>
                <w:rFonts w:hint="eastAsia"/>
                <w:sz w:val="21"/>
                <w:szCs w:val="21"/>
              </w:rPr>
              <w:t>准备接收</w:t>
            </w:r>
            <w:r>
              <w:rPr>
                <w:rFonts w:hint="eastAsia"/>
                <w:sz w:val="21"/>
                <w:szCs w:val="21"/>
              </w:rPr>
              <w:t>S</w:t>
            </w:r>
            <w:r>
              <w:rPr>
                <w:sz w:val="21"/>
                <w:szCs w:val="21"/>
              </w:rPr>
              <w:t>CM</w:t>
            </w:r>
            <w:r>
              <w:rPr>
                <w:rFonts w:hint="eastAsia"/>
                <w:sz w:val="21"/>
                <w:szCs w:val="21"/>
              </w:rPr>
              <w:t>传递的控制通路数据的信号</w:t>
            </w:r>
          </w:p>
        </w:tc>
      </w:tr>
      <w:tr w:rsidR="006C3C55" w14:paraId="03509DC6" w14:textId="77777777" w:rsidTr="006C3C55">
        <w:tc>
          <w:tcPr>
            <w:tcW w:w="1979" w:type="dxa"/>
          </w:tcPr>
          <w:p w14:paraId="4480E77B" w14:textId="46C16CC0" w:rsidR="006C3C55" w:rsidRDefault="006C3C55" w:rsidP="006C3C55">
            <w:pPr>
              <w:pStyle w:val="a0"/>
              <w:ind w:firstLineChars="0" w:firstLine="0"/>
              <w:jc w:val="center"/>
              <w:rPr>
                <w:sz w:val="21"/>
                <w:szCs w:val="21"/>
              </w:rPr>
            </w:pPr>
            <w:r>
              <w:rPr>
                <w:sz w:val="21"/>
                <w:szCs w:val="21"/>
              </w:rPr>
              <w:t>out_scm_md_alf</w:t>
            </w:r>
          </w:p>
        </w:tc>
        <w:tc>
          <w:tcPr>
            <w:tcW w:w="753" w:type="dxa"/>
          </w:tcPr>
          <w:p w14:paraId="203D21FE" w14:textId="0575E7F5" w:rsidR="006C3C55" w:rsidRDefault="006C3C55" w:rsidP="006C3C55">
            <w:pPr>
              <w:pStyle w:val="a0"/>
              <w:ind w:firstLineChars="0" w:firstLine="0"/>
              <w:jc w:val="center"/>
              <w:rPr>
                <w:rFonts w:hint="eastAsia"/>
                <w:sz w:val="21"/>
                <w:szCs w:val="21"/>
              </w:rPr>
            </w:pPr>
            <w:r>
              <w:rPr>
                <w:rFonts w:hint="eastAsia"/>
                <w:sz w:val="21"/>
                <w:szCs w:val="21"/>
              </w:rPr>
              <w:t>output</w:t>
            </w:r>
          </w:p>
        </w:tc>
        <w:tc>
          <w:tcPr>
            <w:tcW w:w="807" w:type="dxa"/>
          </w:tcPr>
          <w:p w14:paraId="644DCB9D" w14:textId="17506332"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178924AC" w14:textId="01FA29B1"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能够接收</w:t>
            </w:r>
            <w:r>
              <w:rPr>
                <w:rFonts w:hint="eastAsia"/>
                <w:sz w:val="21"/>
                <w:szCs w:val="21"/>
              </w:rPr>
              <w:t>M</w:t>
            </w:r>
            <w:r>
              <w:rPr>
                <w:sz w:val="21"/>
                <w:szCs w:val="21"/>
              </w:rPr>
              <w:t>D</w:t>
            </w:r>
            <w:r>
              <w:rPr>
                <w:rFonts w:hint="eastAsia"/>
                <w:sz w:val="21"/>
                <w:szCs w:val="21"/>
              </w:rPr>
              <w:t>的信号</w:t>
            </w:r>
          </w:p>
        </w:tc>
      </w:tr>
      <w:tr w:rsidR="006C3C55" w14:paraId="7B592AD3" w14:textId="77777777" w:rsidTr="006C3C55">
        <w:tc>
          <w:tcPr>
            <w:tcW w:w="1979" w:type="dxa"/>
          </w:tcPr>
          <w:p w14:paraId="5F4CA9F4" w14:textId="26CCDF95" w:rsidR="006C3C55" w:rsidRDefault="006C3C55" w:rsidP="006C3C55">
            <w:pPr>
              <w:pStyle w:val="a0"/>
              <w:ind w:firstLineChars="0" w:firstLine="0"/>
              <w:jc w:val="center"/>
              <w:rPr>
                <w:sz w:val="21"/>
                <w:szCs w:val="21"/>
              </w:rPr>
            </w:pPr>
            <w:r>
              <w:rPr>
                <w:sz w:val="21"/>
                <w:szCs w:val="21"/>
              </w:rPr>
              <w:t>out_scm_</w:t>
            </w:r>
            <w:r>
              <w:rPr>
                <w:rFonts w:hint="eastAsia"/>
                <w:sz w:val="21"/>
                <w:szCs w:val="21"/>
              </w:rPr>
              <w:t>phv</w:t>
            </w:r>
            <w:r>
              <w:rPr>
                <w:sz w:val="21"/>
                <w:szCs w:val="21"/>
              </w:rPr>
              <w:t>_alf</w:t>
            </w:r>
          </w:p>
        </w:tc>
        <w:tc>
          <w:tcPr>
            <w:tcW w:w="753" w:type="dxa"/>
          </w:tcPr>
          <w:p w14:paraId="1B20F0AD" w14:textId="1CAA2595" w:rsidR="006C3C55" w:rsidRDefault="006C3C55" w:rsidP="006C3C55">
            <w:pPr>
              <w:pStyle w:val="a0"/>
              <w:ind w:firstLineChars="0" w:firstLine="0"/>
              <w:jc w:val="center"/>
              <w:rPr>
                <w:rFonts w:hint="eastAsia"/>
                <w:sz w:val="21"/>
                <w:szCs w:val="21"/>
              </w:rPr>
            </w:pPr>
            <w:r>
              <w:rPr>
                <w:sz w:val="21"/>
                <w:szCs w:val="21"/>
              </w:rPr>
              <w:t>output</w:t>
            </w:r>
          </w:p>
        </w:tc>
        <w:tc>
          <w:tcPr>
            <w:tcW w:w="807" w:type="dxa"/>
          </w:tcPr>
          <w:p w14:paraId="59BDDA10" w14:textId="46707F6C"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63638103" w14:textId="64D53836"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能够接收</w:t>
            </w:r>
            <w:r>
              <w:rPr>
                <w:rFonts w:hint="eastAsia"/>
                <w:sz w:val="21"/>
                <w:szCs w:val="21"/>
              </w:rPr>
              <w:t>P</w:t>
            </w:r>
            <w:r>
              <w:rPr>
                <w:sz w:val="21"/>
                <w:szCs w:val="21"/>
              </w:rPr>
              <w:t>HV</w:t>
            </w:r>
            <w:r>
              <w:rPr>
                <w:rFonts w:hint="eastAsia"/>
                <w:sz w:val="21"/>
                <w:szCs w:val="21"/>
              </w:rPr>
              <w:t>的信号</w:t>
            </w:r>
          </w:p>
        </w:tc>
      </w:tr>
      <w:tr w:rsidR="006C3C55" w14:paraId="6C5523C7" w14:textId="77777777" w:rsidTr="006C3C55">
        <w:tc>
          <w:tcPr>
            <w:tcW w:w="1979" w:type="dxa"/>
          </w:tcPr>
          <w:p w14:paraId="5BB9CD2E" w14:textId="194A853A" w:rsidR="006C3C55" w:rsidRDefault="006C3C55" w:rsidP="006C3C55">
            <w:pPr>
              <w:pStyle w:val="a0"/>
              <w:ind w:firstLineChars="0" w:firstLine="0"/>
              <w:jc w:val="center"/>
              <w:rPr>
                <w:sz w:val="21"/>
                <w:szCs w:val="21"/>
              </w:rPr>
            </w:pPr>
            <w:r>
              <w:rPr>
                <w:sz w:val="21"/>
                <w:szCs w:val="21"/>
              </w:rPr>
              <w:t>out_scm_md</w:t>
            </w:r>
          </w:p>
        </w:tc>
        <w:tc>
          <w:tcPr>
            <w:tcW w:w="753" w:type="dxa"/>
          </w:tcPr>
          <w:p w14:paraId="020132E9" w14:textId="5AE5C654" w:rsidR="006C3C55" w:rsidRDefault="006C3C55" w:rsidP="006C3C55">
            <w:pPr>
              <w:pStyle w:val="a0"/>
              <w:ind w:firstLineChars="0" w:firstLine="0"/>
              <w:jc w:val="center"/>
              <w:rPr>
                <w:sz w:val="21"/>
                <w:szCs w:val="21"/>
              </w:rPr>
            </w:pPr>
            <w:r>
              <w:rPr>
                <w:rFonts w:hint="eastAsia"/>
                <w:sz w:val="21"/>
                <w:szCs w:val="21"/>
              </w:rPr>
              <w:t>o</w:t>
            </w:r>
            <w:r>
              <w:rPr>
                <w:sz w:val="21"/>
                <w:szCs w:val="21"/>
              </w:rPr>
              <w:t>utput</w:t>
            </w:r>
          </w:p>
        </w:tc>
        <w:tc>
          <w:tcPr>
            <w:tcW w:w="807" w:type="dxa"/>
          </w:tcPr>
          <w:p w14:paraId="030AB5EB" w14:textId="3BF67090" w:rsidR="006C3C55" w:rsidRDefault="006C3C55" w:rsidP="006C3C55">
            <w:pPr>
              <w:pStyle w:val="a0"/>
              <w:ind w:firstLineChars="0" w:firstLine="0"/>
              <w:jc w:val="center"/>
              <w:rPr>
                <w:rFonts w:hint="eastAsia"/>
                <w:sz w:val="21"/>
                <w:szCs w:val="21"/>
              </w:rPr>
            </w:pPr>
            <w:r>
              <w:rPr>
                <w:rFonts w:hint="eastAsia"/>
                <w:sz w:val="21"/>
                <w:szCs w:val="21"/>
              </w:rPr>
              <w:t>256</w:t>
            </w:r>
          </w:p>
        </w:tc>
        <w:tc>
          <w:tcPr>
            <w:tcW w:w="4757" w:type="dxa"/>
          </w:tcPr>
          <w:p w14:paraId="4CF19E5D" w14:textId="78491B4D"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M</w:t>
            </w:r>
            <w:r>
              <w:rPr>
                <w:sz w:val="21"/>
                <w:szCs w:val="21"/>
              </w:rPr>
              <w:t>D</w:t>
            </w:r>
          </w:p>
        </w:tc>
      </w:tr>
      <w:tr w:rsidR="006C3C55" w14:paraId="1FA6B306" w14:textId="77777777" w:rsidTr="006C3C55">
        <w:tc>
          <w:tcPr>
            <w:tcW w:w="1979" w:type="dxa"/>
          </w:tcPr>
          <w:p w14:paraId="118594BE" w14:textId="592EBA81" w:rsidR="006C3C55" w:rsidRDefault="006C3C55" w:rsidP="006C3C55">
            <w:pPr>
              <w:pStyle w:val="a0"/>
              <w:ind w:firstLineChars="0" w:firstLine="0"/>
              <w:jc w:val="center"/>
              <w:rPr>
                <w:sz w:val="21"/>
                <w:szCs w:val="21"/>
              </w:rPr>
            </w:pPr>
            <w:r>
              <w:rPr>
                <w:sz w:val="21"/>
                <w:szCs w:val="21"/>
              </w:rPr>
              <w:t>out_scm_md_wr</w:t>
            </w:r>
          </w:p>
        </w:tc>
        <w:tc>
          <w:tcPr>
            <w:tcW w:w="753" w:type="dxa"/>
          </w:tcPr>
          <w:p w14:paraId="4CA8040E" w14:textId="70B5D215" w:rsidR="006C3C55"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64B06E6A" w14:textId="0A496D10"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5F88D6D6" w14:textId="3DE9B4FC"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M</w:t>
            </w:r>
            <w:r>
              <w:rPr>
                <w:sz w:val="21"/>
                <w:szCs w:val="21"/>
              </w:rPr>
              <w:t>D</w:t>
            </w:r>
            <w:r>
              <w:rPr>
                <w:rFonts w:hint="eastAsia"/>
                <w:sz w:val="21"/>
                <w:szCs w:val="21"/>
              </w:rPr>
              <w:t>的写使能信号</w:t>
            </w:r>
          </w:p>
        </w:tc>
      </w:tr>
      <w:tr w:rsidR="006C3C55" w14:paraId="7ADE9CE8" w14:textId="77777777" w:rsidTr="006C3C55">
        <w:tc>
          <w:tcPr>
            <w:tcW w:w="1979" w:type="dxa"/>
          </w:tcPr>
          <w:p w14:paraId="7451C425" w14:textId="49367654" w:rsidR="006C3C55" w:rsidRDefault="006C3C55" w:rsidP="006C3C55">
            <w:pPr>
              <w:pStyle w:val="a0"/>
              <w:ind w:firstLineChars="0" w:firstLine="0"/>
              <w:jc w:val="center"/>
              <w:rPr>
                <w:sz w:val="21"/>
                <w:szCs w:val="21"/>
              </w:rPr>
            </w:pPr>
            <w:r>
              <w:rPr>
                <w:sz w:val="21"/>
                <w:szCs w:val="21"/>
              </w:rPr>
              <w:t>out_scm_</w:t>
            </w:r>
            <w:r>
              <w:rPr>
                <w:rFonts w:hint="eastAsia"/>
                <w:sz w:val="21"/>
                <w:szCs w:val="21"/>
              </w:rPr>
              <w:t>phv</w:t>
            </w:r>
          </w:p>
        </w:tc>
        <w:tc>
          <w:tcPr>
            <w:tcW w:w="753" w:type="dxa"/>
          </w:tcPr>
          <w:p w14:paraId="7FDEA291" w14:textId="49664CB5" w:rsidR="006C3C55" w:rsidRPr="00977B0E"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1B0FA0DF" w14:textId="74998D93" w:rsidR="006C3C55" w:rsidRDefault="006C3C55" w:rsidP="006C3C55">
            <w:pPr>
              <w:pStyle w:val="a0"/>
              <w:ind w:firstLineChars="0" w:firstLine="0"/>
              <w:jc w:val="center"/>
              <w:rPr>
                <w:rFonts w:hint="eastAsia"/>
                <w:sz w:val="21"/>
                <w:szCs w:val="21"/>
              </w:rPr>
            </w:pPr>
            <w:r>
              <w:rPr>
                <w:rFonts w:hint="eastAsia"/>
                <w:sz w:val="21"/>
                <w:szCs w:val="21"/>
              </w:rPr>
              <w:t>1024</w:t>
            </w:r>
          </w:p>
        </w:tc>
        <w:tc>
          <w:tcPr>
            <w:tcW w:w="4757" w:type="dxa"/>
          </w:tcPr>
          <w:p w14:paraId="419B38CB" w14:textId="41D927BB"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rFonts w:hint="eastAsia"/>
                <w:sz w:val="21"/>
                <w:szCs w:val="21"/>
              </w:rPr>
              <w:t>P</w:t>
            </w:r>
            <w:r>
              <w:rPr>
                <w:sz w:val="21"/>
                <w:szCs w:val="21"/>
              </w:rPr>
              <w:t>HV</w:t>
            </w:r>
          </w:p>
        </w:tc>
      </w:tr>
      <w:tr w:rsidR="006C3C55" w14:paraId="28C7A053" w14:textId="77777777" w:rsidTr="006C3C55">
        <w:tc>
          <w:tcPr>
            <w:tcW w:w="1979" w:type="dxa"/>
          </w:tcPr>
          <w:p w14:paraId="454AAAEE" w14:textId="0D5E49DA" w:rsidR="006C3C55" w:rsidRDefault="006C3C55" w:rsidP="006C3C55">
            <w:pPr>
              <w:pStyle w:val="a0"/>
              <w:ind w:firstLineChars="0" w:firstLine="0"/>
              <w:jc w:val="center"/>
              <w:rPr>
                <w:sz w:val="21"/>
                <w:szCs w:val="21"/>
              </w:rPr>
            </w:pPr>
            <w:r>
              <w:rPr>
                <w:sz w:val="21"/>
                <w:szCs w:val="21"/>
              </w:rPr>
              <w:t>out_scm_</w:t>
            </w:r>
            <w:r>
              <w:rPr>
                <w:rFonts w:hint="eastAsia"/>
                <w:sz w:val="21"/>
                <w:szCs w:val="21"/>
              </w:rPr>
              <w:t>phv</w:t>
            </w:r>
            <w:r>
              <w:rPr>
                <w:sz w:val="21"/>
                <w:szCs w:val="21"/>
              </w:rPr>
              <w:t>_wr</w:t>
            </w:r>
          </w:p>
        </w:tc>
        <w:tc>
          <w:tcPr>
            <w:tcW w:w="753" w:type="dxa"/>
          </w:tcPr>
          <w:p w14:paraId="5C8C5702" w14:textId="7543DE6C" w:rsidR="006C3C55" w:rsidRPr="00977B0E"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0EF2CCCF" w14:textId="47B8D835"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13A7D5F4" w14:textId="194B5694"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传递给</w:t>
            </w:r>
            <w:r>
              <w:rPr>
                <w:rFonts w:hint="eastAsia"/>
                <w:sz w:val="21"/>
                <w:szCs w:val="21"/>
              </w:rPr>
              <w:t>G</w:t>
            </w:r>
            <w:r>
              <w:rPr>
                <w:sz w:val="21"/>
                <w:szCs w:val="21"/>
              </w:rPr>
              <w:t>AC</w:t>
            </w:r>
            <w:r>
              <w:rPr>
                <w:rFonts w:hint="eastAsia"/>
                <w:sz w:val="21"/>
                <w:szCs w:val="21"/>
              </w:rPr>
              <w:t>的</w:t>
            </w:r>
            <w:r>
              <w:rPr>
                <w:sz w:val="21"/>
                <w:szCs w:val="21"/>
              </w:rPr>
              <w:t>PHV</w:t>
            </w:r>
            <w:r>
              <w:rPr>
                <w:rFonts w:hint="eastAsia"/>
                <w:sz w:val="21"/>
                <w:szCs w:val="21"/>
              </w:rPr>
              <w:t>的写使能信号</w:t>
            </w:r>
          </w:p>
        </w:tc>
      </w:tr>
      <w:tr w:rsidR="006C3C55" w14:paraId="2D59135C" w14:textId="77777777" w:rsidTr="006C3C55">
        <w:tc>
          <w:tcPr>
            <w:tcW w:w="1979" w:type="dxa"/>
          </w:tcPr>
          <w:p w14:paraId="35C10FCA" w14:textId="4D488192" w:rsidR="006C3C55" w:rsidRDefault="006C3C55" w:rsidP="006C3C55">
            <w:pPr>
              <w:pStyle w:val="a0"/>
              <w:ind w:firstLineChars="0" w:firstLine="0"/>
              <w:jc w:val="center"/>
              <w:rPr>
                <w:sz w:val="21"/>
                <w:szCs w:val="21"/>
              </w:rPr>
            </w:pPr>
            <w:r>
              <w:rPr>
                <w:sz w:val="21"/>
                <w:szCs w:val="21"/>
              </w:rPr>
              <w:t>out_scm_ready</w:t>
            </w:r>
          </w:p>
        </w:tc>
        <w:tc>
          <w:tcPr>
            <w:tcW w:w="753" w:type="dxa"/>
          </w:tcPr>
          <w:p w14:paraId="4A878E07" w14:textId="719F8D03" w:rsidR="006C3C55" w:rsidRPr="00977B0E"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4D606D9F" w14:textId="10F1972A"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075A46C1" w14:textId="1F40EF77" w:rsidR="006C3C55" w:rsidRDefault="006C3C55" w:rsidP="006C3C55">
            <w:pPr>
              <w:pStyle w:val="a0"/>
              <w:ind w:firstLineChars="0" w:firstLine="0"/>
              <w:jc w:val="center"/>
              <w:rPr>
                <w:rFonts w:hint="eastAsia"/>
                <w:sz w:val="21"/>
                <w:szCs w:val="21"/>
              </w:rPr>
            </w:pPr>
            <w:r>
              <w:rPr>
                <w:sz w:val="21"/>
                <w:szCs w:val="21"/>
              </w:rPr>
              <w:t>SCM</w:t>
            </w:r>
            <w:r>
              <w:rPr>
                <w:rFonts w:hint="eastAsia"/>
                <w:sz w:val="21"/>
                <w:szCs w:val="21"/>
              </w:rPr>
              <w:t>准备接收</w:t>
            </w:r>
            <w:r>
              <w:rPr>
                <w:sz w:val="21"/>
                <w:szCs w:val="21"/>
              </w:rPr>
              <w:t>GME</w:t>
            </w:r>
            <w:r>
              <w:rPr>
                <w:rFonts w:hint="eastAsia"/>
                <w:sz w:val="21"/>
                <w:szCs w:val="21"/>
              </w:rPr>
              <w:t>传递的控制通路数据的信号</w:t>
            </w:r>
          </w:p>
        </w:tc>
      </w:tr>
      <w:tr w:rsidR="006C3C55" w14:paraId="1521E76B" w14:textId="77777777" w:rsidTr="006C3C55">
        <w:tc>
          <w:tcPr>
            <w:tcW w:w="1979" w:type="dxa"/>
          </w:tcPr>
          <w:p w14:paraId="29EB62EC" w14:textId="50B7C099" w:rsidR="006C3C55" w:rsidRDefault="006C3C55" w:rsidP="006C3C55">
            <w:pPr>
              <w:pStyle w:val="a0"/>
              <w:ind w:firstLineChars="0" w:firstLine="0"/>
              <w:jc w:val="center"/>
              <w:rPr>
                <w:sz w:val="21"/>
                <w:szCs w:val="21"/>
              </w:rPr>
            </w:pPr>
            <w:r>
              <w:rPr>
                <w:sz w:val="21"/>
                <w:szCs w:val="21"/>
              </w:rPr>
              <w:t>out_scm_data</w:t>
            </w:r>
          </w:p>
        </w:tc>
        <w:tc>
          <w:tcPr>
            <w:tcW w:w="753" w:type="dxa"/>
          </w:tcPr>
          <w:p w14:paraId="463EB866" w14:textId="3464876C" w:rsidR="006C3C55" w:rsidRPr="00977B0E"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6F34F186" w14:textId="0FAC0BE9" w:rsidR="006C3C55" w:rsidRDefault="006C3C55" w:rsidP="006C3C55">
            <w:pPr>
              <w:pStyle w:val="a0"/>
              <w:ind w:firstLineChars="0" w:firstLine="0"/>
              <w:jc w:val="center"/>
              <w:rPr>
                <w:rFonts w:hint="eastAsia"/>
                <w:sz w:val="21"/>
                <w:szCs w:val="21"/>
              </w:rPr>
            </w:pPr>
            <w:r>
              <w:rPr>
                <w:rFonts w:hint="eastAsia"/>
                <w:sz w:val="21"/>
                <w:szCs w:val="21"/>
              </w:rPr>
              <w:t>1</w:t>
            </w:r>
            <w:r>
              <w:rPr>
                <w:sz w:val="21"/>
                <w:szCs w:val="21"/>
              </w:rPr>
              <w:t>34</w:t>
            </w:r>
          </w:p>
        </w:tc>
        <w:tc>
          <w:tcPr>
            <w:tcW w:w="4757" w:type="dxa"/>
          </w:tcPr>
          <w:p w14:paraId="5D22A507" w14:textId="56519CAB" w:rsidR="006C3C55" w:rsidRDefault="006C3C55" w:rsidP="006C3C55">
            <w:pPr>
              <w:pStyle w:val="a0"/>
              <w:ind w:firstLineChars="0" w:firstLine="0"/>
              <w:jc w:val="center"/>
              <w:rPr>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w:t>
            </w:r>
          </w:p>
        </w:tc>
      </w:tr>
      <w:tr w:rsidR="006C3C55" w14:paraId="70B0A9F5" w14:textId="77777777" w:rsidTr="006C3C55">
        <w:tc>
          <w:tcPr>
            <w:tcW w:w="1979" w:type="dxa"/>
          </w:tcPr>
          <w:p w14:paraId="2DF99D44" w14:textId="44751384" w:rsidR="006C3C55" w:rsidRDefault="006C3C55" w:rsidP="006C3C55">
            <w:pPr>
              <w:pStyle w:val="a0"/>
              <w:ind w:firstLineChars="0" w:firstLine="0"/>
              <w:jc w:val="center"/>
              <w:rPr>
                <w:sz w:val="21"/>
                <w:szCs w:val="21"/>
              </w:rPr>
            </w:pPr>
            <w:r>
              <w:rPr>
                <w:sz w:val="21"/>
                <w:szCs w:val="21"/>
              </w:rPr>
              <w:t>out_scm_data_wr</w:t>
            </w:r>
          </w:p>
        </w:tc>
        <w:tc>
          <w:tcPr>
            <w:tcW w:w="753" w:type="dxa"/>
          </w:tcPr>
          <w:p w14:paraId="5C130F58" w14:textId="5A7A7E00" w:rsidR="006C3C55" w:rsidRPr="00977B0E" w:rsidRDefault="006C3C55" w:rsidP="006C3C55">
            <w:pPr>
              <w:pStyle w:val="a0"/>
              <w:ind w:firstLineChars="0" w:firstLine="0"/>
              <w:jc w:val="center"/>
              <w:rPr>
                <w:rFonts w:hint="eastAsia"/>
                <w:sz w:val="21"/>
                <w:szCs w:val="21"/>
              </w:rPr>
            </w:pPr>
            <w:r w:rsidRPr="00977B0E">
              <w:rPr>
                <w:rFonts w:hint="eastAsia"/>
                <w:sz w:val="21"/>
                <w:szCs w:val="21"/>
              </w:rPr>
              <w:t>o</w:t>
            </w:r>
            <w:r w:rsidRPr="00977B0E">
              <w:rPr>
                <w:sz w:val="21"/>
                <w:szCs w:val="21"/>
              </w:rPr>
              <w:t>utput</w:t>
            </w:r>
          </w:p>
        </w:tc>
        <w:tc>
          <w:tcPr>
            <w:tcW w:w="807" w:type="dxa"/>
          </w:tcPr>
          <w:p w14:paraId="62409469" w14:textId="2840B80B" w:rsidR="006C3C55" w:rsidRDefault="006C3C55" w:rsidP="006C3C55">
            <w:pPr>
              <w:pStyle w:val="a0"/>
              <w:ind w:firstLineChars="0" w:firstLine="0"/>
              <w:jc w:val="center"/>
              <w:rPr>
                <w:rFonts w:hint="eastAsia"/>
                <w:sz w:val="21"/>
                <w:szCs w:val="21"/>
              </w:rPr>
            </w:pPr>
            <w:r>
              <w:rPr>
                <w:rFonts w:hint="eastAsia"/>
                <w:sz w:val="21"/>
                <w:szCs w:val="21"/>
              </w:rPr>
              <w:t>1</w:t>
            </w:r>
          </w:p>
        </w:tc>
        <w:tc>
          <w:tcPr>
            <w:tcW w:w="4757" w:type="dxa"/>
          </w:tcPr>
          <w:p w14:paraId="628A5A22" w14:textId="55E14301" w:rsidR="006C3C55" w:rsidRDefault="006C3C55" w:rsidP="006C3C55">
            <w:pPr>
              <w:pStyle w:val="a0"/>
              <w:ind w:firstLineChars="0" w:firstLine="0"/>
              <w:jc w:val="center"/>
              <w:rPr>
                <w:rFonts w:hint="eastAsia"/>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的控制通路数据的写使能信号</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A7644BF" w:rsidR="004C2814" w:rsidRDefault="004C2814" w:rsidP="004C2814">
      <w:pPr>
        <w:pStyle w:val="a0"/>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sidR="006C3C55">
        <w:rPr>
          <w:rFonts w:hint="eastAsia"/>
          <w:sz w:val="21"/>
          <w:szCs w:val="21"/>
        </w:rPr>
        <w:t>1</w:t>
      </w:r>
      <w:r w:rsidR="006C3C55">
        <w:rPr>
          <w:sz w:val="21"/>
          <w:szCs w:val="21"/>
        </w:rPr>
        <w:t>6</w:t>
      </w:r>
      <w:r>
        <w:rPr>
          <w:rFonts w:hint="eastAsia"/>
          <w:sz w:val="21"/>
          <w:szCs w:val="21"/>
        </w:rPr>
        <w:t>所示。</w:t>
      </w:r>
    </w:p>
    <w:p w14:paraId="19E7396C" w14:textId="79BCB497" w:rsidR="004C2814" w:rsidRDefault="00C97341" w:rsidP="004C2814">
      <w:pPr>
        <w:jc w:val="center"/>
        <w:rPr>
          <w:noProof/>
        </w:rPr>
      </w:pPr>
      <w:r>
        <w:rPr>
          <w:noProof/>
        </w:rPr>
        <w:object w:dxaOrig="12495" w:dyaOrig="11371" w14:anchorId="5768F433">
          <v:shape id="_x0000_i1025" type="#_x0000_t75" alt="" style="width:237.35pt;height:3in;mso-width-percent:0;mso-height-percent:0;mso-width-percent:0;mso-height-percent:0" o:ole="">
            <v:imagedata r:id="rId33" o:title=""/>
          </v:shape>
          <o:OLEObject Type="Embed" ProgID="Visio.Drawing.15" ShapeID="_x0000_i1025" DrawAspect="Content" ObjectID="_1599509099" r:id="rId34"/>
        </w:object>
      </w:r>
    </w:p>
    <w:p w14:paraId="7D56C112" w14:textId="21124078" w:rsidR="004C2814" w:rsidRDefault="004C2814" w:rsidP="004C2814">
      <w:pPr>
        <w:jc w:val="center"/>
      </w:pPr>
      <w:r>
        <w:rPr>
          <w:rFonts w:hint="eastAsia"/>
        </w:rPr>
        <w:t>图</w:t>
      </w:r>
      <w:r w:rsidR="006C3C55">
        <w:rPr>
          <w:rFonts w:hint="eastAsia"/>
        </w:rPr>
        <w:t>1</w:t>
      </w:r>
      <w:r w:rsidR="006C3C55">
        <w:t>6</w:t>
      </w:r>
      <w:r>
        <w:t xml:space="preserve"> SCM</w:t>
      </w:r>
      <w:r>
        <w:rPr>
          <w:rFonts w:hint="eastAsia"/>
        </w:rPr>
        <w:t>状态转换</w:t>
      </w:r>
    </w:p>
    <w:p w14:paraId="47C423DD" w14:textId="77777777" w:rsidR="004C2814" w:rsidRDefault="004C2814" w:rsidP="004C2814">
      <w:pPr>
        <w:pStyle w:val="a0"/>
        <w:numPr>
          <w:ilvl w:val="0"/>
          <w:numId w:val="14"/>
        </w:numPr>
        <w:tabs>
          <w:tab w:val="left" w:pos="3500"/>
        </w:tabs>
        <w:ind w:firstLineChars="0"/>
        <w:rPr>
          <w:sz w:val="21"/>
          <w:szCs w:val="21"/>
        </w:rPr>
      </w:pPr>
      <w:r>
        <w:rPr>
          <w:rFonts w:hint="eastAsia"/>
          <w:sz w:val="21"/>
          <w:szCs w:val="21"/>
        </w:rPr>
        <w:lastRenderedPageBreak/>
        <w:t>I</w:t>
      </w:r>
      <w:r>
        <w:rPr>
          <w:sz w:val="21"/>
          <w:szCs w:val="21"/>
        </w:rPr>
        <w:t>DLE_S</w:t>
      </w:r>
      <w:r>
        <w:rPr>
          <w:rFonts w:hint="eastAsia"/>
          <w:sz w:val="21"/>
          <w:szCs w:val="21"/>
        </w:rPr>
        <w:t>：</w:t>
      </w:r>
    </w:p>
    <w:p w14:paraId="4B33DAB3" w14:textId="77777777" w:rsidR="00C5733E" w:rsidRDefault="00C5733E" w:rsidP="00C5733E">
      <w:pPr>
        <w:pStyle w:val="a0"/>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内数据信号和使能信号置为</w:t>
      </w:r>
      <w:r>
        <w:rPr>
          <w:rFonts w:hint="eastAsia"/>
          <w:sz w:val="21"/>
          <w:szCs w:val="21"/>
        </w:rPr>
        <w:t>0</w:t>
      </w:r>
      <w:r>
        <w:rPr>
          <w:rFonts w:hint="eastAsia"/>
          <w:sz w:val="21"/>
          <w:szCs w:val="21"/>
        </w:rPr>
        <w:t>。</w:t>
      </w:r>
    </w:p>
    <w:p w14:paraId="1F59DD5F" w14:textId="77777777" w:rsidR="00C5733E" w:rsidRDefault="00C5733E" w:rsidP="00C5733E">
      <w:pPr>
        <w:pStyle w:val="a0"/>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流水线的一个模块，将收到的数据正常转发到下一模块。此时状态跳转到</w:t>
      </w:r>
      <w:r>
        <w:rPr>
          <w:rFonts w:hint="eastAsia"/>
          <w:sz w:val="21"/>
          <w:szCs w:val="21"/>
        </w:rPr>
        <w:t>S</w:t>
      </w:r>
      <w:r>
        <w:rPr>
          <w:sz w:val="21"/>
          <w:szCs w:val="21"/>
        </w:rPr>
        <w:t>END_S</w:t>
      </w:r>
      <w:r>
        <w:rPr>
          <w:rFonts w:hint="eastAsia"/>
          <w:sz w:val="21"/>
          <w:szCs w:val="21"/>
        </w:rPr>
        <w:t>状态。</w:t>
      </w:r>
    </w:p>
    <w:p w14:paraId="558E3EE8" w14:textId="77777777" w:rsidR="00C5733E" w:rsidRDefault="00C5733E" w:rsidP="00C5733E">
      <w:pPr>
        <w:pStyle w:val="a0"/>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gac2scm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0"/>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778DC08F" w14:textId="77777777" w:rsidR="00C5733E" w:rsidRDefault="00C5733E" w:rsidP="00C5733E">
      <w:pPr>
        <w:pStyle w:val="a0"/>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14211667" w14:textId="77777777" w:rsidR="00C5733E" w:rsidRDefault="00C5733E" w:rsidP="00C5733E">
      <w:pPr>
        <w:pStyle w:val="a0"/>
        <w:tabs>
          <w:tab w:val="left" w:pos="3500"/>
        </w:tabs>
        <w:ind w:left="840" w:firstLineChars="0" w:firstLine="0"/>
        <w:rPr>
          <w:sz w:val="21"/>
          <w:szCs w:val="21"/>
        </w:rPr>
      </w:pPr>
      <w:r>
        <w:rPr>
          <w:rFonts w:hint="eastAsia"/>
          <w:sz w:val="21"/>
          <w:szCs w:val="21"/>
        </w:rPr>
        <w:t>当转发结束时，跳转到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0"/>
        <w:numPr>
          <w:ilvl w:val="0"/>
          <w:numId w:val="14"/>
        </w:numPr>
        <w:tabs>
          <w:tab w:val="left" w:pos="3500"/>
        </w:tabs>
        <w:ind w:firstLineChars="0"/>
        <w:rPr>
          <w:sz w:val="21"/>
          <w:szCs w:val="21"/>
        </w:rPr>
      </w:pPr>
      <w:r>
        <w:rPr>
          <w:sz w:val="21"/>
          <w:szCs w:val="21"/>
        </w:rPr>
        <w:t>CNT_S</w:t>
      </w:r>
      <w:r>
        <w:rPr>
          <w:rFonts w:hint="eastAsia"/>
          <w:sz w:val="21"/>
          <w:szCs w:val="21"/>
        </w:rPr>
        <w:t>：</w:t>
      </w:r>
    </w:p>
    <w:p w14:paraId="21628DE2" w14:textId="77777777" w:rsidR="00C5733E" w:rsidRDefault="00C5733E" w:rsidP="00C5733E">
      <w:pPr>
        <w:pStyle w:val="a0"/>
        <w:tabs>
          <w:tab w:val="left" w:pos="3500"/>
        </w:tabs>
        <w:ind w:left="840" w:firstLineChars="0" w:firstLine="0"/>
        <w:rPr>
          <w:rFonts w:hint="eastAsia"/>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根据对收到的测试报文进行解析和统计来修改相应计数器。对于非测试报文则正常转发。转发时跳转到</w:t>
      </w:r>
      <w:r>
        <w:rPr>
          <w:rFonts w:hint="eastAsia"/>
          <w:sz w:val="21"/>
          <w:szCs w:val="21"/>
        </w:rPr>
        <w:t>SEND_S</w:t>
      </w:r>
      <w:r>
        <w:rPr>
          <w:rFonts w:hint="eastAsia"/>
          <w:sz w:val="21"/>
          <w:szCs w:val="21"/>
        </w:rPr>
        <w:t>状态。</w:t>
      </w:r>
    </w:p>
    <w:p w14:paraId="2909148E" w14:textId="77777777" w:rsidR="00C5733E" w:rsidRDefault="00C5733E" w:rsidP="00C5733E">
      <w:pPr>
        <w:pStyle w:val="a0"/>
        <w:tabs>
          <w:tab w:val="left" w:pos="3500"/>
        </w:tabs>
        <w:ind w:left="840" w:firstLineChars="0" w:firstLine="0"/>
        <w:rPr>
          <w:sz w:val="21"/>
          <w:szCs w:val="21"/>
        </w:rPr>
      </w:pPr>
      <w:r>
        <w:rPr>
          <w:rFonts w:hint="eastAsia"/>
          <w:sz w:val="21"/>
          <w:szCs w:val="21"/>
        </w:rPr>
        <w:t>当接收到</w:t>
      </w:r>
      <w:r>
        <w:rPr>
          <w:rFonts w:hint="eastAsia"/>
          <w:sz w:val="21"/>
          <w:szCs w:val="21"/>
        </w:rPr>
        <w:t>gac2scm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125D86CD" w:rsidR="004C2814" w:rsidRPr="00FD03FA" w:rsidRDefault="004C2814" w:rsidP="00C5733E">
      <w:pPr>
        <w:pStyle w:val="a0"/>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2DD99CC2" w14:textId="77777777" w:rsidR="000A1E5F" w:rsidRDefault="000A1E5F" w:rsidP="000A1E5F">
      <w:pPr>
        <w:pStyle w:val="a0"/>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gac2scm_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由探针报文确定）后停止接收测试报文，即超时，跳转到</w:t>
      </w:r>
      <w:r>
        <w:rPr>
          <w:rFonts w:hint="eastAsia"/>
          <w:sz w:val="21"/>
          <w:szCs w:val="21"/>
        </w:rPr>
        <w:t>F</w:t>
      </w:r>
      <w:r>
        <w:rPr>
          <w:sz w:val="21"/>
          <w:szCs w:val="21"/>
        </w:rPr>
        <w:t>ETCH_S</w:t>
      </w:r>
      <w:r>
        <w:rPr>
          <w:rFonts w:hint="eastAsia"/>
          <w:sz w:val="21"/>
          <w:szCs w:val="21"/>
        </w:rPr>
        <w:t>状态。</w:t>
      </w:r>
    </w:p>
    <w:p w14:paraId="105F770D" w14:textId="77777777" w:rsidR="000A1E5F" w:rsidRDefault="000A1E5F" w:rsidP="000A1E5F">
      <w:pPr>
        <w:pStyle w:val="a0"/>
        <w:tabs>
          <w:tab w:val="left" w:pos="3500"/>
        </w:tabs>
        <w:ind w:left="840" w:firstLineChars="0" w:firstLine="0"/>
        <w:rPr>
          <w:sz w:val="21"/>
          <w:szCs w:val="21"/>
        </w:rPr>
      </w:pPr>
      <w:r>
        <w:rPr>
          <w:rFonts w:hint="eastAsia"/>
          <w:sz w:val="21"/>
          <w:szCs w:val="21"/>
        </w:rPr>
        <w:t>如果在</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状态中仍然进行解析和统计操作，并负责跳转到</w:t>
      </w:r>
      <w:r>
        <w:rPr>
          <w:rFonts w:hint="eastAsia"/>
          <w:sz w:val="21"/>
          <w:szCs w:val="21"/>
        </w:rPr>
        <w:t>SEND_S</w:t>
      </w:r>
      <w:r>
        <w:rPr>
          <w:rFonts w:hint="eastAsia"/>
          <w:sz w:val="21"/>
          <w:szCs w:val="21"/>
        </w:rPr>
        <w:t>状态进行转发。</w:t>
      </w:r>
    </w:p>
    <w:p w14:paraId="261E6062" w14:textId="77777777" w:rsidR="004C2814" w:rsidRPr="00FD03FA" w:rsidRDefault="004C2814" w:rsidP="004C2814">
      <w:pPr>
        <w:pStyle w:val="a0"/>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B074450" w:rsidR="004C2814" w:rsidRDefault="000A1E5F" w:rsidP="004C2814">
      <w:pPr>
        <w:pStyle w:val="a0"/>
        <w:tabs>
          <w:tab w:val="left" w:pos="3500"/>
        </w:tabs>
        <w:ind w:left="840" w:firstLineChars="0" w:firstLine="0"/>
        <w:rPr>
          <w:sz w:val="21"/>
          <w:szCs w:val="21"/>
        </w:rPr>
      </w:pPr>
      <w:r>
        <w:rPr>
          <w:rFonts w:hint="eastAsia"/>
          <w:sz w:val="21"/>
          <w:szCs w:val="21"/>
        </w:rPr>
        <w:t>软件获取相关寄存器的值，并在确定新的测试开始时，接收</w:t>
      </w:r>
      <w:r>
        <w:rPr>
          <w:rFonts w:hint="eastAsia"/>
          <w:sz w:val="21"/>
          <w:szCs w:val="21"/>
        </w:rPr>
        <w:t>statistic</w:t>
      </w:r>
      <w:r>
        <w:rPr>
          <w:sz w:val="21"/>
          <w:szCs w:val="21"/>
        </w:rPr>
        <w:t>_reset</w:t>
      </w:r>
      <w:r>
        <w:rPr>
          <w:rFonts w:hint="eastAsia"/>
          <w:sz w:val="21"/>
          <w:szCs w:val="21"/>
        </w:rPr>
        <w:t>信号，相关寄存器清零，并跳转至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bookmarkStart w:id="9" w:name="_GoBack"/>
      <w:bookmarkEnd w:id="9"/>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0"/>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0"/>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6"/>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a0"/>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a0"/>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a0"/>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a0"/>
              <w:ind w:firstLineChars="0" w:firstLine="0"/>
              <w:jc w:val="center"/>
              <w:rPr>
                <w:sz w:val="21"/>
                <w:szCs w:val="21"/>
              </w:rPr>
            </w:pPr>
            <w:r>
              <w:rPr>
                <w:rFonts w:hint="eastAsia"/>
                <w:sz w:val="21"/>
                <w:szCs w:val="21"/>
              </w:rPr>
              <w:t>寄存器描述</w:t>
            </w:r>
          </w:p>
        </w:tc>
      </w:tr>
      <w:tr w:rsidR="008927E0" w14:paraId="797087D8" w14:textId="77777777" w:rsidTr="004364BD">
        <w:tc>
          <w:tcPr>
            <w:tcW w:w="2972" w:type="dxa"/>
          </w:tcPr>
          <w:p w14:paraId="5129B9FC" w14:textId="3F33A739" w:rsidR="008927E0" w:rsidRDefault="008927E0" w:rsidP="008927E0">
            <w:pPr>
              <w:pStyle w:val="a0"/>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1CACE13A" w:rsidR="008927E0" w:rsidRDefault="008927E0" w:rsidP="008927E0">
            <w:pPr>
              <w:pStyle w:val="a0"/>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2F49413E" w:rsidR="008927E0" w:rsidRDefault="008927E0" w:rsidP="008927E0">
            <w:pPr>
              <w:pStyle w:val="a0"/>
              <w:ind w:firstLineChars="0" w:firstLine="0"/>
              <w:jc w:val="center"/>
              <w:rPr>
                <w:sz w:val="21"/>
                <w:szCs w:val="21"/>
              </w:rPr>
            </w:pPr>
            <w:r>
              <w:rPr>
                <w:sz w:val="21"/>
                <w:szCs w:val="21"/>
              </w:rPr>
              <w:t>8</w:t>
            </w:r>
          </w:p>
        </w:tc>
        <w:tc>
          <w:tcPr>
            <w:tcW w:w="2205" w:type="dxa"/>
          </w:tcPr>
          <w:p w14:paraId="3D40C91F" w14:textId="2858B2D4" w:rsidR="008927E0" w:rsidRDefault="008927E0" w:rsidP="008927E0">
            <w:pPr>
              <w:pStyle w:val="a0"/>
              <w:ind w:firstLineChars="0" w:firstLine="0"/>
              <w:jc w:val="center"/>
              <w:rPr>
                <w:sz w:val="21"/>
                <w:szCs w:val="21"/>
              </w:rPr>
            </w:pPr>
            <w:r>
              <w:rPr>
                <w:rFonts w:hint="eastAsia"/>
                <w:sz w:val="21"/>
                <w:szCs w:val="21"/>
              </w:rPr>
              <w:t>测试报文类型</w:t>
            </w:r>
          </w:p>
        </w:tc>
      </w:tr>
      <w:tr w:rsidR="008927E0" w14:paraId="6174D449" w14:textId="77777777" w:rsidTr="004364BD">
        <w:tc>
          <w:tcPr>
            <w:tcW w:w="2972" w:type="dxa"/>
          </w:tcPr>
          <w:p w14:paraId="6D1864A6" w14:textId="6DD1378B" w:rsidR="008927E0" w:rsidRDefault="008927E0" w:rsidP="008927E0">
            <w:pPr>
              <w:pStyle w:val="a0"/>
              <w:ind w:firstLineChars="0" w:firstLine="0"/>
              <w:jc w:val="center"/>
              <w:rPr>
                <w:sz w:val="21"/>
                <w:szCs w:val="21"/>
              </w:rPr>
            </w:pPr>
            <w:r>
              <w:rPr>
                <w:rFonts w:hint="eastAsia"/>
                <w:sz w:val="21"/>
                <w:szCs w:val="21"/>
              </w:rPr>
              <w:t>0x</w:t>
            </w:r>
            <w:r>
              <w:rPr>
                <w:sz w:val="21"/>
                <w:szCs w:val="21"/>
              </w:rPr>
              <w:t>7000 0001</w:t>
            </w:r>
          </w:p>
        </w:tc>
        <w:tc>
          <w:tcPr>
            <w:tcW w:w="1843" w:type="dxa"/>
          </w:tcPr>
          <w:p w14:paraId="5BDA25D2" w14:textId="0E4CC91C" w:rsidR="008927E0" w:rsidRDefault="008927E0" w:rsidP="008927E0">
            <w:pPr>
              <w:pStyle w:val="a0"/>
              <w:ind w:firstLineChars="0" w:firstLine="0"/>
              <w:jc w:val="center"/>
              <w:rPr>
                <w:sz w:val="21"/>
                <w:szCs w:val="21"/>
              </w:rPr>
            </w:pPr>
            <w:r>
              <w:rPr>
                <w:sz w:val="21"/>
                <w:szCs w:val="21"/>
              </w:rPr>
              <w:t>s</w:t>
            </w:r>
            <w:r>
              <w:rPr>
                <w:rFonts w:hint="eastAsia"/>
                <w:sz w:val="21"/>
                <w:szCs w:val="21"/>
              </w:rPr>
              <w:t>tatistic_</w:t>
            </w:r>
            <w:r>
              <w:rPr>
                <w:sz w:val="21"/>
                <w:szCs w:val="21"/>
              </w:rPr>
              <w:t>reset</w:t>
            </w:r>
          </w:p>
        </w:tc>
        <w:tc>
          <w:tcPr>
            <w:tcW w:w="1276" w:type="dxa"/>
          </w:tcPr>
          <w:p w14:paraId="5AE9CA52" w14:textId="32CBE328" w:rsidR="008927E0" w:rsidRDefault="008927E0" w:rsidP="008927E0">
            <w:pPr>
              <w:pStyle w:val="a0"/>
              <w:ind w:firstLineChars="0" w:firstLine="0"/>
              <w:jc w:val="center"/>
              <w:rPr>
                <w:sz w:val="21"/>
                <w:szCs w:val="21"/>
              </w:rPr>
            </w:pPr>
            <w:r>
              <w:rPr>
                <w:rFonts w:hint="eastAsia"/>
                <w:sz w:val="21"/>
                <w:szCs w:val="21"/>
              </w:rPr>
              <w:t>1</w:t>
            </w:r>
          </w:p>
        </w:tc>
        <w:tc>
          <w:tcPr>
            <w:tcW w:w="2205" w:type="dxa"/>
          </w:tcPr>
          <w:p w14:paraId="56038E3E" w14:textId="52D640E9" w:rsidR="008927E0" w:rsidRDefault="008927E0" w:rsidP="008927E0">
            <w:pPr>
              <w:pStyle w:val="a0"/>
              <w:ind w:firstLineChars="0" w:firstLine="0"/>
              <w:jc w:val="center"/>
              <w:rPr>
                <w:sz w:val="21"/>
                <w:szCs w:val="21"/>
              </w:rPr>
            </w:pPr>
            <w:r>
              <w:rPr>
                <w:rFonts w:hint="eastAsia"/>
                <w:sz w:val="21"/>
                <w:szCs w:val="21"/>
              </w:rPr>
              <w:t>测试重置信号</w:t>
            </w:r>
          </w:p>
        </w:tc>
      </w:tr>
      <w:tr w:rsidR="008927E0" w14:paraId="71BAF678" w14:textId="77777777" w:rsidTr="004364BD">
        <w:tc>
          <w:tcPr>
            <w:tcW w:w="2972" w:type="dxa"/>
          </w:tcPr>
          <w:p w14:paraId="5A00E6B5" w14:textId="0084FA26" w:rsidR="008927E0" w:rsidRDefault="008927E0" w:rsidP="008927E0">
            <w:pPr>
              <w:pStyle w:val="a0"/>
              <w:ind w:firstLineChars="0" w:firstLine="0"/>
              <w:jc w:val="center"/>
              <w:rPr>
                <w:sz w:val="21"/>
                <w:szCs w:val="21"/>
              </w:rPr>
            </w:pPr>
            <w:r>
              <w:rPr>
                <w:rFonts w:hint="eastAsia"/>
                <w:sz w:val="21"/>
                <w:szCs w:val="21"/>
              </w:rPr>
              <w:t>0x7000 0002</w:t>
            </w:r>
          </w:p>
        </w:tc>
        <w:tc>
          <w:tcPr>
            <w:tcW w:w="1843" w:type="dxa"/>
          </w:tcPr>
          <w:p w14:paraId="6F9FA70F" w14:textId="087D2C92" w:rsidR="008927E0" w:rsidRDefault="008927E0" w:rsidP="008927E0">
            <w:pPr>
              <w:pStyle w:val="a0"/>
              <w:ind w:firstLineChars="0" w:firstLine="0"/>
              <w:jc w:val="center"/>
              <w:rPr>
                <w:sz w:val="21"/>
                <w:szCs w:val="21"/>
              </w:rPr>
            </w:pPr>
            <w:r>
              <w:rPr>
                <w:sz w:val="21"/>
                <w:szCs w:val="21"/>
              </w:rPr>
              <w:t>n</w:t>
            </w:r>
            <w:r>
              <w:rPr>
                <w:rFonts w:hint="eastAsia"/>
                <w:sz w:val="21"/>
                <w:szCs w:val="21"/>
              </w:rPr>
              <w:t>_</w:t>
            </w:r>
            <w:r>
              <w:rPr>
                <w:sz w:val="21"/>
                <w:szCs w:val="21"/>
              </w:rPr>
              <w:t>RTT</w:t>
            </w:r>
          </w:p>
        </w:tc>
        <w:tc>
          <w:tcPr>
            <w:tcW w:w="1276" w:type="dxa"/>
          </w:tcPr>
          <w:p w14:paraId="5AD8ED93" w14:textId="45238953" w:rsidR="008927E0" w:rsidRDefault="008927E0" w:rsidP="008927E0">
            <w:pPr>
              <w:pStyle w:val="a0"/>
              <w:ind w:firstLineChars="0" w:firstLine="0"/>
              <w:jc w:val="center"/>
              <w:rPr>
                <w:sz w:val="21"/>
                <w:szCs w:val="21"/>
              </w:rPr>
            </w:pPr>
            <w:r>
              <w:rPr>
                <w:rFonts w:hint="eastAsia"/>
                <w:sz w:val="21"/>
                <w:szCs w:val="21"/>
              </w:rPr>
              <w:t>32</w:t>
            </w:r>
          </w:p>
        </w:tc>
        <w:tc>
          <w:tcPr>
            <w:tcW w:w="2205" w:type="dxa"/>
          </w:tcPr>
          <w:p w14:paraId="4F1EF572" w14:textId="7F58018A" w:rsidR="008927E0" w:rsidRDefault="008927E0" w:rsidP="008927E0">
            <w:pPr>
              <w:pStyle w:val="a0"/>
              <w:ind w:firstLineChars="0" w:firstLine="0"/>
              <w:jc w:val="center"/>
              <w:rPr>
                <w:sz w:val="21"/>
                <w:szCs w:val="21"/>
              </w:rPr>
            </w:pPr>
            <w:r>
              <w:rPr>
                <w:rFonts w:hint="eastAsia"/>
                <w:sz w:val="21"/>
                <w:szCs w:val="21"/>
              </w:rPr>
              <w:t>超时间隔</w:t>
            </w:r>
          </w:p>
        </w:tc>
      </w:tr>
      <w:tr w:rsidR="008927E0" w14:paraId="397E1E9E" w14:textId="77777777" w:rsidTr="004364BD">
        <w:tc>
          <w:tcPr>
            <w:tcW w:w="2972" w:type="dxa"/>
          </w:tcPr>
          <w:p w14:paraId="2C8E548D" w14:textId="6E3FFF1F" w:rsidR="008927E0" w:rsidRDefault="008927E0" w:rsidP="008927E0">
            <w:pPr>
              <w:pStyle w:val="a0"/>
              <w:ind w:firstLineChars="0" w:firstLine="0"/>
              <w:jc w:val="center"/>
              <w:rPr>
                <w:sz w:val="21"/>
                <w:szCs w:val="21"/>
              </w:rPr>
            </w:pPr>
            <w:r>
              <w:rPr>
                <w:rFonts w:hint="eastAsia"/>
                <w:sz w:val="21"/>
                <w:szCs w:val="21"/>
              </w:rPr>
              <w:t>0</w:t>
            </w:r>
            <w:r>
              <w:rPr>
                <w:sz w:val="21"/>
                <w:szCs w:val="21"/>
              </w:rPr>
              <w:t>x7000 0008 0x7000 0009</w:t>
            </w:r>
          </w:p>
        </w:tc>
        <w:tc>
          <w:tcPr>
            <w:tcW w:w="1843" w:type="dxa"/>
          </w:tcPr>
          <w:p w14:paraId="6B4E81E8" w14:textId="282B28FF" w:rsidR="008927E0" w:rsidRDefault="008927E0" w:rsidP="008927E0">
            <w:pPr>
              <w:pStyle w:val="a0"/>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3DDA9592" w14:textId="1AD0854C" w:rsidR="008927E0" w:rsidRDefault="008927E0" w:rsidP="008927E0">
            <w:pPr>
              <w:pStyle w:val="a0"/>
              <w:ind w:firstLineChars="0" w:firstLine="0"/>
              <w:jc w:val="center"/>
              <w:rPr>
                <w:sz w:val="21"/>
                <w:szCs w:val="21"/>
              </w:rPr>
            </w:pPr>
            <w:r>
              <w:rPr>
                <w:rFonts w:hint="eastAsia"/>
                <w:sz w:val="21"/>
                <w:szCs w:val="21"/>
              </w:rPr>
              <w:t>64</w:t>
            </w:r>
          </w:p>
        </w:tc>
        <w:tc>
          <w:tcPr>
            <w:tcW w:w="2205" w:type="dxa"/>
          </w:tcPr>
          <w:p w14:paraId="05A8D849" w14:textId="4C967319" w:rsidR="008927E0" w:rsidRDefault="008927E0" w:rsidP="008927E0">
            <w:pPr>
              <w:pStyle w:val="a0"/>
              <w:ind w:firstLineChars="0" w:firstLine="0"/>
              <w:jc w:val="center"/>
              <w:rPr>
                <w:sz w:val="21"/>
                <w:szCs w:val="21"/>
              </w:rPr>
            </w:pPr>
            <w:r>
              <w:rPr>
                <w:rFonts w:hint="eastAsia"/>
                <w:sz w:val="21"/>
                <w:szCs w:val="21"/>
              </w:rPr>
              <w:t>记录总接收</w:t>
            </w:r>
            <w:r>
              <w:rPr>
                <w:rFonts w:hint="eastAsia"/>
                <w:sz w:val="21"/>
                <w:szCs w:val="21"/>
              </w:rPr>
              <w:t>bit</w:t>
            </w:r>
            <w:r>
              <w:rPr>
                <w:rFonts w:hint="eastAsia"/>
                <w:sz w:val="21"/>
                <w:szCs w:val="21"/>
              </w:rPr>
              <w:t>数量</w:t>
            </w:r>
          </w:p>
        </w:tc>
      </w:tr>
      <w:tr w:rsidR="008927E0" w14:paraId="306AE436" w14:textId="77777777" w:rsidTr="004364BD">
        <w:tc>
          <w:tcPr>
            <w:tcW w:w="2972" w:type="dxa"/>
          </w:tcPr>
          <w:p w14:paraId="20B9C47E" w14:textId="0FC1B9EC" w:rsidR="008927E0" w:rsidRDefault="008927E0" w:rsidP="008927E0">
            <w:pPr>
              <w:pStyle w:val="a0"/>
              <w:ind w:firstLineChars="0" w:firstLine="0"/>
              <w:jc w:val="center"/>
              <w:rPr>
                <w:rFonts w:hint="eastAsia"/>
                <w:sz w:val="21"/>
                <w:szCs w:val="21"/>
              </w:rPr>
            </w:pPr>
            <w:r>
              <w:rPr>
                <w:rFonts w:hint="eastAsia"/>
                <w:sz w:val="21"/>
                <w:szCs w:val="21"/>
              </w:rPr>
              <w:t>0x</w:t>
            </w:r>
            <w:r>
              <w:rPr>
                <w:sz w:val="21"/>
                <w:szCs w:val="21"/>
              </w:rPr>
              <w:t>7000 000A 0x7000 000B</w:t>
            </w:r>
          </w:p>
        </w:tc>
        <w:tc>
          <w:tcPr>
            <w:tcW w:w="1843" w:type="dxa"/>
          </w:tcPr>
          <w:p w14:paraId="11B3D2FE" w14:textId="16063F18" w:rsidR="008927E0" w:rsidRDefault="008927E0" w:rsidP="008927E0">
            <w:pPr>
              <w:pStyle w:val="a0"/>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3AB21D1C" w14:textId="08AF4394" w:rsidR="008927E0" w:rsidRDefault="008927E0" w:rsidP="008927E0">
            <w:pPr>
              <w:pStyle w:val="a0"/>
              <w:ind w:firstLineChars="0" w:firstLine="0"/>
              <w:jc w:val="center"/>
              <w:rPr>
                <w:rFonts w:hint="eastAsia"/>
                <w:sz w:val="21"/>
                <w:szCs w:val="21"/>
              </w:rPr>
            </w:pPr>
            <w:r>
              <w:rPr>
                <w:rFonts w:hint="eastAsia"/>
                <w:sz w:val="21"/>
                <w:szCs w:val="21"/>
              </w:rPr>
              <w:t>64</w:t>
            </w:r>
          </w:p>
        </w:tc>
        <w:tc>
          <w:tcPr>
            <w:tcW w:w="2205" w:type="dxa"/>
          </w:tcPr>
          <w:p w14:paraId="5E1395E9" w14:textId="46C03FA9" w:rsidR="008927E0" w:rsidRDefault="008927E0" w:rsidP="008927E0">
            <w:pPr>
              <w:pStyle w:val="a0"/>
              <w:ind w:firstLineChars="0" w:firstLine="0"/>
              <w:jc w:val="center"/>
              <w:rPr>
                <w:rFonts w:hint="eastAsia"/>
                <w:sz w:val="21"/>
                <w:szCs w:val="21"/>
              </w:rPr>
            </w:pPr>
            <w:r>
              <w:rPr>
                <w:rFonts w:hint="eastAsia"/>
                <w:sz w:val="21"/>
                <w:szCs w:val="21"/>
              </w:rPr>
              <w:t>记录总接收报文数量</w:t>
            </w:r>
          </w:p>
        </w:tc>
      </w:tr>
      <w:tr w:rsidR="008927E0" w14:paraId="0A5A1069" w14:textId="77777777" w:rsidTr="004364BD">
        <w:tc>
          <w:tcPr>
            <w:tcW w:w="2972" w:type="dxa"/>
          </w:tcPr>
          <w:p w14:paraId="7E4D6E49" w14:textId="3C3431FC" w:rsidR="008927E0" w:rsidRDefault="008927E0" w:rsidP="008927E0">
            <w:pPr>
              <w:pStyle w:val="a0"/>
              <w:ind w:firstLineChars="0" w:firstLine="0"/>
              <w:jc w:val="center"/>
              <w:rPr>
                <w:rFonts w:hint="eastAsia"/>
                <w:sz w:val="21"/>
                <w:szCs w:val="21"/>
              </w:rPr>
            </w:pPr>
            <w:r>
              <w:rPr>
                <w:rFonts w:hint="eastAsia"/>
                <w:sz w:val="21"/>
                <w:szCs w:val="21"/>
              </w:rPr>
              <w:t>0x7000 000C 0x7000 000D</w:t>
            </w:r>
          </w:p>
        </w:tc>
        <w:tc>
          <w:tcPr>
            <w:tcW w:w="1843" w:type="dxa"/>
          </w:tcPr>
          <w:p w14:paraId="7B8CF554" w14:textId="396E5FF9" w:rsidR="008927E0" w:rsidRDefault="008927E0" w:rsidP="008927E0">
            <w:pPr>
              <w:pStyle w:val="a0"/>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69AC9FCF" w14:textId="5A649B9D" w:rsidR="008927E0" w:rsidRDefault="008927E0" w:rsidP="008927E0">
            <w:pPr>
              <w:pStyle w:val="a0"/>
              <w:ind w:firstLineChars="0" w:firstLine="0"/>
              <w:jc w:val="center"/>
              <w:rPr>
                <w:rFonts w:hint="eastAsia"/>
                <w:sz w:val="21"/>
                <w:szCs w:val="21"/>
              </w:rPr>
            </w:pPr>
            <w:r>
              <w:rPr>
                <w:rFonts w:hint="eastAsia"/>
                <w:sz w:val="21"/>
                <w:szCs w:val="21"/>
              </w:rPr>
              <w:t>64</w:t>
            </w:r>
          </w:p>
        </w:tc>
        <w:tc>
          <w:tcPr>
            <w:tcW w:w="2205" w:type="dxa"/>
          </w:tcPr>
          <w:p w14:paraId="1E7BB1A0" w14:textId="60B2ACCD" w:rsidR="008927E0" w:rsidRDefault="008927E0" w:rsidP="008927E0">
            <w:pPr>
              <w:pStyle w:val="a0"/>
              <w:ind w:firstLineChars="0" w:firstLine="0"/>
              <w:jc w:val="center"/>
              <w:rPr>
                <w:rFonts w:hint="eastAsia"/>
                <w:sz w:val="21"/>
                <w:szCs w:val="21"/>
              </w:rPr>
            </w:pPr>
            <w:r>
              <w:rPr>
                <w:rFonts w:hint="eastAsia"/>
                <w:sz w:val="21"/>
                <w:szCs w:val="21"/>
              </w:rPr>
              <w:t>记录总接收时间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7"/>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7"/>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7"/>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7"/>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7"/>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w:t>
      </w:r>
      <w:r>
        <w:rPr>
          <w:rFonts w:hint="eastAsia"/>
        </w:rPr>
        <w:lastRenderedPageBreak/>
        <w:t>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进行报文过滤已经对感兴趣的报文打时间戳，但是流选择与选择流后相关的报文会被软件进行处理（被过滤的报文仅会在硬件进行处理）。作者使用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7"/>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7"/>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7"/>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7"/>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这样能够保证各自索访问寄存器在不同流水线间的隔离。在这种情况下，各条流水线的处理速度不会受到影响，但是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lastRenderedPageBreak/>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1129E725" w:rsidR="00D33439" w:rsidRDefault="00885EE9" w:rsidP="00D33439">
      <w:pPr>
        <w:pStyle w:val="a7"/>
        <w:numPr>
          <w:ilvl w:val="3"/>
          <w:numId w:val="10"/>
        </w:numPr>
        <w:ind w:left="567" w:firstLineChars="0" w:hanging="283"/>
      </w:pPr>
      <w:r>
        <w:t>GAC</w:t>
      </w:r>
      <w:r w:rsidR="00D33439">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sidR="00D33439">
        <w:rPr>
          <w:rFonts w:hint="eastAsia"/>
        </w:rPr>
        <w:t>n</w:t>
      </w:r>
      <w:r w:rsidR="00D33439">
        <w:t>ext dmid</w:t>
      </w:r>
      <w:r w:rsidR="00D33439">
        <w:rPr>
          <w:rFonts w:hint="eastAsia"/>
        </w:rPr>
        <w:t>修改为</w:t>
      </w:r>
      <w:r w:rsidR="00D33439">
        <w:rPr>
          <w:rFonts w:hint="eastAsia"/>
        </w:rPr>
        <w:t>6</w:t>
      </w:r>
      <w:r w:rsidR="00D33439">
        <w:rPr>
          <w:rFonts w:hint="eastAsia"/>
        </w:rPr>
        <w:t>，从而将其指定到</w:t>
      </w:r>
      <w:r w:rsidR="00D33439">
        <w:rPr>
          <w:rFonts w:hint="eastAsia"/>
        </w:rPr>
        <w:t>P</w:t>
      </w:r>
      <w:r w:rsidR="00D33439">
        <w:t>GM</w:t>
      </w:r>
      <w:r w:rsidR="00D33439">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sidR="00D33439">
        <w:rPr>
          <w:rFonts w:hint="eastAsia"/>
        </w:rPr>
        <w:t>。</w:t>
      </w:r>
    </w:p>
    <w:p w14:paraId="71C5BB89" w14:textId="2119432F"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sidR="00885EE9">
        <w:rPr>
          <w:rFonts w:hint="eastAsia"/>
        </w:rPr>
        <w:t>GAC</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sidR="00885EE9">
        <w:rPr>
          <w:rFonts w:hint="eastAsia"/>
        </w:rPr>
        <w:t>GAC</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7"/>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7"/>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7"/>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所以当状态恢复到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7"/>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7"/>
        <w:numPr>
          <w:ilvl w:val="3"/>
          <w:numId w:val="10"/>
        </w:numPr>
        <w:ind w:left="567" w:firstLineChars="0" w:hanging="283"/>
      </w:pPr>
      <w:r>
        <w:rPr>
          <w:rFonts w:hint="eastAsia"/>
        </w:rPr>
        <w:t>在时延测量中需要在</w:t>
      </w:r>
      <w:r>
        <w:rPr>
          <w:rFonts w:hint="eastAsia"/>
        </w:rPr>
        <w:t>p</w:t>
      </w:r>
      <w:r>
        <w:t>ayload</w:t>
      </w:r>
      <w:r>
        <w:rPr>
          <w:rFonts w:hint="eastAsia"/>
        </w:rPr>
        <w:t>中打时间戳，如何打，打在什么位置？</w:t>
      </w:r>
    </w:p>
    <w:p w14:paraId="6C00B302" w14:textId="77777777" w:rsidR="005B75D6" w:rsidRDefault="005B75D6" w:rsidP="005B75D6">
      <w:pPr>
        <w:pStyle w:val="a7"/>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7"/>
        <w:numPr>
          <w:ilvl w:val="6"/>
          <w:numId w:val="10"/>
        </w:numPr>
        <w:ind w:left="993" w:firstLineChars="0"/>
      </w:pPr>
      <w:r>
        <w:rPr>
          <w:rFonts w:hint="eastAsia"/>
        </w:rPr>
        <w:t>对于</w:t>
      </w:r>
      <w:r>
        <w:rPr>
          <w:rFonts w:hint="eastAsia"/>
        </w:rPr>
        <w:t>A</w:t>
      </w:r>
      <w:r>
        <w:t>RP</w:t>
      </w:r>
      <w:r>
        <w:rPr>
          <w:rFonts w:hint="eastAsia"/>
        </w:rPr>
        <w:t>报文，无法在报文体上打时间戳</w:t>
      </w:r>
    </w:p>
    <w:p w14:paraId="42A809BF" w14:textId="77777777" w:rsidR="00713BF5" w:rsidRDefault="00713BF5" w:rsidP="005B75D6">
      <w:pPr>
        <w:pStyle w:val="a7"/>
        <w:numPr>
          <w:ilvl w:val="6"/>
          <w:numId w:val="10"/>
        </w:numPr>
        <w:ind w:left="993" w:firstLineChars="0"/>
      </w:pPr>
      <w:r>
        <w:rPr>
          <w:rFonts w:hint="eastAsia"/>
        </w:rPr>
        <w:lastRenderedPageBreak/>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7"/>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7"/>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7"/>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方法一：</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7"/>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5C25" w14:textId="77777777" w:rsidR="00C97341" w:rsidRDefault="00C97341" w:rsidP="00F832E1">
      <w:r>
        <w:separator/>
      </w:r>
    </w:p>
  </w:endnote>
  <w:endnote w:type="continuationSeparator" w:id="0">
    <w:p w14:paraId="5731A5CC" w14:textId="77777777" w:rsidR="00C97341" w:rsidRDefault="00C97341"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6E422" w14:textId="77777777" w:rsidR="00C97341" w:rsidRDefault="00C97341" w:rsidP="00F832E1">
      <w:r>
        <w:separator/>
      </w:r>
    </w:p>
  </w:footnote>
  <w:footnote w:type="continuationSeparator" w:id="0">
    <w:p w14:paraId="152272BF" w14:textId="77777777" w:rsidR="00C97341" w:rsidRDefault="00C97341"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BC2CA8"/>
    <w:multiLevelType w:val="multilevel"/>
    <w:tmpl w:val="6F048C2E"/>
    <w:lvl w:ilvl="0">
      <w:start w:val="1"/>
      <w:numFmt w:val="decimal"/>
      <w:pStyle w:val="1"/>
      <w:lvlText w:val="%1  "/>
      <w:lvlJc w:val="left"/>
      <w:pPr>
        <w:tabs>
          <w:tab w:val="num" w:pos="360"/>
        </w:tabs>
        <w:ind w:left="0" w:firstLine="0"/>
      </w:pPr>
      <w:rPr>
        <w:rFonts w:ascii="Times New Roman" w:hAnsi="Times New Roman" w:hint="default"/>
        <w:b/>
        <w:i w:val="0"/>
        <w:sz w:val="32"/>
        <w:szCs w:val="32"/>
      </w:rPr>
    </w:lvl>
    <w:lvl w:ilvl="1">
      <w:start w:val="1"/>
      <w:numFmt w:val="decimal"/>
      <w:pStyle w:val="2"/>
      <w:lvlText w:val="%1.%2  "/>
      <w:lvlJc w:val="left"/>
      <w:pPr>
        <w:tabs>
          <w:tab w:val="num" w:pos="360"/>
        </w:tabs>
        <w:ind w:left="0" w:firstLine="0"/>
      </w:pPr>
      <w:rPr>
        <w:rFonts w:ascii="Times New Roman" w:hAnsi="Times New Roman" w:hint="default"/>
        <w:b/>
        <w:i w:val="0"/>
        <w:sz w:val="28"/>
        <w:szCs w:val="2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5"/>
  </w:num>
  <w:num w:numId="3">
    <w:abstractNumId w:val="6"/>
  </w:num>
  <w:num w:numId="4">
    <w:abstractNumId w:val="13"/>
  </w:num>
  <w:num w:numId="5">
    <w:abstractNumId w:val="11"/>
  </w:num>
  <w:num w:numId="6">
    <w:abstractNumId w:val="2"/>
  </w:num>
  <w:num w:numId="7">
    <w:abstractNumId w:val="3"/>
  </w:num>
  <w:num w:numId="8">
    <w:abstractNumId w:val="14"/>
  </w:num>
  <w:num w:numId="9">
    <w:abstractNumId w:val="0"/>
  </w:num>
  <w:num w:numId="10">
    <w:abstractNumId w:val="10"/>
  </w:num>
  <w:num w:numId="11">
    <w:abstractNumId w:val="7"/>
  </w:num>
  <w:num w:numId="12">
    <w:abstractNumId w:val="4"/>
  </w:num>
  <w:num w:numId="13">
    <w:abstractNumId w:val="12"/>
  </w:num>
  <w:num w:numId="14">
    <w:abstractNumId w:val="1"/>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1E5F"/>
    <w:rsid w:val="000A29BC"/>
    <w:rsid w:val="000A2B6B"/>
    <w:rsid w:val="000B08F3"/>
    <w:rsid w:val="000B2155"/>
    <w:rsid w:val="000B2CD0"/>
    <w:rsid w:val="000B4681"/>
    <w:rsid w:val="000B7465"/>
    <w:rsid w:val="000B7BBC"/>
    <w:rsid w:val="000C1811"/>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C68C9"/>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47E"/>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3C55"/>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27E0"/>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5733E"/>
    <w:rsid w:val="00C60F9E"/>
    <w:rsid w:val="00C632F2"/>
    <w:rsid w:val="00C66923"/>
    <w:rsid w:val="00C66C32"/>
    <w:rsid w:val="00C718CD"/>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97341"/>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C63A1"/>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3155"/>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09A3"/>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1">
    <w:name w:val="heading 1"/>
    <w:basedOn w:val="a"/>
    <w:next w:val="a0"/>
    <w:link w:val="10"/>
    <w:qFormat/>
    <w:rsid w:val="00C5733E"/>
    <w:pPr>
      <w:keepNext/>
      <w:keepLines/>
      <w:tabs>
        <w:tab w:val="left" w:pos="318"/>
        <w:tab w:val="num" w:pos="360"/>
      </w:tabs>
      <w:overflowPunct w:val="0"/>
      <w:adjustRightInd w:val="0"/>
      <w:spacing w:before="160" w:after="160"/>
      <w:jc w:val="left"/>
      <w:textAlignment w:val="baseline"/>
      <w:outlineLvl w:val="0"/>
    </w:pPr>
    <w:rPr>
      <w:rFonts w:eastAsia="黑体" w:cs="Times New Roman"/>
      <w:kern w:val="0"/>
      <w:szCs w:val="20"/>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nhideWhenUsed/>
    <w:qFormat/>
    <w:rsid w:val="0048229E"/>
    <w:pPr>
      <w:keepNext/>
      <w:keepLines/>
      <w:spacing w:before="280" w:after="290" w:line="376" w:lineRule="auto"/>
      <w:outlineLvl w:val="4"/>
    </w:pPr>
    <w:rPr>
      <w:b/>
      <w:bCs/>
      <w:sz w:val="28"/>
      <w:szCs w:val="28"/>
    </w:rPr>
  </w:style>
  <w:style w:type="paragraph" w:styleId="6">
    <w:name w:val="heading 6"/>
    <w:basedOn w:val="a"/>
    <w:next w:val="a"/>
    <w:link w:val="60"/>
    <w:qFormat/>
    <w:rsid w:val="00C5733E"/>
    <w:pPr>
      <w:keepNext/>
      <w:keepLines/>
      <w:tabs>
        <w:tab w:val="num" w:pos="1152"/>
      </w:tabs>
      <w:overflowPunct w:val="0"/>
      <w:spacing w:before="240" w:after="64"/>
      <w:ind w:left="1152" w:hanging="1152"/>
      <w:jc w:val="left"/>
      <w:outlineLvl w:val="5"/>
    </w:pPr>
    <w:rPr>
      <w:rFonts w:cs="Times New Roman"/>
      <w:sz w:val="18"/>
      <w:szCs w:val="20"/>
    </w:rPr>
  </w:style>
  <w:style w:type="paragraph" w:styleId="7">
    <w:name w:val="heading 7"/>
    <w:basedOn w:val="a"/>
    <w:next w:val="a"/>
    <w:link w:val="70"/>
    <w:qFormat/>
    <w:rsid w:val="00C5733E"/>
    <w:pPr>
      <w:keepNext/>
      <w:keepLines/>
      <w:tabs>
        <w:tab w:val="num" w:pos="1296"/>
      </w:tabs>
      <w:overflowPunct w:val="0"/>
      <w:spacing w:before="240" w:after="64" w:line="320" w:lineRule="auto"/>
      <w:ind w:left="1296" w:hanging="1296"/>
      <w:outlineLvl w:val="6"/>
    </w:pPr>
    <w:rPr>
      <w:rFonts w:cs="Times New Roman"/>
      <w:b/>
      <w:sz w:val="24"/>
      <w:szCs w:val="20"/>
    </w:rPr>
  </w:style>
  <w:style w:type="paragraph" w:styleId="8">
    <w:name w:val="heading 8"/>
    <w:basedOn w:val="a"/>
    <w:next w:val="a"/>
    <w:link w:val="80"/>
    <w:qFormat/>
    <w:rsid w:val="00C5733E"/>
    <w:pPr>
      <w:keepNext/>
      <w:keepLines/>
      <w:tabs>
        <w:tab w:val="num" w:pos="1440"/>
      </w:tabs>
      <w:overflowPunct w:val="0"/>
      <w:spacing w:before="240" w:after="64" w:line="320" w:lineRule="auto"/>
      <w:ind w:left="1440" w:hanging="1440"/>
      <w:outlineLvl w:val="7"/>
    </w:pPr>
    <w:rPr>
      <w:rFonts w:ascii="Arial" w:eastAsia="黑体" w:hAnsi="Arial" w:cs="Times New Roman"/>
      <w:sz w:val="24"/>
      <w:szCs w:val="20"/>
    </w:rPr>
  </w:style>
  <w:style w:type="paragraph" w:styleId="9">
    <w:name w:val="heading 9"/>
    <w:basedOn w:val="a"/>
    <w:next w:val="a"/>
    <w:link w:val="90"/>
    <w:qFormat/>
    <w:rsid w:val="00C5733E"/>
    <w:pPr>
      <w:keepNext/>
      <w:keepLines/>
      <w:tabs>
        <w:tab w:val="num" w:pos="1584"/>
      </w:tabs>
      <w:overflowPunct w:val="0"/>
      <w:spacing w:before="240" w:after="64" w:line="320" w:lineRule="auto"/>
      <w:ind w:left="1584" w:hanging="1584"/>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a5">
    <w:name w:val="标题 字符"/>
    <w:basedOn w:val="a1"/>
    <w:link w:val="a4"/>
    <w:uiPriority w:val="10"/>
    <w:qFormat/>
    <w:rPr>
      <w:rFonts w:asciiTheme="majorHAnsi" w:eastAsiaTheme="majorEastAsia" w:hAnsiTheme="majorHAnsi" w:cstheme="majorBidi"/>
      <w:b/>
      <w:bCs/>
      <w:sz w:val="32"/>
      <w:szCs w:val="32"/>
    </w:rPr>
  </w:style>
  <w:style w:type="character" w:customStyle="1" w:styleId="20">
    <w:name w:val="标题 2 字符"/>
    <w:basedOn w:val="a1"/>
    <w:link w:val="2"/>
    <w:uiPriority w:val="9"/>
    <w:rPr>
      <w:rFonts w:asciiTheme="majorHAnsi" w:eastAsiaTheme="majorEastAsia" w:hAnsiTheme="majorHAnsi" w:cstheme="majorBidi"/>
      <w:b/>
      <w:bCs/>
      <w:kern w:val="2"/>
      <w:sz w:val="28"/>
      <w:szCs w:val="32"/>
    </w:rPr>
  </w:style>
  <w:style w:type="character" w:customStyle="1" w:styleId="30">
    <w:name w:val="标题 3 字符"/>
    <w:basedOn w:val="a1"/>
    <w:link w:val="3"/>
    <w:uiPriority w:val="9"/>
    <w:qFormat/>
    <w:rPr>
      <w:rFonts w:ascii="Times New Roman" w:eastAsia="宋体" w:hAnsi="Times New Roman"/>
      <w:b/>
      <w:bCs/>
      <w:kern w:val="2"/>
      <w:sz w:val="24"/>
      <w:szCs w:val="32"/>
    </w:rPr>
  </w:style>
  <w:style w:type="paragraph" w:styleId="a8">
    <w:name w:val="No Spacing"/>
    <w:uiPriority w:val="1"/>
    <w:qFormat/>
    <w:pPr>
      <w:widowControl w:val="0"/>
      <w:jc w:val="both"/>
    </w:pPr>
    <w:rPr>
      <w:kern w:val="2"/>
      <w:sz w:val="21"/>
      <w:szCs w:val="22"/>
    </w:rPr>
  </w:style>
  <w:style w:type="character" w:customStyle="1" w:styleId="40">
    <w:name w:val="标题 4 字符"/>
    <w:basedOn w:val="a1"/>
    <w:link w:val="4"/>
    <w:uiPriority w:val="9"/>
    <w:rPr>
      <w:rFonts w:ascii="Times New Roman" w:eastAsia="宋体" w:hAnsi="Times New Roman" w:cstheme="majorBidi"/>
      <w:b/>
      <w:bCs/>
      <w:kern w:val="2"/>
      <w:sz w:val="24"/>
      <w:szCs w:val="28"/>
    </w:r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header"/>
    <w:basedOn w:val="a"/>
    <w:link w:val="aa"/>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F832E1"/>
    <w:rPr>
      <w:rFonts w:ascii="Times New Roman" w:eastAsia="宋体" w:hAnsi="Times New Roman"/>
      <w:kern w:val="2"/>
      <w:sz w:val="18"/>
      <w:szCs w:val="18"/>
    </w:rPr>
  </w:style>
  <w:style w:type="paragraph" w:styleId="ab">
    <w:name w:val="footer"/>
    <w:basedOn w:val="a"/>
    <w:link w:val="ac"/>
    <w:uiPriority w:val="99"/>
    <w:unhideWhenUsed/>
    <w:rsid w:val="00F832E1"/>
    <w:pPr>
      <w:tabs>
        <w:tab w:val="center" w:pos="4153"/>
        <w:tab w:val="right" w:pos="8306"/>
      </w:tabs>
      <w:snapToGrid w:val="0"/>
      <w:jc w:val="left"/>
    </w:pPr>
    <w:rPr>
      <w:sz w:val="18"/>
      <w:szCs w:val="18"/>
    </w:rPr>
  </w:style>
  <w:style w:type="character" w:customStyle="1" w:styleId="ac">
    <w:name w:val="页脚 字符"/>
    <w:basedOn w:val="a1"/>
    <w:link w:val="ab"/>
    <w:uiPriority w:val="99"/>
    <w:rsid w:val="00F832E1"/>
    <w:rPr>
      <w:rFonts w:ascii="Times New Roman" w:eastAsia="宋体" w:hAnsi="Times New Roman"/>
      <w:kern w:val="2"/>
      <w:sz w:val="18"/>
      <w:szCs w:val="18"/>
    </w:rPr>
  </w:style>
  <w:style w:type="character" w:styleId="ad">
    <w:name w:val="Hyperlink"/>
    <w:basedOn w:val="a1"/>
    <w:uiPriority w:val="99"/>
    <w:unhideWhenUsed/>
    <w:rsid w:val="008618B3"/>
    <w:rPr>
      <w:color w:val="0563C1" w:themeColor="hyperlink"/>
      <w:u w:val="single"/>
    </w:rPr>
  </w:style>
  <w:style w:type="character" w:styleId="ae">
    <w:name w:val="Unresolved Mention"/>
    <w:basedOn w:val="a1"/>
    <w:uiPriority w:val="99"/>
    <w:semiHidden/>
    <w:unhideWhenUsed/>
    <w:rsid w:val="008618B3"/>
    <w:rPr>
      <w:color w:val="605E5C"/>
      <w:shd w:val="clear" w:color="auto" w:fill="E1DFDD"/>
    </w:rPr>
  </w:style>
  <w:style w:type="paragraph" w:styleId="af">
    <w:name w:val="Balloon Text"/>
    <w:basedOn w:val="a"/>
    <w:link w:val="af0"/>
    <w:uiPriority w:val="99"/>
    <w:semiHidden/>
    <w:unhideWhenUsed/>
    <w:rsid w:val="00F9007E"/>
    <w:rPr>
      <w:sz w:val="18"/>
      <w:szCs w:val="18"/>
    </w:rPr>
  </w:style>
  <w:style w:type="character" w:customStyle="1" w:styleId="af0">
    <w:name w:val="批注框文本 字符"/>
    <w:basedOn w:val="a1"/>
    <w:link w:val="af"/>
    <w:uiPriority w:val="99"/>
    <w:semiHidden/>
    <w:rsid w:val="00F9007E"/>
    <w:rPr>
      <w:rFonts w:ascii="Times New Roman" w:eastAsia="宋体" w:hAnsi="Times New Roman"/>
      <w:kern w:val="2"/>
      <w:sz w:val="18"/>
      <w:szCs w:val="18"/>
    </w:rPr>
  </w:style>
  <w:style w:type="character" w:styleId="af1">
    <w:name w:val="annotation reference"/>
    <w:basedOn w:val="a1"/>
    <w:uiPriority w:val="99"/>
    <w:semiHidden/>
    <w:unhideWhenUsed/>
    <w:rsid w:val="00467929"/>
    <w:rPr>
      <w:sz w:val="16"/>
      <w:szCs w:val="16"/>
    </w:rPr>
  </w:style>
  <w:style w:type="paragraph" w:styleId="af2">
    <w:name w:val="annotation text"/>
    <w:basedOn w:val="a"/>
    <w:link w:val="af3"/>
    <w:uiPriority w:val="99"/>
    <w:semiHidden/>
    <w:unhideWhenUsed/>
    <w:rsid w:val="00467929"/>
    <w:rPr>
      <w:sz w:val="20"/>
      <w:szCs w:val="20"/>
    </w:rPr>
  </w:style>
  <w:style w:type="character" w:customStyle="1" w:styleId="af3">
    <w:name w:val="批注文字 字符"/>
    <w:basedOn w:val="a1"/>
    <w:link w:val="af2"/>
    <w:uiPriority w:val="99"/>
    <w:semiHidden/>
    <w:rsid w:val="00467929"/>
    <w:rPr>
      <w:rFonts w:ascii="Times New Roman" w:eastAsia="宋体" w:hAnsi="Times New Roman"/>
      <w:kern w:val="2"/>
    </w:rPr>
  </w:style>
  <w:style w:type="paragraph" w:styleId="af4">
    <w:name w:val="annotation subject"/>
    <w:basedOn w:val="af2"/>
    <w:next w:val="af2"/>
    <w:link w:val="af5"/>
    <w:uiPriority w:val="99"/>
    <w:semiHidden/>
    <w:unhideWhenUsed/>
    <w:rsid w:val="00467929"/>
    <w:rPr>
      <w:b/>
      <w:bCs/>
    </w:rPr>
  </w:style>
  <w:style w:type="character" w:customStyle="1" w:styleId="af5">
    <w:name w:val="批注主题 字符"/>
    <w:basedOn w:val="af3"/>
    <w:link w:val="af4"/>
    <w:uiPriority w:val="99"/>
    <w:semiHidden/>
    <w:rsid w:val="00467929"/>
    <w:rPr>
      <w:rFonts w:ascii="Times New Roman" w:eastAsia="宋体" w:hAnsi="Times New Roman"/>
      <w:b/>
      <w:bCs/>
      <w:kern w:val="2"/>
    </w:rPr>
  </w:style>
  <w:style w:type="character" w:customStyle="1" w:styleId="50">
    <w:name w:val="标题 5 字符"/>
    <w:basedOn w:val="a1"/>
    <w:link w:val="5"/>
    <w:uiPriority w:val="9"/>
    <w:rsid w:val="0048229E"/>
    <w:rPr>
      <w:rFonts w:ascii="Times New Roman" w:eastAsia="宋体" w:hAnsi="Times New Roman"/>
      <w:b/>
      <w:bCs/>
      <w:kern w:val="2"/>
      <w:sz w:val="28"/>
      <w:szCs w:val="28"/>
    </w:rPr>
  </w:style>
  <w:style w:type="paragraph" w:styleId="a0">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1"/>
    <w:link w:val="a0"/>
    <w:rsid w:val="004C2814"/>
    <w:rPr>
      <w:rFonts w:ascii="Times New Roman" w:eastAsia="宋体" w:hAnsi="Times New Roman" w:cs="Times New Roman"/>
      <w:kern w:val="2"/>
      <w:sz w:val="18"/>
    </w:rPr>
  </w:style>
  <w:style w:type="character" w:customStyle="1" w:styleId="10">
    <w:name w:val="标题 1 字符"/>
    <w:basedOn w:val="a1"/>
    <w:link w:val="1"/>
    <w:rsid w:val="00C5733E"/>
    <w:rPr>
      <w:rFonts w:ascii="Times New Roman" w:eastAsia="黑体" w:hAnsi="Times New Roman" w:cs="Times New Roman"/>
      <w:sz w:val="21"/>
    </w:rPr>
  </w:style>
  <w:style w:type="character" w:customStyle="1" w:styleId="60">
    <w:name w:val="标题 6 字符"/>
    <w:basedOn w:val="a1"/>
    <w:link w:val="6"/>
    <w:rsid w:val="00C5733E"/>
    <w:rPr>
      <w:rFonts w:ascii="Times New Roman" w:eastAsia="宋体" w:hAnsi="Times New Roman" w:cs="Times New Roman"/>
      <w:kern w:val="2"/>
      <w:sz w:val="18"/>
    </w:rPr>
  </w:style>
  <w:style w:type="character" w:customStyle="1" w:styleId="70">
    <w:name w:val="标题 7 字符"/>
    <w:basedOn w:val="a1"/>
    <w:link w:val="7"/>
    <w:rsid w:val="00C5733E"/>
    <w:rPr>
      <w:rFonts w:ascii="Times New Roman" w:eastAsia="宋体" w:hAnsi="Times New Roman" w:cs="Times New Roman"/>
      <w:b/>
      <w:kern w:val="2"/>
      <w:sz w:val="24"/>
    </w:rPr>
  </w:style>
  <w:style w:type="character" w:customStyle="1" w:styleId="80">
    <w:name w:val="标题 8 字符"/>
    <w:basedOn w:val="a1"/>
    <w:link w:val="8"/>
    <w:rsid w:val="00C5733E"/>
    <w:rPr>
      <w:rFonts w:ascii="Arial" w:eastAsia="黑体" w:hAnsi="Arial" w:cs="Times New Roman"/>
      <w:kern w:val="2"/>
      <w:sz w:val="24"/>
    </w:rPr>
  </w:style>
  <w:style w:type="character" w:customStyle="1" w:styleId="90">
    <w:name w:val="标题 9 字符"/>
    <w:basedOn w:val="a1"/>
    <w:link w:val="9"/>
    <w:rsid w:val="00C5733E"/>
    <w:rPr>
      <w:rFonts w:ascii="Arial" w:eastAsia="黑体" w:hAnsi="Arial" w:cs="Times New Roman"/>
      <w:kern w:val="2"/>
      <w:sz w:val="18"/>
    </w:rPr>
  </w:style>
  <w:style w:type="paragraph" w:customStyle="1" w:styleId="Textof">
    <w:name w:val="Text of 中文参考文献"/>
    <w:basedOn w:val="a"/>
    <w:rsid w:val="00C5733E"/>
    <w:pPr>
      <w:widowControl/>
      <w:tabs>
        <w:tab w:val="left" w:pos="346"/>
      </w:tabs>
      <w:spacing w:line="260" w:lineRule="exact"/>
      <w:ind w:left="258" w:hangingChars="258" w:hanging="258"/>
    </w:pPr>
    <w:rPr>
      <w:rFonts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8.emf"/><Relationship Id="rId26" Type="http://schemas.openxmlformats.org/officeDocument/2006/relationships/package" Target="embeddings/Microsoft_Visio___4.vsdx"/><Relationship Id="rId21" Type="http://schemas.openxmlformats.org/officeDocument/2006/relationships/image" Target="media/image11.emf"/><Relationship Id="rId34"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Drawing1.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package" Target="embeddings/Microsoft_Visio___5.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image" Target="media/image14.emf"/><Relationship Id="rId30" Type="http://schemas.openxmlformats.org/officeDocument/2006/relationships/package" Target="embeddings/Microsoft_Visio_Drawing.vsdx"/><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F8E4C7-12B9-6846-8520-673B7E12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31900</TotalTime>
  <Pages>26</Pages>
  <Words>3813</Words>
  <Characters>21736</Characters>
  <Application>Microsoft Office Word</Application>
  <DocSecurity>0</DocSecurity>
  <Lines>181</Lines>
  <Paragraphs>50</Paragraphs>
  <ScaleCrop>false</ScaleCrop>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312</cp:revision>
  <dcterms:created xsi:type="dcterms:W3CDTF">2018-06-26T13:07:00Z</dcterms:created>
  <dcterms:modified xsi:type="dcterms:W3CDTF">2018-09-26T15:17:00Z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