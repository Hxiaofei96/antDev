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B54" w:rsidRDefault="00EE410D">
      <w:pPr>
        <w:pStyle w:val="a3"/>
        <w:rPr>
          <w:rFonts w:ascii="Times New Roman" w:eastAsia="宋体" w:hAnsi="Times New Roman"/>
        </w:rPr>
      </w:pPr>
      <w:r>
        <w:rPr>
          <w:rFonts w:ascii="Times New Roman" w:eastAsia="宋体" w:hAnsi="Times New Roman"/>
          <w:noProof/>
        </w:rPr>
        <w:drawing>
          <wp:inline distT="0" distB="0" distL="0" distR="0">
            <wp:extent cx="659765" cy="67691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59765" cy="676910"/>
                    </a:xfrm>
                    <a:prstGeom prst="rect">
                      <a:avLst/>
                    </a:prstGeom>
                    <a:noFill/>
                    <a:ln>
                      <a:noFill/>
                    </a:ln>
                  </pic:spPr>
                </pic:pic>
              </a:graphicData>
            </a:graphic>
          </wp:inline>
        </w:drawing>
      </w:r>
    </w:p>
    <w:p w:rsidR="00601B54" w:rsidRDefault="00EE410D">
      <w:pPr>
        <w:pStyle w:val="a3"/>
        <w:rPr>
          <w:rFonts w:ascii="Times New Roman" w:eastAsia="宋体" w:hAnsi="Times New Roman"/>
        </w:rPr>
      </w:pPr>
      <w:r>
        <w:rPr>
          <w:rFonts w:ascii="Times New Roman" w:eastAsia="宋体" w:hAnsi="Times New Roman" w:hint="eastAsia"/>
        </w:rPr>
        <w:t>F</w:t>
      </w:r>
      <w:r>
        <w:rPr>
          <w:rFonts w:ascii="Times New Roman" w:eastAsia="宋体" w:hAnsi="Times New Roman"/>
        </w:rPr>
        <w:t>ast-A</w:t>
      </w:r>
      <w:r w:rsidR="00DD6470">
        <w:rPr>
          <w:rFonts w:ascii="Times New Roman" w:eastAsia="宋体" w:hAnsi="Times New Roman"/>
        </w:rPr>
        <w:t xml:space="preserve">NT </w:t>
      </w:r>
      <w:r>
        <w:rPr>
          <w:rFonts w:ascii="Times New Roman" w:eastAsia="宋体" w:hAnsi="Times New Roman"/>
        </w:rPr>
        <w:t>(Agile Network Tester)</w:t>
      </w:r>
      <w:r>
        <w:rPr>
          <w:rFonts w:ascii="Times New Roman" w:eastAsia="宋体" w:hAnsi="Times New Roman" w:hint="eastAsia"/>
        </w:rPr>
        <w:t>网络测试与分析套件</w:t>
      </w:r>
    </w:p>
    <w:p w:rsidR="00601B54" w:rsidRDefault="00601B54"/>
    <w:tbl>
      <w:tblPr>
        <w:tblStyle w:val="a5"/>
        <w:tblpPr w:leftFromText="180" w:rightFromText="180" w:vertAnchor="text" w:horzAnchor="margin" w:tblpYSpec="outside"/>
        <w:tblW w:w="0" w:type="auto"/>
        <w:tblLook w:val="04A0" w:firstRow="1" w:lastRow="0" w:firstColumn="1" w:lastColumn="0" w:noHBand="0" w:noVBand="1"/>
      </w:tblPr>
      <w:tblGrid>
        <w:gridCol w:w="1555"/>
        <w:gridCol w:w="1417"/>
        <w:gridCol w:w="1701"/>
        <w:gridCol w:w="3623"/>
      </w:tblGrid>
      <w:tr w:rsidR="000078CA" w:rsidTr="00577900">
        <w:tc>
          <w:tcPr>
            <w:tcW w:w="1555" w:type="dxa"/>
          </w:tcPr>
          <w:p w:rsidR="000078CA" w:rsidRDefault="00C66923" w:rsidP="000078CA">
            <w:pPr>
              <w:jc w:val="center"/>
            </w:pPr>
            <w:r>
              <w:rPr>
                <w:rFonts w:hint="eastAsia"/>
              </w:rPr>
              <w:t>文档</w:t>
            </w:r>
            <w:r w:rsidR="000078CA">
              <w:rPr>
                <w:rFonts w:hint="eastAsia"/>
              </w:rPr>
              <w:t>版本号</w:t>
            </w:r>
          </w:p>
        </w:tc>
        <w:tc>
          <w:tcPr>
            <w:tcW w:w="1417" w:type="dxa"/>
          </w:tcPr>
          <w:p w:rsidR="000078CA" w:rsidRDefault="000078CA" w:rsidP="000078CA">
            <w:pPr>
              <w:jc w:val="center"/>
            </w:pPr>
            <w:r>
              <w:rPr>
                <w:rFonts w:hint="eastAsia"/>
              </w:rPr>
              <w:t>修改人</w:t>
            </w:r>
          </w:p>
        </w:tc>
        <w:tc>
          <w:tcPr>
            <w:tcW w:w="1701" w:type="dxa"/>
          </w:tcPr>
          <w:p w:rsidR="000078CA" w:rsidRDefault="000078CA" w:rsidP="000078CA">
            <w:pPr>
              <w:jc w:val="center"/>
            </w:pPr>
            <w:r>
              <w:rPr>
                <w:rFonts w:hint="eastAsia"/>
              </w:rPr>
              <w:t>修改时间</w:t>
            </w:r>
          </w:p>
        </w:tc>
        <w:tc>
          <w:tcPr>
            <w:tcW w:w="3623" w:type="dxa"/>
          </w:tcPr>
          <w:p w:rsidR="000078CA" w:rsidRDefault="000078CA" w:rsidP="000078CA">
            <w:pPr>
              <w:jc w:val="center"/>
            </w:pPr>
            <w:r>
              <w:rPr>
                <w:rFonts w:hint="eastAsia"/>
              </w:rPr>
              <w:t>备注</w:t>
            </w:r>
          </w:p>
        </w:tc>
      </w:tr>
      <w:tr w:rsidR="000078CA" w:rsidTr="00577900">
        <w:tc>
          <w:tcPr>
            <w:tcW w:w="1555" w:type="dxa"/>
          </w:tcPr>
          <w:p w:rsidR="000078CA" w:rsidRDefault="000078CA" w:rsidP="00027373">
            <w:pPr>
              <w:jc w:val="center"/>
            </w:pPr>
            <w:r>
              <w:rPr>
                <w:rFonts w:hint="eastAsia"/>
              </w:rPr>
              <w:t>1</w:t>
            </w:r>
            <w:r>
              <w:t>.0</w:t>
            </w:r>
          </w:p>
        </w:tc>
        <w:tc>
          <w:tcPr>
            <w:tcW w:w="1417" w:type="dxa"/>
          </w:tcPr>
          <w:p w:rsidR="000078CA" w:rsidRDefault="000078CA" w:rsidP="00027373">
            <w:pPr>
              <w:jc w:val="center"/>
            </w:pPr>
            <w:proofErr w:type="gramStart"/>
            <w:r>
              <w:rPr>
                <w:rFonts w:hint="eastAsia"/>
              </w:rPr>
              <w:t>杨翔瑞</w:t>
            </w:r>
            <w:proofErr w:type="gramEnd"/>
          </w:p>
        </w:tc>
        <w:tc>
          <w:tcPr>
            <w:tcW w:w="1701" w:type="dxa"/>
          </w:tcPr>
          <w:p w:rsidR="000078CA" w:rsidRDefault="000078CA" w:rsidP="00027373">
            <w:pPr>
              <w:jc w:val="center"/>
            </w:pPr>
            <w:r>
              <w:rPr>
                <w:rFonts w:hint="eastAsia"/>
              </w:rPr>
              <w:t>2</w:t>
            </w:r>
            <w:r>
              <w:t>018.08.10</w:t>
            </w:r>
          </w:p>
        </w:tc>
        <w:tc>
          <w:tcPr>
            <w:tcW w:w="3623" w:type="dxa"/>
          </w:tcPr>
          <w:p w:rsidR="000078CA" w:rsidRDefault="000078CA" w:rsidP="00027373">
            <w:pPr>
              <w:jc w:val="center"/>
            </w:pPr>
            <w:r>
              <w:rPr>
                <w:rFonts w:hint="eastAsia"/>
              </w:rPr>
              <w:t>第一版</w:t>
            </w:r>
          </w:p>
        </w:tc>
      </w:tr>
      <w:tr w:rsidR="000078CA" w:rsidTr="00577900">
        <w:tc>
          <w:tcPr>
            <w:tcW w:w="1555" w:type="dxa"/>
          </w:tcPr>
          <w:p w:rsidR="000078CA" w:rsidRDefault="000078CA" w:rsidP="00027373">
            <w:pPr>
              <w:jc w:val="center"/>
            </w:pPr>
            <w:r>
              <w:rPr>
                <w:rFonts w:hint="eastAsia"/>
              </w:rPr>
              <w:t>1</w:t>
            </w:r>
            <w:r>
              <w:t>.1</w:t>
            </w:r>
          </w:p>
        </w:tc>
        <w:tc>
          <w:tcPr>
            <w:tcW w:w="1417" w:type="dxa"/>
          </w:tcPr>
          <w:p w:rsidR="000078CA" w:rsidRDefault="000078CA" w:rsidP="00027373">
            <w:pPr>
              <w:jc w:val="center"/>
            </w:pPr>
            <w:proofErr w:type="gramStart"/>
            <w:r>
              <w:rPr>
                <w:rFonts w:hint="eastAsia"/>
              </w:rPr>
              <w:t>杨翔瑞</w:t>
            </w:r>
            <w:proofErr w:type="gramEnd"/>
          </w:p>
        </w:tc>
        <w:tc>
          <w:tcPr>
            <w:tcW w:w="1701" w:type="dxa"/>
          </w:tcPr>
          <w:p w:rsidR="000078CA" w:rsidRDefault="000078CA" w:rsidP="00027373">
            <w:pPr>
              <w:jc w:val="center"/>
            </w:pPr>
            <w:r>
              <w:rPr>
                <w:rFonts w:hint="eastAsia"/>
              </w:rPr>
              <w:t>2</w:t>
            </w:r>
            <w:r>
              <w:t>018.08.18</w:t>
            </w:r>
          </w:p>
        </w:tc>
        <w:tc>
          <w:tcPr>
            <w:tcW w:w="3623" w:type="dxa"/>
          </w:tcPr>
          <w:p w:rsidR="000078CA" w:rsidRDefault="000078CA" w:rsidP="00027373">
            <w:pPr>
              <w:jc w:val="center"/>
            </w:pPr>
            <w:r>
              <w:rPr>
                <w:rFonts w:hint="eastAsia"/>
              </w:rPr>
              <w:t>增加</w:t>
            </w:r>
            <w:r w:rsidR="008B45EE">
              <w:rPr>
                <w:rFonts w:hint="eastAsia"/>
              </w:rPr>
              <w:t>硬件模块与地址</w:t>
            </w:r>
            <w:r w:rsidR="00B51AD8">
              <w:rPr>
                <w:rFonts w:hint="eastAsia"/>
              </w:rPr>
              <w:t>空间</w:t>
            </w:r>
            <w:r>
              <w:rPr>
                <w:rFonts w:hint="eastAsia"/>
              </w:rPr>
              <w:t>的详细设计</w:t>
            </w:r>
          </w:p>
        </w:tc>
      </w:tr>
      <w:tr w:rsidR="000078CA" w:rsidTr="00577900">
        <w:tc>
          <w:tcPr>
            <w:tcW w:w="1555" w:type="dxa"/>
          </w:tcPr>
          <w:p w:rsidR="000078CA" w:rsidRDefault="00782859" w:rsidP="00350BBE">
            <w:pPr>
              <w:jc w:val="center"/>
            </w:pPr>
            <w:r>
              <w:rPr>
                <w:rFonts w:hint="eastAsia"/>
              </w:rPr>
              <w:t>1</w:t>
            </w:r>
            <w:r>
              <w:t>.</w:t>
            </w:r>
            <w:r w:rsidR="00682C4C">
              <w:t>2</w:t>
            </w:r>
          </w:p>
        </w:tc>
        <w:tc>
          <w:tcPr>
            <w:tcW w:w="1417" w:type="dxa"/>
          </w:tcPr>
          <w:p w:rsidR="000078CA" w:rsidRDefault="00782859" w:rsidP="00350BBE">
            <w:pPr>
              <w:jc w:val="center"/>
            </w:pPr>
            <w:proofErr w:type="gramStart"/>
            <w:r>
              <w:rPr>
                <w:rFonts w:hint="eastAsia"/>
              </w:rPr>
              <w:t>杨翔瑞</w:t>
            </w:r>
            <w:proofErr w:type="gramEnd"/>
          </w:p>
        </w:tc>
        <w:tc>
          <w:tcPr>
            <w:tcW w:w="1701" w:type="dxa"/>
          </w:tcPr>
          <w:p w:rsidR="000078CA" w:rsidRDefault="00782859" w:rsidP="00350BBE">
            <w:pPr>
              <w:jc w:val="center"/>
            </w:pPr>
            <w:r>
              <w:rPr>
                <w:rFonts w:hint="eastAsia"/>
              </w:rPr>
              <w:t>2</w:t>
            </w:r>
            <w:r>
              <w:t>018.08.</w:t>
            </w:r>
            <w:r w:rsidR="00682C4C">
              <w:t>21</w:t>
            </w:r>
          </w:p>
        </w:tc>
        <w:tc>
          <w:tcPr>
            <w:tcW w:w="3623" w:type="dxa"/>
          </w:tcPr>
          <w:p w:rsidR="000078CA" w:rsidRDefault="00682C4C" w:rsidP="00350BBE">
            <w:pPr>
              <w:jc w:val="center"/>
            </w:pPr>
            <w:r>
              <w:rPr>
                <w:rFonts w:hint="eastAsia"/>
              </w:rPr>
              <w:t>修改</w:t>
            </w:r>
            <w:r>
              <w:rPr>
                <w:rFonts w:hint="eastAsia"/>
              </w:rPr>
              <w:t>P</w:t>
            </w:r>
            <w:r>
              <w:t>GM</w:t>
            </w:r>
            <w:r>
              <w:rPr>
                <w:rFonts w:hint="eastAsia"/>
              </w:rPr>
              <w:t>状态机与寄存器地址划分</w:t>
            </w:r>
          </w:p>
        </w:tc>
      </w:tr>
      <w:tr w:rsidR="000078CA" w:rsidTr="00577900">
        <w:tc>
          <w:tcPr>
            <w:tcW w:w="1555" w:type="dxa"/>
          </w:tcPr>
          <w:p w:rsidR="000078CA" w:rsidRDefault="00D82046" w:rsidP="00B120A7">
            <w:pPr>
              <w:jc w:val="center"/>
            </w:pPr>
            <w:r>
              <w:rPr>
                <w:rFonts w:hint="eastAsia"/>
              </w:rPr>
              <w:t>1</w:t>
            </w:r>
            <w:r>
              <w:t>.3</w:t>
            </w:r>
          </w:p>
        </w:tc>
        <w:tc>
          <w:tcPr>
            <w:tcW w:w="1417" w:type="dxa"/>
          </w:tcPr>
          <w:p w:rsidR="000078CA" w:rsidRDefault="00D82046" w:rsidP="00B120A7">
            <w:pPr>
              <w:jc w:val="center"/>
            </w:pPr>
            <w:proofErr w:type="gramStart"/>
            <w:r>
              <w:rPr>
                <w:rFonts w:hint="eastAsia"/>
              </w:rPr>
              <w:t>杨翔瑞</w:t>
            </w:r>
            <w:proofErr w:type="gramEnd"/>
          </w:p>
        </w:tc>
        <w:tc>
          <w:tcPr>
            <w:tcW w:w="1701" w:type="dxa"/>
          </w:tcPr>
          <w:p w:rsidR="000078CA" w:rsidRDefault="00D82046" w:rsidP="00B120A7">
            <w:pPr>
              <w:jc w:val="center"/>
            </w:pPr>
            <w:r>
              <w:rPr>
                <w:rFonts w:hint="eastAsia"/>
              </w:rPr>
              <w:t>2</w:t>
            </w:r>
            <w:r>
              <w:t>018.09.16</w:t>
            </w:r>
          </w:p>
        </w:tc>
        <w:tc>
          <w:tcPr>
            <w:tcW w:w="3623" w:type="dxa"/>
          </w:tcPr>
          <w:p w:rsidR="000078CA" w:rsidRDefault="00D82046" w:rsidP="00B120A7">
            <w:pPr>
              <w:jc w:val="center"/>
            </w:pPr>
            <w:r>
              <w:rPr>
                <w:rFonts w:hint="eastAsia"/>
              </w:rPr>
              <w:t>增加时延</w:t>
            </w:r>
            <w:r>
              <w:rPr>
                <w:rFonts w:hint="eastAsia"/>
              </w:rPr>
              <w:t>p</w:t>
            </w:r>
            <w:r>
              <w:t>robe</w:t>
            </w:r>
            <w:r>
              <w:rPr>
                <w:rFonts w:hint="eastAsia"/>
              </w:rPr>
              <w:t>报文</w:t>
            </w:r>
            <w:r w:rsidR="00345569">
              <w:rPr>
                <w:rFonts w:hint="eastAsia"/>
              </w:rPr>
              <w:t>格式定义</w:t>
            </w:r>
          </w:p>
        </w:tc>
      </w:tr>
    </w:tbl>
    <w:p w:rsidR="000078CA" w:rsidRDefault="00EE410D">
      <w:r>
        <w:tab/>
      </w:r>
    </w:p>
    <w:p w:rsidR="00601B54" w:rsidRDefault="00EE410D" w:rsidP="000078CA">
      <w:pPr>
        <w:ind w:firstLine="420"/>
      </w:pPr>
      <w:r>
        <w:t>Fast-Ant</w:t>
      </w:r>
      <w:r>
        <w:rPr>
          <w:rFonts w:hint="eastAsia"/>
        </w:rPr>
        <w:t>是一款基于</w:t>
      </w:r>
      <w:r>
        <w:rPr>
          <w:rFonts w:hint="eastAsia"/>
        </w:rPr>
        <w:t>F</w:t>
      </w:r>
      <w:r>
        <w:t>PGA/CPU</w:t>
      </w:r>
      <w:r>
        <w:rPr>
          <w:rFonts w:hint="eastAsia"/>
        </w:rPr>
        <w:t>的轻量级网络测试分析器。用户</w:t>
      </w:r>
      <w:r w:rsidR="0025339B">
        <w:rPr>
          <w:rFonts w:hint="eastAsia"/>
        </w:rPr>
        <w:t>可</w:t>
      </w:r>
      <w:r>
        <w:rPr>
          <w:rFonts w:hint="eastAsia"/>
        </w:rPr>
        <w:t>使用</w:t>
      </w:r>
      <w:r>
        <w:rPr>
          <w:rFonts w:hint="eastAsia"/>
        </w:rPr>
        <w:t>F</w:t>
      </w:r>
      <w:r>
        <w:t>PGA/CPU</w:t>
      </w:r>
      <w:r>
        <w:rPr>
          <w:rFonts w:hint="eastAsia"/>
        </w:rPr>
        <w:t>的套件对吞吐以及精确时延等信息进行精准测量。</w:t>
      </w:r>
      <w:r>
        <w:t>F</w:t>
      </w:r>
      <w:r>
        <w:rPr>
          <w:rFonts w:hint="eastAsia"/>
        </w:rPr>
        <w:t>ast</w:t>
      </w:r>
      <w:r>
        <w:t>-A</w:t>
      </w:r>
      <w:r>
        <w:rPr>
          <w:rFonts w:hint="eastAsia"/>
        </w:rPr>
        <w:t>nt</w:t>
      </w:r>
      <w:r>
        <w:rPr>
          <w:rFonts w:hint="eastAsia"/>
        </w:rPr>
        <w:t>具有功能可定制、轻量级、低成本的特点，适合中小型研究机构进行网络性能与功能的测试与分析。</w:t>
      </w:r>
    </w:p>
    <w:p w:rsidR="00601B54" w:rsidRDefault="00601B54"/>
    <w:p w:rsidR="00601B54" w:rsidRDefault="00EE410D">
      <w:r>
        <w:tab/>
      </w:r>
      <w:r>
        <w:rPr>
          <w:rFonts w:hint="eastAsia"/>
        </w:rPr>
        <w:t>F</w:t>
      </w:r>
      <w:r>
        <w:t>AST</w:t>
      </w:r>
      <w:r>
        <w:rPr>
          <w:rFonts w:hint="eastAsia"/>
        </w:rPr>
        <w:t>-</w:t>
      </w:r>
      <w:r>
        <w:t>A</w:t>
      </w:r>
      <w:r>
        <w:rPr>
          <w:rFonts w:hint="eastAsia"/>
        </w:rPr>
        <w:t>nt</w:t>
      </w:r>
      <w:r>
        <w:rPr>
          <w:rFonts w:hint="eastAsia"/>
        </w:rPr>
        <w:t>将支持的基本功能有：</w:t>
      </w:r>
    </w:p>
    <w:p w:rsidR="00601B54" w:rsidRDefault="00EE410D">
      <w:pPr>
        <w:pStyle w:val="a6"/>
        <w:numPr>
          <w:ilvl w:val="0"/>
          <w:numId w:val="1"/>
        </w:numPr>
        <w:ind w:firstLineChars="0"/>
      </w:pPr>
      <w:r>
        <w:rPr>
          <w:rFonts w:hint="eastAsia"/>
        </w:rPr>
        <w:t>测量设备对于不同大小、不同协议类型报文的精确</w:t>
      </w:r>
      <w:r>
        <w:rPr>
          <w:rFonts w:hint="eastAsia"/>
        </w:rPr>
        <w:t>/</w:t>
      </w:r>
      <w:r>
        <w:rPr>
          <w:rFonts w:hint="eastAsia"/>
        </w:rPr>
        <w:t>粗略时延；</w:t>
      </w:r>
    </w:p>
    <w:p w:rsidR="00601B54" w:rsidRDefault="00EE410D">
      <w:pPr>
        <w:pStyle w:val="a6"/>
        <w:numPr>
          <w:ilvl w:val="0"/>
          <w:numId w:val="1"/>
        </w:numPr>
        <w:ind w:firstLineChars="0"/>
      </w:pPr>
      <w:r>
        <w:rPr>
          <w:rFonts w:hint="eastAsia"/>
        </w:rPr>
        <w:t>测量设备对于不同大小、不同协议类型报文的吞吐率；</w:t>
      </w:r>
    </w:p>
    <w:p w:rsidR="00601B54" w:rsidRDefault="00EE410D">
      <w:pPr>
        <w:pStyle w:val="a6"/>
        <w:numPr>
          <w:ilvl w:val="0"/>
          <w:numId w:val="1"/>
        </w:numPr>
        <w:ind w:firstLineChars="0"/>
      </w:pPr>
      <w:r>
        <w:rPr>
          <w:rFonts w:hint="eastAsia"/>
        </w:rPr>
        <w:t>测量设备对于不同大小、不同协议类型报文的丢包率；</w:t>
      </w:r>
    </w:p>
    <w:p w:rsidR="00601B54" w:rsidRDefault="00EE410D">
      <w:pPr>
        <w:pStyle w:val="a6"/>
        <w:numPr>
          <w:ilvl w:val="0"/>
          <w:numId w:val="1"/>
        </w:numPr>
        <w:ind w:firstLineChars="0"/>
        <w:rPr>
          <w:color w:val="AEAAAA" w:themeColor="background2" w:themeShade="BF"/>
        </w:rPr>
      </w:pPr>
      <w:r>
        <w:rPr>
          <w:rFonts w:hint="eastAsia"/>
        </w:rPr>
        <w:t>数据统计功能。</w:t>
      </w:r>
    </w:p>
    <w:p w:rsidR="00601B54" w:rsidRDefault="00601B54">
      <w:pPr>
        <w:ind w:left="420"/>
      </w:pPr>
    </w:p>
    <w:p w:rsidR="00601B54" w:rsidRDefault="00EE410D">
      <w:pPr>
        <w:ind w:firstLineChars="200" w:firstLine="420"/>
      </w:pPr>
      <w:r>
        <w:rPr>
          <w:rFonts w:hint="eastAsia"/>
        </w:rPr>
        <w:t>Fast</w:t>
      </w:r>
      <w:r>
        <w:t>-A</w:t>
      </w:r>
      <w:r>
        <w:rPr>
          <w:rFonts w:hint="eastAsia"/>
        </w:rPr>
        <w:t>nt</w:t>
      </w:r>
      <w:r>
        <w:rPr>
          <w:rFonts w:hint="eastAsia"/>
        </w:rPr>
        <w:t>将基于</w:t>
      </w:r>
      <w:r>
        <w:rPr>
          <w:rFonts w:hint="eastAsia"/>
        </w:rPr>
        <w:t>F</w:t>
      </w:r>
      <w:r>
        <w:t>AST</w:t>
      </w:r>
      <w:r>
        <w:rPr>
          <w:rFonts w:hint="eastAsia"/>
        </w:rPr>
        <w:t>开源平台进行</w:t>
      </w:r>
      <w:r>
        <w:rPr>
          <w:rFonts w:hint="eastAsia"/>
        </w:rPr>
        <w:t>F</w:t>
      </w:r>
      <w:r>
        <w:t>PGA</w:t>
      </w:r>
      <w:r>
        <w:rPr>
          <w:rFonts w:hint="eastAsia"/>
        </w:rPr>
        <w:t>部件开发，并基于</w:t>
      </w:r>
      <w:r>
        <w:rPr>
          <w:rFonts w:hint="eastAsia"/>
        </w:rPr>
        <w:t>g</w:t>
      </w:r>
      <w:r>
        <w:t>ithub</w:t>
      </w:r>
      <w:r>
        <w:rPr>
          <w:rFonts w:hint="eastAsia"/>
        </w:rPr>
        <w:t>进行软件部件开发。预计开发周期为</w:t>
      </w:r>
      <w:r>
        <w:t>2</w:t>
      </w:r>
      <w:r>
        <w:rPr>
          <w:rFonts w:hint="eastAsia"/>
        </w:rPr>
        <w:t>个月，在</w:t>
      </w:r>
      <w:r w:rsidR="00FD012B">
        <w:t>9</w:t>
      </w:r>
      <w:r>
        <w:rPr>
          <w:rFonts w:hint="eastAsia"/>
        </w:rPr>
        <w:t>月底前完成前期开发任务，并在</w:t>
      </w:r>
      <w:r>
        <w:rPr>
          <w:rFonts w:hint="eastAsia"/>
        </w:rPr>
        <w:t>g</w:t>
      </w:r>
      <w:r>
        <w:t>ithub</w:t>
      </w:r>
      <w:r>
        <w:rPr>
          <w:rFonts w:hint="eastAsia"/>
        </w:rPr>
        <w:t>发布。用户可下载软件部分首先进行部分功能的使用，或者借助</w:t>
      </w:r>
      <w:r>
        <w:rPr>
          <w:rFonts w:hint="eastAsia"/>
        </w:rPr>
        <w:t>F</w:t>
      </w:r>
      <w:r>
        <w:t>AST</w:t>
      </w:r>
      <w:r>
        <w:rPr>
          <w:rFonts w:hint="eastAsia"/>
        </w:rPr>
        <w:t>平台使用全部功能。</w:t>
      </w:r>
    </w:p>
    <w:p w:rsidR="00601B54" w:rsidRDefault="00601B54">
      <w:pPr>
        <w:ind w:firstLineChars="200" w:firstLine="420"/>
      </w:pPr>
    </w:p>
    <w:p w:rsidR="00601B54" w:rsidRDefault="00EE410D">
      <w:pPr>
        <w:pStyle w:val="2"/>
        <w:numPr>
          <w:ilvl w:val="0"/>
          <w:numId w:val="2"/>
        </w:numPr>
        <w:rPr>
          <w:rFonts w:ascii="Times New Roman" w:eastAsia="宋体" w:hAnsi="Times New Roman"/>
        </w:rPr>
      </w:pPr>
      <w:r>
        <w:rPr>
          <w:rFonts w:ascii="Times New Roman" w:eastAsia="宋体" w:hAnsi="Times New Roman" w:hint="eastAsia"/>
        </w:rPr>
        <w:t>引言</w:t>
      </w:r>
    </w:p>
    <w:p w:rsidR="00601B54" w:rsidRDefault="00EE410D">
      <w:pPr>
        <w:pStyle w:val="3"/>
        <w:numPr>
          <w:ilvl w:val="1"/>
          <w:numId w:val="2"/>
        </w:numPr>
      </w:pPr>
      <w:r>
        <w:rPr>
          <w:rFonts w:hint="eastAsia"/>
        </w:rPr>
        <w:t>背景与思路</w:t>
      </w:r>
    </w:p>
    <w:p w:rsidR="00601B54" w:rsidRDefault="00EE410D">
      <w:pPr>
        <w:ind w:firstLine="360"/>
      </w:pPr>
      <w:r>
        <w:rPr>
          <w:rFonts w:hint="eastAsia"/>
        </w:rPr>
        <w:t>目前在很多研究工作中，需要使用网络测试仪对设备的性能、功能进行测试与验证。其中大部分测试与验证工作均基于网络测试仪完成。然而，商用网络测试仪是一种昂贵设备，很多研究机构难以做到大批量的购买与使用，但却需要的网络测试仪对</w:t>
      </w:r>
      <w:r w:rsidR="00EB6F42">
        <w:rPr>
          <w:rFonts w:hint="eastAsia"/>
        </w:rPr>
        <w:t>受测设备</w:t>
      </w:r>
      <w:r>
        <w:rPr>
          <w:rFonts w:hint="eastAsia"/>
        </w:rPr>
        <w:t>进行性能与功能测试；另外，目前大多数商用的网络测试仪也难以携带从而对用户的使用造成一定的困难；第三，随着网络领域技术的更新与迭代速度加快，商用网络测试</w:t>
      </w:r>
      <w:proofErr w:type="gramStart"/>
      <w:r>
        <w:rPr>
          <w:rFonts w:hint="eastAsia"/>
        </w:rPr>
        <w:t>仪很难</w:t>
      </w:r>
      <w:proofErr w:type="gramEnd"/>
      <w:r>
        <w:rPr>
          <w:rFonts w:hint="eastAsia"/>
        </w:rPr>
        <w:t>跟上网络技术（如新的网络协议）的发展速度，这就需要用户相关用户购买新的产品，造成成本高昂。</w:t>
      </w:r>
    </w:p>
    <w:p w:rsidR="00601B54" w:rsidRDefault="00EE410D">
      <w:pPr>
        <w:pStyle w:val="a7"/>
        <w:ind w:firstLine="420"/>
        <w:rPr>
          <w:rFonts w:ascii="Times New Roman" w:eastAsia="宋体" w:hAnsi="Times New Roman"/>
        </w:rPr>
      </w:pPr>
      <w:r>
        <w:rPr>
          <w:rFonts w:ascii="Times New Roman" w:eastAsia="宋体" w:hAnsi="Times New Roman" w:hint="eastAsia"/>
        </w:rPr>
        <w:t>而同时我们也观察到，在绝大多数情况下，用户仅会使用网络测试仪中几个主要功能对设备性能进行测试（吞吐率、时延、与丢包率等），而这些功能在基于更加廉价的</w:t>
      </w:r>
      <w:r>
        <w:rPr>
          <w:rFonts w:ascii="Times New Roman" w:eastAsia="宋体" w:hAnsi="Times New Roman" w:hint="eastAsia"/>
        </w:rPr>
        <w:t>FPGA-CPU</w:t>
      </w:r>
      <w:r>
        <w:rPr>
          <w:rFonts w:ascii="Times New Roman" w:eastAsia="宋体" w:hAnsi="Times New Roman" w:hint="eastAsia"/>
        </w:rPr>
        <w:t>平台实现可行性极高；另外，由于</w:t>
      </w:r>
      <w:r>
        <w:rPr>
          <w:rFonts w:ascii="Times New Roman" w:eastAsia="宋体" w:hAnsi="Times New Roman" w:hint="eastAsia"/>
        </w:rPr>
        <w:t>FPGA-CPU</w:t>
      </w:r>
      <w:r>
        <w:rPr>
          <w:rFonts w:ascii="Times New Roman" w:eastAsia="宋体" w:hAnsi="Times New Roman" w:hint="eastAsia"/>
        </w:rPr>
        <w:t>平台本身具有的良好的可编程性，通过高可</w:t>
      </w:r>
      <w:r>
        <w:rPr>
          <w:rFonts w:ascii="Times New Roman" w:eastAsia="宋体" w:hAnsi="Times New Roman" w:hint="eastAsia"/>
        </w:rPr>
        <w:lastRenderedPageBreak/>
        <w:t>扩展的架构，能够在其中方便地添加功能从而支持新的、定制的测试功能，使得基于</w:t>
      </w:r>
      <w:r>
        <w:rPr>
          <w:rFonts w:ascii="Times New Roman" w:eastAsia="宋体" w:hAnsi="Times New Roman" w:hint="eastAsia"/>
        </w:rPr>
        <w:t>FPGA-CPU</w:t>
      </w:r>
      <w:r>
        <w:rPr>
          <w:rFonts w:ascii="Times New Roman" w:eastAsia="宋体" w:hAnsi="Times New Roman" w:hint="eastAsia"/>
        </w:rPr>
        <w:t>的网络测试平台能够具有很多商用网络测试</w:t>
      </w:r>
      <w:proofErr w:type="gramStart"/>
      <w:r>
        <w:rPr>
          <w:rFonts w:ascii="Times New Roman" w:eastAsia="宋体" w:hAnsi="Times New Roman" w:hint="eastAsia"/>
        </w:rPr>
        <w:t>仪难以</w:t>
      </w:r>
      <w:proofErr w:type="gramEnd"/>
      <w:r>
        <w:rPr>
          <w:rFonts w:ascii="Times New Roman" w:eastAsia="宋体" w:hAnsi="Times New Roman" w:hint="eastAsia"/>
        </w:rPr>
        <w:t>具备的灵活性；而最后，</w:t>
      </w:r>
      <w:r>
        <w:rPr>
          <w:rFonts w:ascii="Times New Roman" w:eastAsia="宋体" w:hAnsi="Times New Roman" w:hint="eastAsia"/>
        </w:rPr>
        <w:t>FPGA-CPU</w:t>
      </w:r>
      <w:r>
        <w:rPr>
          <w:rFonts w:ascii="Times New Roman" w:eastAsia="宋体" w:hAnsi="Times New Roman" w:hint="eastAsia"/>
        </w:rPr>
        <w:t>平台的成本远远低于绝大多数商用网络测试仪，这使其很容易受到很多中小研究机构以及公司的欢迎。我们提出</w:t>
      </w:r>
      <w:r>
        <w:rPr>
          <w:rFonts w:ascii="Times New Roman" w:eastAsia="宋体" w:hAnsi="Times New Roman" w:hint="eastAsia"/>
        </w:rPr>
        <w:t>Fast-Ant</w:t>
      </w:r>
      <w:r>
        <w:rPr>
          <w:rFonts w:ascii="Times New Roman" w:eastAsia="宋体" w:hAnsi="Times New Roman" w:hint="eastAsia"/>
        </w:rPr>
        <w:t>的初衷就是为了利用</w:t>
      </w:r>
      <w:r>
        <w:rPr>
          <w:rFonts w:ascii="Times New Roman" w:eastAsia="宋体" w:hAnsi="Times New Roman" w:hint="eastAsia"/>
        </w:rPr>
        <w:t>FPGA+</w:t>
      </w:r>
      <w:r>
        <w:rPr>
          <w:rFonts w:ascii="Times New Roman" w:eastAsia="宋体" w:hAnsi="Times New Roman" w:hint="eastAsia"/>
        </w:rPr>
        <w:t>多核</w:t>
      </w:r>
      <w:r>
        <w:rPr>
          <w:rFonts w:ascii="Times New Roman" w:eastAsia="宋体" w:hAnsi="Times New Roman" w:hint="eastAsia"/>
        </w:rPr>
        <w:t>CPU</w:t>
      </w:r>
      <w:r>
        <w:rPr>
          <w:rFonts w:ascii="Times New Roman" w:eastAsia="宋体" w:hAnsi="Times New Roman" w:hint="eastAsia"/>
        </w:rPr>
        <w:t>的架构设计一种低成本、可重构、轻量级网络测试平台，从而为研究机构与企业提供一种更加便捷的网络测试解决方案。</w:t>
      </w:r>
    </w:p>
    <w:p w:rsidR="00601B54" w:rsidRDefault="00EE410D">
      <w:pPr>
        <w:ind w:firstLine="360"/>
      </w:pPr>
      <w:r>
        <w:rPr>
          <w:rFonts w:hint="eastAsia"/>
        </w:rPr>
        <w:t>如图一所示，</w:t>
      </w:r>
      <w:r>
        <w:rPr>
          <w:rFonts w:hint="eastAsia"/>
        </w:rPr>
        <w:t>F</w:t>
      </w:r>
      <w:r>
        <w:t>AST</w:t>
      </w:r>
      <w:r w:rsidR="00853E8E">
        <w:t>[2]</w:t>
      </w:r>
      <w:r>
        <w:rPr>
          <w:rFonts w:hint="eastAsia"/>
        </w:rPr>
        <w:t>是面向多核</w:t>
      </w:r>
      <w:r>
        <w:rPr>
          <w:rFonts w:hint="eastAsia"/>
        </w:rPr>
        <w:t>C</w:t>
      </w:r>
      <w:r>
        <w:t>PU</w:t>
      </w:r>
      <w:r>
        <w:rPr>
          <w:rFonts w:hint="eastAsia"/>
        </w:rPr>
        <w:t>+</w:t>
      </w:r>
      <w:r>
        <w:t>FPGA</w:t>
      </w:r>
      <w:r>
        <w:rPr>
          <w:rFonts w:hint="eastAsia"/>
        </w:rPr>
        <w:t>平台，支持互联网创新研究和计算机网络实验教学的开源项目。</w:t>
      </w:r>
      <w:r>
        <w:rPr>
          <w:rFonts w:hint="eastAsia"/>
        </w:rPr>
        <w:t>F</w:t>
      </w:r>
      <w:r>
        <w:t>AST</w:t>
      </w:r>
      <w:r>
        <w:rPr>
          <w:rFonts w:hint="eastAsia"/>
        </w:rPr>
        <w:t>定义了网络接口加速</w:t>
      </w:r>
      <w:r>
        <w:rPr>
          <w:rFonts w:hint="eastAsia"/>
        </w:rPr>
        <w:t>FPGA</w:t>
      </w:r>
      <w:r>
        <w:rPr>
          <w:rFonts w:hint="eastAsia"/>
        </w:rPr>
        <w:t>与</w:t>
      </w:r>
      <w:r>
        <w:rPr>
          <w:rFonts w:hint="eastAsia"/>
        </w:rPr>
        <w:t>Linux</w:t>
      </w:r>
      <w:r>
        <w:rPr>
          <w:rFonts w:hint="eastAsia"/>
        </w:rPr>
        <w:t>内核以及</w:t>
      </w:r>
      <w:r>
        <w:rPr>
          <w:rFonts w:hint="eastAsia"/>
        </w:rPr>
        <w:t>CPU</w:t>
      </w:r>
      <w:r>
        <w:rPr>
          <w:rFonts w:hint="eastAsia"/>
        </w:rPr>
        <w:t>用户空间数据交互的格式与协议，支持基于多核</w:t>
      </w:r>
      <w:r>
        <w:rPr>
          <w:rFonts w:hint="eastAsia"/>
        </w:rPr>
        <w:t>CPU</w:t>
      </w:r>
      <w:r>
        <w:rPr>
          <w:rFonts w:hint="eastAsia"/>
        </w:rPr>
        <w:t>与</w:t>
      </w:r>
      <w:r>
        <w:rPr>
          <w:rFonts w:hint="eastAsia"/>
        </w:rPr>
        <w:t>FPGA</w:t>
      </w:r>
      <w:r>
        <w:rPr>
          <w:rFonts w:hint="eastAsia"/>
        </w:rPr>
        <w:t>协同的路由交换设备的数据平面高效实现。</w:t>
      </w:r>
      <w:r>
        <w:rPr>
          <w:rFonts w:hint="eastAsia"/>
        </w:rPr>
        <w:t>F</w:t>
      </w:r>
      <w:r>
        <w:t>ast-Ant</w:t>
      </w:r>
      <w:r>
        <w:rPr>
          <w:rFonts w:hint="eastAsia"/>
        </w:rPr>
        <w:t>网络测试与分析套件即基于</w:t>
      </w:r>
      <w:r>
        <w:rPr>
          <w:rFonts w:hint="eastAsia"/>
        </w:rPr>
        <w:t>F</w:t>
      </w:r>
      <w:r>
        <w:t>AST</w:t>
      </w:r>
      <w:r>
        <w:rPr>
          <w:rFonts w:hint="eastAsia"/>
        </w:rPr>
        <w:t>平台设计开发，并支持多种网络测试与分析功能。</w:t>
      </w:r>
    </w:p>
    <w:p w:rsidR="00601B54" w:rsidRDefault="00FA48AE">
      <w:pPr>
        <w:ind w:firstLine="36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45pt;height:199.65pt">
            <v:imagedata r:id="rId10" o:title=""/>
          </v:shape>
        </w:pict>
      </w:r>
    </w:p>
    <w:p w:rsidR="00601B54" w:rsidRDefault="00EE410D">
      <w:pPr>
        <w:ind w:firstLine="360"/>
        <w:jc w:val="center"/>
      </w:pPr>
      <w:r>
        <w:rPr>
          <w:rFonts w:hint="eastAsia"/>
        </w:rPr>
        <w:t>图一</w:t>
      </w:r>
      <w:r>
        <w:rPr>
          <w:rFonts w:hint="eastAsia"/>
        </w:rPr>
        <w:t xml:space="preserve"> </w:t>
      </w:r>
      <w:r>
        <w:t>FAST</w:t>
      </w:r>
      <w:r>
        <w:rPr>
          <w:rFonts w:hint="eastAsia"/>
        </w:rPr>
        <w:t>软硬协同架构图</w:t>
      </w:r>
    </w:p>
    <w:p w:rsidR="00601B54" w:rsidRDefault="00EE410D">
      <w:pPr>
        <w:ind w:firstLine="360"/>
      </w:pPr>
      <w:r>
        <w:rPr>
          <w:rFonts w:hint="eastAsia"/>
        </w:rPr>
        <w:t>表</w:t>
      </w:r>
      <w:r>
        <w:rPr>
          <w:rFonts w:hint="eastAsia"/>
        </w:rPr>
        <w:t>1</w:t>
      </w:r>
      <w:r>
        <w:rPr>
          <w:rFonts w:hint="eastAsia"/>
        </w:rPr>
        <w:t>展示了目前商用网络测试仪所支持并常用的几种基本网络测试功能。可以发现，用户在一般情况下需要的网络测试功能较为固定：一般包括吞吐率、时延、丢包率三个方面。对于这三种性能指标，有些机构限于条件与经费限制，使用一些开源网络测试软件进行测量，但是由于软件本身受到操作系统进程调度、加解锁等不可控因素影响，极难保证测量结果的准确性；另外一些机构使用商用网络测试仪进行测量，但是商用网络测试仪由于支持很多并非必要的功能，价格高昂，很多组织难以承受。</w:t>
      </w:r>
    </w:p>
    <w:p w:rsidR="00601B54" w:rsidRDefault="00601B54">
      <w:pPr>
        <w:ind w:firstLine="360"/>
      </w:pPr>
    </w:p>
    <w:p w:rsidR="00601B54" w:rsidRDefault="00EE410D">
      <w:pPr>
        <w:ind w:firstLine="360"/>
        <w:jc w:val="center"/>
      </w:pPr>
      <w:r>
        <w:rPr>
          <w:rFonts w:hint="eastAsia"/>
        </w:rPr>
        <w:t>表</w:t>
      </w:r>
      <w:proofErr w:type="gramStart"/>
      <w:r>
        <w:rPr>
          <w:rFonts w:hint="eastAsia"/>
        </w:rPr>
        <w:t>一</w:t>
      </w:r>
      <w:proofErr w:type="gramEnd"/>
      <w:r>
        <w:rPr>
          <w:rFonts w:hint="eastAsia"/>
        </w:rPr>
        <w:t xml:space="preserve"> </w:t>
      </w:r>
      <w:r>
        <w:rPr>
          <w:rFonts w:hint="eastAsia"/>
        </w:rPr>
        <w:t>商用网络测试仪所支持的常用基本测试功能</w:t>
      </w:r>
    </w:p>
    <w:tbl>
      <w:tblPr>
        <w:tblStyle w:val="a5"/>
        <w:tblW w:w="8296" w:type="dxa"/>
        <w:tblLayout w:type="fixed"/>
        <w:tblLook w:val="04A0" w:firstRow="1" w:lastRow="0" w:firstColumn="1" w:lastColumn="0" w:noHBand="0" w:noVBand="1"/>
      </w:tblPr>
      <w:tblGrid>
        <w:gridCol w:w="2765"/>
        <w:gridCol w:w="2765"/>
        <w:gridCol w:w="2766"/>
      </w:tblGrid>
      <w:tr w:rsidR="00601B54">
        <w:tc>
          <w:tcPr>
            <w:tcW w:w="2765" w:type="dxa"/>
          </w:tcPr>
          <w:p w:rsidR="00601B54" w:rsidRDefault="00EE410D">
            <w:r>
              <w:rPr>
                <w:rFonts w:hint="eastAsia"/>
              </w:rPr>
              <w:t>功能</w:t>
            </w:r>
          </w:p>
        </w:tc>
        <w:tc>
          <w:tcPr>
            <w:tcW w:w="2765" w:type="dxa"/>
          </w:tcPr>
          <w:p w:rsidR="00601B54" w:rsidRDefault="00EE410D">
            <w:r>
              <w:rPr>
                <w:rFonts w:hint="eastAsia"/>
              </w:rPr>
              <w:t>可调参数</w:t>
            </w:r>
          </w:p>
        </w:tc>
        <w:tc>
          <w:tcPr>
            <w:tcW w:w="2766" w:type="dxa"/>
          </w:tcPr>
          <w:p w:rsidR="00601B54" w:rsidRDefault="00EE410D">
            <w:r>
              <w:rPr>
                <w:rFonts w:hint="eastAsia"/>
              </w:rPr>
              <w:t>实例</w:t>
            </w:r>
          </w:p>
        </w:tc>
      </w:tr>
      <w:tr w:rsidR="00601B54">
        <w:tc>
          <w:tcPr>
            <w:tcW w:w="2765" w:type="dxa"/>
          </w:tcPr>
          <w:p w:rsidR="00601B54" w:rsidRDefault="00EE410D">
            <w:r>
              <w:rPr>
                <w:rFonts w:hint="eastAsia"/>
              </w:rPr>
              <w:t>吞吐率测试</w:t>
            </w:r>
          </w:p>
        </w:tc>
        <w:tc>
          <w:tcPr>
            <w:tcW w:w="2765" w:type="dxa"/>
          </w:tcPr>
          <w:p w:rsidR="00601B54" w:rsidRDefault="00EE410D">
            <w:r>
              <w:rPr>
                <w:rFonts w:hint="eastAsia"/>
              </w:rPr>
              <w:t>报文大小、协议类型</w:t>
            </w:r>
          </w:p>
        </w:tc>
        <w:tc>
          <w:tcPr>
            <w:tcW w:w="2766" w:type="dxa"/>
          </w:tcPr>
          <w:p w:rsidR="00601B54" w:rsidRDefault="00EE410D">
            <w:r>
              <w:rPr>
                <w:rFonts w:hint="eastAsia"/>
              </w:rPr>
              <w:t>测量</w:t>
            </w:r>
            <w:proofErr w:type="gramStart"/>
            <w:r>
              <w:rPr>
                <w:rFonts w:hint="eastAsia"/>
              </w:rPr>
              <w:t>某设备</w:t>
            </w:r>
            <w:proofErr w:type="gramEnd"/>
            <w:r>
              <w:rPr>
                <w:rFonts w:hint="eastAsia"/>
              </w:rPr>
              <w:t>对大小为</w:t>
            </w:r>
            <w:r>
              <w:rPr>
                <w:rFonts w:hint="eastAsia"/>
              </w:rPr>
              <w:t>6</w:t>
            </w:r>
            <w:r>
              <w:t>4B</w:t>
            </w:r>
            <w:r>
              <w:rPr>
                <w:rFonts w:hint="eastAsia"/>
              </w:rPr>
              <w:t>-</w:t>
            </w:r>
            <w:r>
              <w:t>1460B</w:t>
            </w:r>
            <w:proofErr w:type="gramStart"/>
            <w:r>
              <w:rPr>
                <w:rFonts w:hint="eastAsia"/>
              </w:rPr>
              <w:t>间满足</w:t>
            </w:r>
            <w:proofErr w:type="gramEnd"/>
            <w:r>
              <w:rPr>
                <w:rFonts w:hint="eastAsia"/>
              </w:rPr>
              <w:t>泊松分布的报文处理的吞吐率。</w:t>
            </w:r>
          </w:p>
        </w:tc>
      </w:tr>
      <w:tr w:rsidR="00601B54">
        <w:tc>
          <w:tcPr>
            <w:tcW w:w="2765" w:type="dxa"/>
          </w:tcPr>
          <w:p w:rsidR="00601B54" w:rsidRDefault="00EE410D">
            <w:r>
              <w:rPr>
                <w:rFonts w:hint="eastAsia"/>
              </w:rPr>
              <w:t>时延测试</w:t>
            </w:r>
          </w:p>
        </w:tc>
        <w:tc>
          <w:tcPr>
            <w:tcW w:w="2765" w:type="dxa"/>
          </w:tcPr>
          <w:p w:rsidR="00601B54" w:rsidRDefault="00EE410D">
            <w:r>
              <w:rPr>
                <w:rFonts w:hint="eastAsia"/>
              </w:rPr>
              <w:t>报文大小、协议类型、发送速率</w:t>
            </w:r>
          </w:p>
        </w:tc>
        <w:tc>
          <w:tcPr>
            <w:tcW w:w="2766" w:type="dxa"/>
          </w:tcPr>
          <w:p w:rsidR="00601B54" w:rsidRDefault="00EE410D">
            <w:r>
              <w:rPr>
                <w:rFonts w:hint="eastAsia"/>
              </w:rPr>
              <w:t>测量在</w:t>
            </w:r>
            <w:r>
              <w:rPr>
                <w:rFonts w:hint="eastAsia"/>
              </w:rPr>
              <w:t>1</w:t>
            </w:r>
            <w:r>
              <w:t>0G</w:t>
            </w:r>
            <w:r>
              <w:rPr>
                <w:rFonts w:hint="eastAsia"/>
              </w:rPr>
              <w:t>bps</w:t>
            </w:r>
            <w:r>
              <w:rPr>
                <w:rFonts w:hint="eastAsia"/>
              </w:rPr>
              <w:t>发送速率下</w:t>
            </w:r>
            <w:r>
              <w:rPr>
                <w:rFonts w:hint="eastAsia"/>
              </w:rPr>
              <w:t>6</w:t>
            </w:r>
            <w:r>
              <w:t>4B</w:t>
            </w:r>
            <w:r>
              <w:rPr>
                <w:rFonts w:hint="eastAsia"/>
              </w:rPr>
              <w:t>报文的</w:t>
            </w:r>
            <w:r>
              <w:rPr>
                <w:rFonts w:hint="eastAsia"/>
              </w:rPr>
              <w:t>P</w:t>
            </w:r>
            <w:r>
              <w:t>99</w:t>
            </w:r>
            <w:r>
              <w:rPr>
                <w:rFonts w:hint="eastAsia"/>
              </w:rPr>
              <w:t>时延。</w:t>
            </w:r>
          </w:p>
        </w:tc>
      </w:tr>
      <w:tr w:rsidR="00601B54">
        <w:tc>
          <w:tcPr>
            <w:tcW w:w="2765" w:type="dxa"/>
          </w:tcPr>
          <w:p w:rsidR="00601B54" w:rsidRDefault="00EE410D">
            <w:r>
              <w:rPr>
                <w:rFonts w:hint="eastAsia"/>
              </w:rPr>
              <w:t>丢包率测试</w:t>
            </w:r>
          </w:p>
        </w:tc>
        <w:tc>
          <w:tcPr>
            <w:tcW w:w="2765" w:type="dxa"/>
          </w:tcPr>
          <w:p w:rsidR="00601B54" w:rsidRDefault="00EE410D">
            <w:r>
              <w:rPr>
                <w:rFonts w:hint="eastAsia"/>
              </w:rPr>
              <w:t>报文大小、协议类型、发送速率</w:t>
            </w:r>
          </w:p>
        </w:tc>
        <w:tc>
          <w:tcPr>
            <w:tcW w:w="2766" w:type="dxa"/>
          </w:tcPr>
          <w:p w:rsidR="00601B54" w:rsidRDefault="00EE410D">
            <w:r>
              <w:rPr>
                <w:rFonts w:hint="eastAsia"/>
              </w:rPr>
              <w:t>测试在</w:t>
            </w:r>
            <w:r>
              <w:rPr>
                <w:rFonts w:hint="eastAsia"/>
              </w:rPr>
              <w:t>1</w:t>
            </w:r>
            <w:r>
              <w:t>0Gbps</w:t>
            </w:r>
            <w:r>
              <w:rPr>
                <w:rFonts w:hint="eastAsia"/>
              </w:rPr>
              <w:t>发送速率下</w:t>
            </w:r>
            <w:r>
              <w:rPr>
                <w:rFonts w:hint="eastAsia"/>
              </w:rPr>
              <w:t>2</w:t>
            </w:r>
            <w:r>
              <w:t>56B</w:t>
            </w:r>
            <w:r>
              <w:rPr>
                <w:rFonts w:hint="eastAsia"/>
              </w:rPr>
              <w:t>大小报文的平均丢包率。</w:t>
            </w:r>
          </w:p>
        </w:tc>
      </w:tr>
    </w:tbl>
    <w:p w:rsidR="00601B54" w:rsidRDefault="00601B54">
      <w:pPr>
        <w:ind w:firstLine="360"/>
      </w:pPr>
    </w:p>
    <w:p w:rsidR="00601B54" w:rsidRDefault="00EE410D">
      <w:pPr>
        <w:ind w:firstLine="360"/>
      </w:pPr>
      <w:r>
        <w:rPr>
          <w:rFonts w:hint="eastAsia"/>
        </w:rPr>
        <w:t>结合这三种网络设备基本性能指标，我们认为：使用</w:t>
      </w:r>
      <w:r>
        <w:rPr>
          <w:rFonts w:hint="eastAsia"/>
        </w:rPr>
        <w:t>F</w:t>
      </w:r>
      <w:r>
        <w:t>PGA</w:t>
      </w:r>
      <w:r>
        <w:rPr>
          <w:rFonts w:hint="eastAsia"/>
        </w:rPr>
        <w:t>能够很好地进行精确测量，</w:t>
      </w:r>
      <w:r>
        <w:rPr>
          <w:rFonts w:hint="eastAsia"/>
        </w:rPr>
        <w:lastRenderedPageBreak/>
        <w:t>结合软件进行管理配置与结果分析展示，既能够节省极高的设备采购成本，又能提供精确测量数据。另外，由于</w:t>
      </w:r>
      <w:r>
        <w:rPr>
          <w:rFonts w:hint="eastAsia"/>
        </w:rPr>
        <w:t>F</w:t>
      </w:r>
      <w:r>
        <w:t>PGA</w:t>
      </w:r>
      <w:r>
        <w:rPr>
          <w:rFonts w:hint="eastAsia"/>
        </w:rPr>
        <w:t>出色的可编程特性，可以根据使用者特定需求进行定制化的功能开发。</w:t>
      </w:r>
    </w:p>
    <w:p w:rsidR="00601B54" w:rsidRDefault="00EE410D">
      <w:pPr>
        <w:pStyle w:val="2"/>
        <w:numPr>
          <w:ilvl w:val="0"/>
          <w:numId w:val="2"/>
        </w:numPr>
        <w:rPr>
          <w:rFonts w:ascii="Times New Roman" w:eastAsia="宋体" w:hAnsi="Times New Roman"/>
        </w:rPr>
      </w:pPr>
      <w:r>
        <w:rPr>
          <w:rFonts w:ascii="Times New Roman" w:eastAsia="宋体" w:hAnsi="Times New Roman" w:hint="eastAsia"/>
        </w:rPr>
        <w:t>测试功能</w:t>
      </w:r>
    </w:p>
    <w:p w:rsidR="00601B54" w:rsidRDefault="00601B54">
      <w:pPr>
        <w:pStyle w:val="a6"/>
        <w:keepNext/>
        <w:keepLines/>
        <w:numPr>
          <w:ilvl w:val="0"/>
          <w:numId w:val="3"/>
        </w:numPr>
        <w:spacing w:before="260" w:after="260" w:line="416" w:lineRule="auto"/>
        <w:ind w:firstLineChars="0"/>
        <w:outlineLvl w:val="1"/>
        <w:rPr>
          <w:rFonts w:cstheme="majorBidi"/>
          <w:b/>
          <w:bCs/>
          <w:vanish/>
          <w:sz w:val="32"/>
          <w:szCs w:val="32"/>
        </w:rPr>
      </w:pPr>
    </w:p>
    <w:p w:rsidR="00601B54" w:rsidRDefault="00601B54">
      <w:pPr>
        <w:pStyle w:val="a6"/>
        <w:keepNext/>
        <w:keepLines/>
        <w:numPr>
          <w:ilvl w:val="0"/>
          <w:numId w:val="3"/>
        </w:numPr>
        <w:spacing w:before="260" w:after="260" w:line="416" w:lineRule="auto"/>
        <w:ind w:firstLineChars="0"/>
        <w:outlineLvl w:val="1"/>
        <w:rPr>
          <w:rFonts w:cstheme="majorBidi"/>
          <w:b/>
          <w:bCs/>
          <w:vanish/>
          <w:sz w:val="32"/>
          <w:szCs w:val="32"/>
        </w:rPr>
      </w:pPr>
    </w:p>
    <w:p w:rsidR="00601B54" w:rsidRDefault="00EE410D">
      <w:pPr>
        <w:pStyle w:val="3"/>
        <w:numPr>
          <w:ilvl w:val="1"/>
          <w:numId w:val="3"/>
        </w:numPr>
      </w:pPr>
      <w:r>
        <w:rPr>
          <w:rFonts w:hint="eastAsia"/>
        </w:rPr>
        <w:t>吞吐率测试</w:t>
      </w:r>
    </w:p>
    <w:p w:rsidR="00601B54" w:rsidRDefault="00EE410D">
      <w:pPr>
        <w:ind w:firstLine="420"/>
      </w:pPr>
      <w:r>
        <w:rPr>
          <w:rFonts w:cs="Times New Roman"/>
        </w:rPr>
        <w:t>Fast-Ant</w:t>
      </w:r>
      <w:r>
        <w:rPr>
          <w:rFonts w:hint="eastAsia"/>
        </w:rPr>
        <w:t>的第一个功能是吞吐率测试。吞吐率是指在没有帧丢失的情况下，设备能够接收的最大速率。其测试思路是：在测试中以一定的速率发送一定数量的帧，并计算待测设备返回的帧，若发送与接收的帧数量相等，则提升发送的帧速率继续测试，直至出现丢包后则减小发送速率。增大和减小发送速率的方式按照二分法的原则，直至到达规定的迭代次数得到受测设备的吞吐率。</w:t>
      </w:r>
    </w:p>
    <w:p w:rsidR="00601B54" w:rsidRDefault="00FA48AE">
      <w:pPr>
        <w:ind w:firstLine="420"/>
        <w:jc w:val="center"/>
      </w:pPr>
      <w:r>
        <w:pict>
          <v:shape id="_x0000_i1026" type="#_x0000_t75" style="width:261.8pt;height:164.1pt">
            <v:imagedata r:id="rId11" o:title=""/>
          </v:shape>
        </w:pict>
      </w:r>
    </w:p>
    <w:p w:rsidR="00601B54" w:rsidRDefault="00EE410D">
      <w:pPr>
        <w:ind w:firstLine="420"/>
        <w:jc w:val="center"/>
      </w:pPr>
      <w:r>
        <w:rPr>
          <w:rFonts w:hint="eastAsia"/>
        </w:rPr>
        <w:t>图</w:t>
      </w:r>
      <w:r>
        <w:rPr>
          <w:rFonts w:hint="eastAsia"/>
        </w:rPr>
        <w:t>2</w:t>
      </w:r>
      <w:r>
        <w:t xml:space="preserve"> </w:t>
      </w:r>
      <w:r>
        <w:rPr>
          <w:rFonts w:hint="eastAsia"/>
        </w:rPr>
        <w:t>单</w:t>
      </w:r>
      <w:r>
        <w:rPr>
          <w:rFonts w:hint="eastAsia"/>
        </w:rPr>
        <w:t>/</w:t>
      </w:r>
      <w:r>
        <w:rPr>
          <w:rFonts w:hint="eastAsia"/>
        </w:rPr>
        <w:t>双端口测试模式</w:t>
      </w:r>
    </w:p>
    <w:p w:rsidR="00601B54" w:rsidRDefault="00601B54">
      <w:pPr>
        <w:ind w:firstLine="420"/>
        <w:jc w:val="center"/>
      </w:pPr>
    </w:p>
    <w:p w:rsidR="00601B54" w:rsidRDefault="00EE410D">
      <w:pPr>
        <w:ind w:firstLine="420"/>
      </w:pPr>
      <w:r>
        <w:rPr>
          <w:rFonts w:hint="eastAsia"/>
        </w:rPr>
        <w:t>根据测试模式该功能可分为双端口测试与单端口测试，两种模式的示意图</w:t>
      </w:r>
      <w:r>
        <w:rPr>
          <w:rFonts w:hint="eastAsia"/>
        </w:rPr>
        <w:t>2</w:t>
      </w:r>
      <w:r>
        <w:rPr>
          <w:rFonts w:hint="eastAsia"/>
        </w:rPr>
        <w:t>所示。单端口测试模式主要针对端系统，如各类基于</w:t>
      </w:r>
      <w:r>
        <w:rPr>
          <w:rFonts w:hint="eastAsia"/>
        </w:rPr>
        <w:t>N</w:t>
      </w:r>
      <w:r>
        <w:t>FV</w:t>
      </w:r>
      <w:r>
        <w:rPr>
          <w:rFonts w:hint="eastAsia"/>
        </w:rPr>
        <w:t>技术实现的网络功能等。如果需要测试多端口的转发设备，则可使用双端口测试模式进行吞吐率的测试。需要注意的是，在双端口测试中需要支持双向测试。</w:t>
      </w:r>
    </w:p>
    <w:p w:rsidR="00601B54" w:rsidRDefault="00EE410D">
      <w:pPr>
        <w:ind w:firstLine="420"/>
      </w:pPr>
      <w:r>
        <w:rPr>
          <w:rFonts w:hint="eastAsia"/>
        </w:rPr>
        <w:t>是否不同的报文大小测量得到的吞吐率不同？</w:t>
      </w:r>
      <w:r w:rsidR="00013C1F">
        <w:rPr>
          <w:rFonts w:hint="eastAsia"/>
        </w:rPr>
        <w:t>【是的，所以要支持不同大小包测试】</w:t>
      </w:r>
    </w:p>
    <w:p w:rsidR="00601B54" w:rsidRDefault="00601B54">
      <w:pPr>
        <w:ind w:firstLine="420"/>
      </w:pPr>
    </w:p>
    <w:p w:rsidR="00601B54" w:rsidRDefault="00EE410D">
      <w:pPr>
        <w:pStyle w:val="3"/>
        <w:numPr>
          <w:ilvl w:val="1"/>
          <w:numId w:val="3"/>
        </w:numPr>
      </w:pPr>
      <w:r>
        <w:rPr>
          <w:rFonts w:hint="eastAsia"/>
        </w:rPr>
        <w:t>时延测试</w:t>
      </w:r>
    </w:p>
    <w:p w:rsidR="00601B54" w:rsidRDefault="00EE410D">
      <w:pPr>
        <w:ind w:firstLine="420"/>
      </w:pPr>
      <w:r>
        <w:rPr>
          <w:rFonts w:hint="eastAsia"/>
        </w:rPr>
        <w:t>时延是指从受测设备收到数据包开始到开始向</w:t>
      </w:r>
      <w:r>
        <w:rPr>
          <w:rFonts w:cs="Times New Roman" w:hint="eastAsia"/>
        </w:rPr>
        <w:t>目的端口复制数据包之间的时间间隔。在时延测试中，需要按照一定的持续时间发送帧，每</w:t>
      </w:r>
      <w:r w:rsidR="007616E2">
        <w:rPr>
          <w:rFonts w:cs="Times New Roman" w:hint="eastAsia"/>
        </w:rPr>
        <w:t>隔固定时间</w:t>
      </w:r>
      <w:r>
        <w:rPr>
          <w:rFonts w:cs="Times New Roman" w:hint="eastAsia"/>
        </w:rPr>
        <w:t>将会有一个打了</w:t>
      </w:r>
      <w:r>
        <w:rPr>
          <w:rFonts w:cs="Times New Roman" w:hint="eastAsia"/>
        </w:rPr>
        <w:t>t</w:t>
      </w:r>
      <w:r>
        <w:rPr>
          <w:rFonts w:cs="Times New Roman"/>
        </w:rPr>
        <w:t>ag</w:t>
      </w:r>
      <w:proofErr w:type="gramStart"/>
      <w:r>
        <w:rPr>
          <w:rFonts w:cs="Times New Roman" w:hint="eastAsia"/>
        </w:rPr>
        <w:t>的帧</w:t>
      </w:r>
      <w:r>
        <w:rPr>
          <w:rFonts w:hint="eastAsia"/>
        </w:rPr>
        <w:t>被传输</w:t>
      </w:r>
      <w:proofErr w:type="gramEnd"/>
      <w:r>
        <w:rPr>
          <w:rFonts w:hint="eastAsia"/>
        </w:rPr>
        <w:t>出去，当测试仪</w:t>
      </w:r>
      <w:proofErr w:type="gramStart"/>
      <w:r>
        <w:rPr>
          <w:rFonts w:hint="eastAsia"/>
        </w:rPr>
        <w:t>收回该帧时</w:t>
      </w:r>
      <w:proofErr w:type="gramEnd"/>
      <w:r>
        <w:rPr>
          <w:rFonts w:hint="eastAsia"/>
        </w:rPr>
        <w:t>，将查看上面的</w:t>
      </w:r>
      <w:r w:rsidR="00235A37">
        <w:rPr>
          <w:rFonts w:hint="eastAsia"/>
        </w:rPr>
        <w:t>时间戳</w:t>
      </w:r>
      <w:r>
        <w:rPr>
          <w:rFonts w:hint="eastAsia"/>
        </w:rPr>
        <w:t>，从而通过</w:t>
      </w:r>
      <w:proofErr w:type="gramStart"/>
      <w:r>
        <w:rPr>
          <w:rFonts w:hint="eastAsia"/>
        </w:rPr>
        <w:t>两值相减</w:t>
      </w:r>
      <w:proofErr w:type="gramEnd"/>
      <w:r>
        <w:rPr>
          <w:rFonts w:hint="eastAsia"/>
        </w:rPr>
        <w:t>获取延时。一般情况而言，时延测试的结果应当包含每个</w:t>
      </w:r>
      <w:proofErr w:type="gramStart"/>
      <w:r>
        <w:rPr>
          <w:rFonts w:hint="eastAsia"/>
        </w:rPr>
        <w:t>帧</w:t>
      </w:r>
      <w:proofErr w:type="gramEnd"/>
      <w:r>
        <w:rPr>
          <w:rFonts w:hint="eastAsia"/>
        </w:rPr>
        <w:t>长度的时延以及每个</w:t>
      </w:r>
      <w:proofErr w:type="gramStart"/>
      <w:r>
        <w:rPr>
          <w:rFonts w:hint="eastAsia"/>
        </w:rPr>
        <w:t>帧</w:t>
      </w:r>
      <w:proofErr w:type="gramEnd"/>
      <w:r>
        <w:rPr>
          <w:rFonts w:hint="eastAsia"/>
        </w:rPr>
        <w:t>长度流的平均延时。延时测试可以忍受一些</w:t>
      </w:r>
      <w:proofErr w:type="gramStart"/>
      <w:r>
        <w:rPr>
          <w:rFonts w:hint="eastAsia"/>
        </w:rPr>
        <w:t>帧</w:t>
      </w:r>
      <w:proofErr w:type="gramEnd"/>
      <w:r>
        <w:rPr>
          <w:rFonts w:hint="eastAsia"/>
        </w:rPr>
        <w:t>丢失，因为测试</w:t>
      </w:r>
      <w:proofErr w:type="gramStart"/>
      <w:r>
        <w:rPr>
          <w:rFonts w:hint="eastAsia"/>
        </w:rPr>
        <w:t>仪使用</w:t>
      </w:r>
      <w:r>
        <w:rPr>
          <w:rFonts w:hint="eastAsia"/>
        </w:rPr>
        <w:t>t</w:t>
      </w:r>
      <w:r>
        <w:t>ag</w:t>
      </w:r>
      <w:r>
        <w:rPr>
          <w:rFonts w:hint="eastAsia"/>
        </w:rPr>
        <w:t>帧来</w:t>
      </w:r>
      <w:proofErr w:type="gramEnd"/>
      <w:r>
        <w:rPr>
          <w:rFonts w:hint="eastAsia"/>
        </w:rPr>
        <w:t>测量延时，没有</w:t>
      </w:r>
      <w:r>
        <w:rPr>
          <w:rFonts w:hint="eastAsia"/>
        </w:rPr>
        <w:t>t</w:t>
      </w:r>
      <w:r>
        <w:t>ag</w:t>
      </w:r>
      <w:proofErr w:type="gramStart"/>
      <w:r>
        <w:rPr>
          <w:rFonts w:hint="eastAsia"/>
        </w:rPr>
        <w:t>的帧将被</w:t>
      </w:r>
      <w:proofErr w:type="gramEnd"/>
      <w:r>
        <w:rPr>
          <w:rFonts w:hint="eastAsia"/>
        </w:rPr>
        <w:t>丢弃。但是为了获取精确的时延结果，需要通过吞吐率测试获取受测设备支持的最大发送速率。</w:t>
      </w:r>
    </w:p>
    <w:p w:rsidR="00601B54" w:rsidRDefault="00EE410D">
      <w:pPr>
        <w:ind w:firstLine="420"/>
      </w:pPr>
      <w:r>
        <w:rPr>
          <w:rFonts w:hint="eastAsia"/>
        </w:rPr>
        <w:t>根据测试模式，时延测试仍然需要分为双端口测试与单端口测试，在双端口测试中将需要支持双向测试。</w:t>
      </w:r>
    </w:p>
    <w:p w:rsidR="00601B54" w:rsidRDefault="00EE410D">
      <w:pPr>
        <w:pStyle w:val="3"/>
        <w:numPr>
          <w:ilvl w:val="1"/>
          <w:numId w:val="3"/>
        </w:numPr>
      </w:pPr>
      <w:r>
        <w:rPr>
          <w:rFonts w:hint="eastAsia"/>
        </w:rPr>
        <w:lastRenderedPageBreak/>
        <w:t>丢包率测试</w:t>
      </w:r>
    </w:p>
    <w:p w:rsidR="00601B54" w:rsidRDefault="00EE410D">
      <w:pPr>
        <w:ind w:firstLine="420"/>
      </w:pPr>
      <w:r>
        <w:rPr>
          <w:rFonts w:hint="eastAsia"/>
        </w:rPr>
        <w:t>丢包率测试用以测量被测设备在不同</w:t>
      </w:r>
      <w:proofErr w:type="gramStart"/>
      <w:r>
        <w:rPr>
          <w:rFonts w:hint="eastAsia"/>
        </w:rPr>
        <w:t>帧</w:t>
      </w:r>
      <w:proofErr w:type="gramEnd"/>
      <w:r>
        <w:rPr>
          <w:rFonts w:hint="eastAsia"/>
        </w:rPr>
        <w:t>速率情况下的丢包数量，测试至少需要两个端口，做一对一的流量互发，也可由单向发送用于测试单项丢包率。在用户设定测试</w:t>
      </w:r>
      <w:proofErr w:type="gramStart"/>
      <w:r>
        <w:rPr>
          <w:rFonts w:hint="eastAsia"/>
        </w:rPr>
        <w:t>帧</w:t>
      </w:r>
      <w:proofErr w:type="gramEnd"/>
      <w:r>
        <w:rPr>
          <w:rFonts w:hint="eastAsia"/>
        </w:rPr>
        <w:t>速率与测试协议之后，将会在测试时间内显示出各种</w:t>
      </w:r>
      <w:proofErr w:type="gramStart"/>
      <w:r>
        <w:rPr>
          <w:rFonts w:hint="eastAsia"/>
        </w:rPr>
        <w:t>帧</w:t>
      </w:r>
      <w:proofErr w:type="gramEnd"/>
      <w:r>
        <w:rPr>
          <w:rFonts w:hint="eastAsia"/>
        </w:rPr>
        <w:t>长度的帧丢失情况。</w:t>
      </w:r>
    </w:p>
    <w:p w:rsidR="00601B54" w:rsidRDefault="00601B54"/>
    <w:p w:rsidR="00601B54" w:rsidRDefault="00601B54"/>
    <w:p w:rsidR="00601B54" w:rsidRDefault="00EE410D">
      <w:pPr>
        <w:pStyle w:val="2"/>
        <w:numPr>
          <w:ilvl w:val="0"/>
          <w:numId w:val="2"/>
        </w:numPr>
        <w:rPr>
          <w:rFonts w:ascii="Times New Roman" w:eastAsia="宋体" w:hAnsi="Times New Roman"/>
        </w:rPr>
      </w:pPr>
      <w:r>
        <w:rPr>
          <w:rFonts w:ascii="Times New Roman" w:eastAsia="宋体" w:hAnsi="Times New Roman" w:hint="eastAsia"/>
        </w:rPr>
        <w:t>Fast</w:t>
      </w:r>
      <w:r>
        <w:rPr>
          <w:rFonts w:ascii="Times New Roman" w:eastAsia="宋体" w:hAnsi="Times New Roman"/>
        </w:rPr>
        <w:t>-Ant</w:t>
      </w:r>
      <w:r>
        <w:rPr>
          <w:rFonts w:ascii="Times New Roman" w:eastAsia="宋体" w:hAnsi="Times New Roman" w:hint="eastAsia"/>
        </w:rPr>
        <w:t>总体架构</w:t>
      </w:r>
    </w:p>
    <w:p w:rsidR="00601B54" w:rsidRDefault="00EE410D">
      <w:pPr>
        <w:ind w:firstLine="360"/>
      </w:pPr>
      <w:r>
        <w:rPr>
          <w:rFonts w:hint="eastAsia"/>
        </w:rPr>
        <w:t>Fast</w:t>
      </w:r>
      <w:r>
        <w:t>-Ant</w:t>
      </w:r>
      <w:r>
        <w:rPr>
          <w:rFonts w:hint="eastAsia"/>
        </w:rPr>
        <w:t>基于</w:t>
      </w:r>
      <w:r>
        <w:rPr>
          <w:rFonts w:hint="eastAsia"/>
        </w:rPr>
        <w:t>F</w:t>
      </w:r>
      <w:r>
        <w:t>AST</w:t>
      </w:r>
      <w:r>
        <w:rPr>
          <w:rFonts w:hint="eastAsia"/>
        </w:rPr>
        <w:t>平台设计，分别在软硬件层面借助了</w:t>
      </w:r>
      <w:r>
        <w:rPr>
          <w:rFonts w:hint="eastAsia"/>
        </w:rPr>
        <w:t>F</w:t>
      </w:r>
      <w:r>
        <w:t>AST</w:t>
      </w:r>
      <w:r>
        <w:rPr>
          <w:rFonts w:hint="eastAsia"/>
        </w:rPr>
        <w:t>所提供的数据结构、访问硬件寄存器接口函数以及</w:t>
      </w:r>
      <w:r>
        <w:rPr>
          <w:rFonts w:hint="eastAsia"/>
        </w:rPr>
        <w:t>F</w:t>
      </w:r>
      <w:r>
        <w:t>PGA OS</w:t>
      </w:r>
      <w:r>
        <w:rPr>
          <w:rFonts w:hint="eastAsia"/>
        </w:rPr>
        <w:t>和</w:t>
      </w:r>
      <w:r>
        <w:rPr>
          <w:rFonts w:hint="eastAsia"/>
        </w:rPr>
        <w:t>U</w:t>
      </w:r>
      <w:r>
        <w:t>M</w:t>
      </w:r>
      <w:r>
        <w:rPr>
          <w:rFonts w:hint="eastAsia"/>
        </w:rPr>
        <w:t>流水线的完整或部分代码，用于提供网络测试功能。为了能够更好发挥软硬件协同的特点与优势，需要将网络测试功能中的子功能在软硬件间进行合理划分。所以，本章首先介绍</w:t>
      </w:r>
      <w:r>
        <w:rPr>
          <w:rFonts w:hint="eastAsia"/>
        </w:rPr>
        <w:t>Fast</w:t>
      </w:r>
      <w:r>
        <w:t>-Ant</w:t>
      </w:r>
      <w:r>
        <w:rPr>
          <w:rFonts w:hint="eastAsia"/>
        </w:rPr>
        <w:t>的子功能及其在软硬件间的划分，然后将分别介绍</w:t>
      </w:r>
      <w:r>
        <w:rPr>
          <w:rFonts w:hint="eastAsia"/>
        </w:rPr>
        <w:t>Fast</w:t>
      </w:r>
      <w:r>
        <w:t>-Ant</w:t>
      </w:r>
      <w:r>
        <w:rPr>
          <w:rFonts w:hint="eastAsia"/>
        </w:rPr>
        <w:t>的硬件与软件架构（</w:t>
      </w:r>
      <w:r>
        <w:rPr>
          <w:rFonts w:hint="eastAsia"/>
        </w:rPr>
        <w:t>3</w:t>
      </w:r>
      <w:r>
        <w:t>.1</w:t>
      </w:r>
      <w:r>
        <w:rPr>
          <w:rFonts w:hint="eastAsia"/>
        </w:rPr>
        <w:t>节与</w:t>
      </w:r>
      <w:r>
        <w:rPr>
          <w:rFonts w:hint="eastAsia"/>
        </w:rPr>
        <w:t>3</w:t>
      </w:r>
      <w:r>
        <w:t>.2</w:t>
      </w:r>
      <w:r>
        <w:rPr>
          <w:rFonts w:hint="eastAsia"/>
        </w:rPr>
        <w:t>节）。在</w:t>
      </w:r>
      <w:r>
        <w:rPr>
          <w:rFonts w:hint="eastAsia"/>
        </w:rPr>
        <w:t>3</w:t>
      </w:r>
      <w:r>
        <w:t>.3</w:t>
      </w:r>
      <w:r>
        <w:rPr>
          <w:rFonts w:hint="eastAsia"/>
        </w:rPr>
        <w:t>节我们将分别以测量吞吐率、时延与丢包率为例，详述</w:t>
      </w:r>
      <w:r>
        <w:rPr>
          <w:rFonts w:hint="eastAsia"/>
        </w:rPr>
        <w:t>Fast</w:t>
      </w:r>
      <w:r>
        <w:t>-Ant</w:t>
      </w:r>
      <w:r>
        <w:rPr>
          <w:rFonts w:hint="eastAsia"/>
        </w:rPr>
        <w:t>的运行流程。在</w:t>
      </w:r>
      <w:r>
        <w:rPr>
          <w:rFonts w:hint="eastAsia"/>
        </w:rPr>
        <w:t>3</w:t>
      </w:r>
      <w:r>
        <w:t>.4</w:t>
      </w:r>
      <w:r>
        <w:rPr>
          <w:rFonts w:hint="eastAsia"/>
        </w:rPr>
        <w:t>节，我们将介绍</w:t>
      </w:r>
      <w:r>
        <w:rPr>
          <w:rFonts w:hint="eastAsia"/>
        </w:rPr>
        <w:t>Fast</w:t>
      </w:r>
      <w:r>
        <w:t>-An</w:t>
      </w:r>
      <w:r>
        <w:rPr>
          <w:rFonts w:hint="eastAsia"/>
        </w:rPr>
        <w:t>t</w:t>
      </w:r>
      <w:r>
        <w:rPr>
          <w:rFonts w:hint="eastAsia"/>
        </w:rPr>
        <w:t>的可扩展性，以及如何在未来支持新型协议功能测试。</w:t>
      </w:r>
    </w:p>
    <w:p w:rsidR="00601B54" w:rsidRDefault="00601B54">
      <w:pPr>
        <w:pStyle w:val="a6"/>
        <w:keepNext/>
        <w:keepLines/>
        <w:numPr>
          <w:ilvl w:val="0"/>
          <w:numId w:val="4"/>
        </w:numPr>
        <w:spacing w:before="260" w:after="260" w:line="416" w:lineRule="auto"/>
        <w:ind w:firstLineChars="0"/>
        <w:outlineLvl w:val="2"/>
        <w:rPr>
          <w:b/>
          <w:bCs/>
          <w:vanish/>
          <w:sz w:val="32"/>
          <w:szCs w:val="32"/>
        </w:rPr>
      </w:pPr>
    </w:p>
    <w:p w:rsidR="00601B54" w:rsidRDefault="00EE410D">
      <w:pPr>
        <w:pStyle w:val="3"/>
        <w:numPr>
          <w:ilvl w:val="1"/>
          <w:numId w:val="2"/>
        </w:numPr>
      </w:pPr>
      <w:r>
        <w:t>F</w:t>
      </w:r>
      <w:r>
        <w:rPr>
          <w:rFonts w:hint="eastAsia"/>
        </w:rPr>
        <w:t>ast</w:t>
      </w:r>
      <w:r>
        <w:t>-Ant</w:t>
      </w:r>
      <w:r>
        <w:rPr>
          <w:rFonts w:hint="eastAsia"/>
        </w:rPr>
        <w:t>硬件架构</w:t>
      </w:r>
    </w:p>
    <w:p w:rsidR="00601B54" w:rsidRDefault="00EE410D">
      <w:pPr>
        <w:ind w:firstLine="420"/>
        <w:jc w:val="left"/>
      </w:pPr>
      <w:r>
        <w:rPr>
          <w:rFonts w:hint="eastAsia"/>
        </w:rPr>
        <w:t>Fast</w:t>
      </w:r>
      <w:r>
        <w:t>-Ant</w:t>
      </w:r>
      <w:r>
        <w:rPr>
          <w:rFonts w:hint="eastAsia"/>
        </w:rPr>
        <w:t>的硬件部分通过对</w:t>
      </w:r>
      <w:r>
        <w:rPr>
          <w:rFonts w:hint="eastAsia"/>
        </w:rPr>
        <w:t>Fa</w:t>
      </w:r>
      <w:r>
        <w:t>st</w:t>
      </w:r>
      <w:r>
        <w:rPr>
          <w:rFonts w:hint="eastAsia"/>
        </w:rPr>
        <w:t>流水线进行模块扩展实现，其整体架构如图</w:t>
      </w:r>
      <w:r>
        <w:rPr>
          <w:rFonts w:hint="eastAsia"/>
        </w:rPr>
        <w:t>3</w:t>
      </w:r>
      <w:r>
        <w:rPr>
          <w:rFonts w:hint="eastAsia"/>
        </w:rPr>
        <w:t>所示。为了支持报文产生与数据收集的功能，</w:t>
      </w:r>
      <w:r>
        <w:rPr>
          <w:rFonts w:hint="eastAsia"/>
        </w:rPr>
        <w:t>Ant</w:t>
      </w:r>
      <w:r>
        <w:rPr>
          <w:rFonts w:hint="eastAsia"/>
        </w:rPr>
        <w:t>分别在</w:t>
      </w:r>
      <w:r>
        <w:rPr>
          <w:rFonts w:hint="eastAsia"/>
        </w:rPr>
        <w:t>Fast</w:t>
      </w:r>
      <w:r>
        <w:rPr>
          <w:rFonts w:hint="eastAsia"/>
        </w:rPr>
        <w:t>流水线中增加了</w:t>
      </w:r>
      <w:r>
        <w:rPr>
          <w:rFonts w:hint="eastAsia"/>
        </w:rPr>
        <w:t>S</w:t>
      </w:r>
      <w:r>
        <w:t>tatistic Collecting Module (</w:t>
      </w:r>
      <w:r>
        <w:rPr>
          <w:rFonts w:hint="eastAsia"/>
        </w:rPr>
        <w:t>S</w:t>
      </w:r>
      <w:r>
        <w:t>CM)</w:t>
      </w:r>
      <w:r>
        <w:rPr>
          <w:rFonts w:hint="eastAsia"/>
        </w:rPr>
        <w:t>与</w:t>
      </w:r>
      <w:r>
        <w:t>P</w:t>
      </w:r>
      <w:r>
        <w:rPr>
          <w:rFonts w:hint="eastAsia"/>
        </w:rPr>
        <w:t>ac</w:t>
      </w:r>
      <w:r>
        <w:t xml:space="preserve">ket Generating Module </w:t>
      </w:r>
      <w:r>
        <w:rPr>
          <w:rFonts w:hint="eastAsia"/>
        </w:rPr>
        <w:t>(</w:t>
      </w:r>
      <w:r>
        <w:t>PGM)</w:t>
      </w:r>
      <w:r>
        <w:rPr>
          <w:rFonts w:hint="eastAsia"/>
        </w:rPr>
        <w:t>。</w:t>
      </w:r>
    </w:p>
    <w:p w:rsidR="00601B54" w:rsidRPr="00FD6C79" w:rsidRDefault="005314B4">
      <w:pPr>
        <w:jc w:val="center"/>
      </w:pPr>
      <w:r>
        <w:object w:dxaOrig="25351" w:dyaOrig="7911">
          <v:shape id="_x0000_i1027" type="#_x0000_t75" style="width:414.7pt;height:129.5pt" o:ole="">
            <v:imagedata r:id="rId12" o:title=""/>
          </v:shape>
          <o:OLEObject Type="Embed" ProgID="Visio.Drawing.15" ShapeID="_x0000_i1027" DrawAspect="Content" ObjectID="_1598779304" r:id="rId13"/>
        </w:object>
      </w:r>
    </w:p>
    <w:p w:rsidR="00601B54" w:rsidRDefault="00EE410D">
      <w:pPr>
        <w:ind w:left="420"/>
        <w:jc w:val="center"/>
      </w:pPr>
      <w:r>
        <w:rPr>
          <w:rFonts w:hint="eastAsia"/>
        </w:rPr>
        <w:t>图</w:t>
      </w:r>
      <w:r>
        <w:rPr>
          <w:rFonts w:hint="eastAsia"/>
        </w:rPr>
        <w:t>3</w:t>
      </w:r>
      <w:r>
        <w:t xml:space="preserve"> F</w:t>
      </w:r>
      <w:r>
        <w:rPr>
          <w:rFonts w:hint="eastAsia"/>
        </w:rPr>
        <w:t>ast</w:t>
      </w:r>
      <w:r>
        <w:t>-Ant</w:t>
      </w:r>
      <w:r>
        <w:rPr>
          <w:rFonts w:hint="eastAsia"/>
        </w:rPr>
        <w:t>硬件流水线架构</w:t>
      </w:r>
    </w:p>
    <w:p w:rsidR="00601B54" w:rsidRDefault="00601B54">
      <w:pPr>
        <w:ind w:firstLine="420"/>
        <w:jc w:val="left"/>
      </w:pPr>
    </w:p>
    <w:p w:rsidR="00601B54" w:rsidRDefault="00EE410D">
      <w:pPr>
        <w:ind w:firstLine="420"/>
        <w:jc w:val="left"/>
      </w:pPr>
      <w:r>
        <w:rPr>
          <w:rFonts w:hint="eastAsia"/>
        </w:rPr>
        <w:t>其中，</w:t>
      </w:r>
      <w:r>
        <w:rPr>
          <w:rFonts w:hint="eastAsia"/>
        </w:rPr>
        <w:t>P</w:t>
      </w:r>
      <w:r>
        <w:t>GM</w:t>
      </w:r>
      <w:r>
        <w:rPr>
          <w:rFonts w:hint="eastAsia"/>
        </w:rPr>
        <w:t>模块位于</w:t>
      </w:r>
      <w:r>
        <w:rPr>
          <w:rFonts w:hint="eastAsia"/>
        </w:rPr>
        <w:t>U</w:t>
      </w:r>
      <w:r>
        <w:t>DA</w:t>
      </w:r>
      <w:r>
        <w:rPr>
          <w:rFonts w:hint="eastAsia"/>
        </w:rPr>
        <w:t>模块与</w:t>
      </w:r>
      <w:r>
        <w:rPr>
          <w:rFonts w:hint="eastAsia"/>
        </w:rPr>
        <w:t>G</w:t>
      </w:r>
      <w:r>
        <w:t>OE</w:t>
      </w:r>
      <w:r>
        <w:rPr>
          <w:rFonts w:hint="eastAsia"/>
        </w:rPr>
        <w:t>模块间，用于在软件模块的控制下产生报文并通知报文发送的相关参数。为了充分利用软件的灵活性与硬件时间精确、性能更优的特性，初始报文的产生将由软件完成，并通过</w:t>
      </w:r>
      <w:r>
        <w:rPr>
          <w:rFonts w:hint="eastAsia"/>
        </w:rPr>
        <w:t>F</w:t>
      </w:r>
      <w:r>
        <w:t>AST API</w:t>
      </w:r>
      <w:r>
        <w:rPr>
          <w:rFonts w:hint="eastAsia"/>
        </w:rPr>
        <w:t>发至</w:t>
      </w:r>
      <w:r>
        <w:rPr>
          <w:rFonts w:hint="eastAsia"/>
        </w:rPr>
        <w:t>P</w:t>
      </w:r>
      <w:r>
        <w:t>GM</w:t>
      </w:r>
      <w:r>
        <w:rPr>
          <w:rFonts w:hint="eastAsia"/>
        </w:rPr>
        <w:t>模块。</w:t>
      </w:r>
      <w:r>
        <w:rPr>
          <w:rFonts w:hint="eastAsia"/>
        </w:rPr>
        <w:t>P</w:t>
      </w:r>
      <w:r>
        <w:t>GM</w:t>
      </w:r>
      <w:r>
        <w:rPr>
          <w:rFonts w:hint="eastAsia"/>
        </w:rPr>
        <w:t>存储并控制所收到的报文的发送，这其中涉及到</w:t>
      </w:r>
      <w:r>
        <w:rPr>
          <w:rFonts w:hint="eastAsia"/>
        </w:rPr>
        <w:t>I</w:t>
      </w:r>
      <w:r>
        <w:t xml:space="preserve">PD </w:t>
      </w:r>
      <w:r>
        <w:rPr>
          <w:rFonts w:hint="eastAsia"/>
        </w:rPr>
        <w:t>(</w:t>
      </w:r>
      <w:r>
        <w:t>Inter-Packet-Delay)</w:t>
      </w:r>
      <w:r>
        <w:rPr>
          <w:rFonts w:hint="eastAsia"/>
        </w:rPr>
        <w:t>与相关</w:t>
      </w:r>
      <w:r>
        <w:t>HF (H</w:t>
      </w:r>
      <w:r>
        <w:rPr>
          <w:rFonts w:hint="eastAsia"/>
        </w:rPr>
        <w:t>ead</w:t>
      </w:r>
      <w:r>
        <w:t>er Fields)</w:t>
      </w:r>
      <w:r>
        <w:rPr>
          <w:rFonts w:hint="eastAsia"/>
        </w:rPr>
        <w:t>的更新模式（注：通过修改</w:t>
      </w:r>
      <w:r>
        <w:rPr>
          <w:rFonts w:hint="eastAsia"/>
        </w:rPr>
        <w:t>I</w:t>
      </w:r>
      <w:r>
        <w:t>PD</w:t>
      </w:r>
      <w:r>
        <w:rPr>
          <w:rFonts w:hint="eastAsia"/>
        </w:rPr>
        <w:t>可对报文的发送速率进行控制；通过修改</w:t>
      </w:r>
      <w:r>
        <w:rPr>
          <w:rFonts w:hint="eastAsia"/>
        </w:rPr>
        <w:t>H</w:t>
      </w:r>
      <w:r>
        <w:t>F</w:t>
      </w:r>
      <w:r>
        <w:rPr>
          <w:rFonts w:hint="eastAsia"/>
        </w:rPr>
        <w:t>的修改模式可以对如</w:t>
      </w:r>
      <w:r>
        <w:rPr>
          <w:rFonts w:hint="eastAsia"/>
        </w:rPr>
        <w:t>T</w:t>
      </w:r>
      <w:r>
        <w:t>TL</w:t>
      </w:r>
      <w:proofErr w:type="gramStart"/>
      <w:r>
        <w:rPr>
          <w:rFonts w:hint="eastAsia"/>
        </w:rPr>
        <w:t>等域字段</w:t>
      </w:r>
      <w:proofErr w:type="gramEnd"/>
      <w:r>
        <w:rPr>
          <w:rFonts w:hint="eastAsia"/>
        </w:rPr>
        <w:t>进行自动更新）。我们通过软件配置</w:t>
      </w:r>
      <w:r>
        <w:rPr>
          <w:rFonts w:hint="eastAsia"/>
        </w:rPr>
        <w:t>P</w:t>
      </w:r>
      <w:r>
        <w:t>GM</w:t>
      </w:r>
      <w:r>
        <w:rPr>
          <w:rFonts w:hint="eastAsia"/>
        </w:rPr>
        <w:t>相关寄存器定义报文发送的</w:t>
      </w:r>
      <w:r>
        <w:rPr>
          <w:rFonts w:hint="eastAsia"/>
        </w:rPr>
        <w:t>I</w:t>
      </w:r>
      <w:r>
        <w:t>PD</w:t>
      </w:r>
      <w:r>
        <w:rPr>
          <w:rFonts w:hint="eastAsia"/>
        </w:rPr>
        <w:t>以及</w:t>
      </w:r>
      <w:r>
        <w:rPr>
          <w:rFonts w:hint="eastAsia"/>
        </w:rPr>
        <w:t>H</w:t>
      </w:r>
      <w:r>
        <w:t>F</w:t>
      </w:r>
      <w:r>
        <w:rPr>
          <w:rFonts w:hint="eastAsia"/>
        </w:rPr>
        <w:t>相关域的更新模式。</w:t>
      </w:r>
    </w:p>
    <w:p w:rsidR="00601B54" w:rsidRDefault="00EE410D">
      <w:pPr>
        <w:ind w:firstLine="420"/>
        <w:jc w:val="left"/>
      </w:pPr>
      <w:r>
        <w:rPr>
          <w:rFonts w:hint="eastAsia"/>
        </w:rPr>
        <w:t>其原理如图</w:t>
      </w:r>
      <w:r>
        <w:rPr>
          <w:rFonts w:hint="eastAsia"/>
        </w:rPr>
        <w:t>4</w:t>
      </w:r>
      <w:r>
        <w:rPr>
          <w:rFonts w:hint="eastAsia"/>
        </w:rPr>
        <w:t>所示。首先</w:t>
      </w:r>
      <w:r>
        <w:rPr>
          <w:rFonts w:hint="eastAsia"/>
        </w:rPr>
        <w:t>F</w:t>
      </w:r>
      <w:r>
        <w:t>ast-Ant</w:t>
      </w:r>
      <w:r>
        <w:rPr>
          <w:rFonts w:hint="eastAsia"/>
        </w:rPr>
        <w:t>的软件端将通过</w:t>
      </w:r>
      <w:r>
        <w:t>F</w:t>
      </w:r>
      <w:r>
        <w:rPr>
          <w:rFonts w:hint="eastAsia"/>
        </w:rPr>
        <w:t>ast</w:t>
      </w:r>
      <w:r>
        <w:rPr>
          <w:rFonts w:hint="eastAsia"/>
        </w:rPr>
        <w:t>提供的</w:t>
      </w:r>
      <w:r>
        <w:rPr>
          <w:rFonts w:hint="eastAsia"/>
        </w:rPr>
        <w:t>s</w:t>
      </w:r>
      <w:r>
        <w:t>end</w:t>
      </w:r>
      <w:r>
        <w:rPr>
          <w:rFonts w:hint="eastAsia"/>
        </w:rPr>
        <w:t>方法对需要发送的报文（以</w:t>
      </w:r>
      <w:r>
        <w:rPr>
          <w:rFonts w:hint="eastAsia"/>
        </w:rPr>
        <w:t>Fast</w:t>
      </w:r>
      <w:r>
        <w:rPr>
          <w:rFonts w:hint="eastAsia"/>
        </w:rPr>
        <w:t>报文格式）通过</w:t>
      </w:r>
      <w:r>
        <w:rPr>
          <w:rFonts w:hint="eastAsia"/>
        </w:rPr>
        <w:t>P</w:t>
      </w:r>
      <w:r>
        <w:t>CI</w:t>
      </w:r>
      <w:r>
        <w:rPr>
          <w:rFonts w:hint="eastAsia"/>
        </w:rPr>
        <w:t>e</w:t>
      </w:r>
      <w:r>
        <w:rPr>
          <w:rFonts w:hint="eastAsia"/>
        </w:rPr>
        <w:t>发送至</w:t>
      </w:r>
      <w:r>
        <w:rPr>
          <w:rFonts w:hint="eastAsia"/>
        </w:rPr>
        <w:t>Fast</w:t>
      </w:r>
      <w:r>
        <w:t xml:space="preserve"> UM</w:t>
      </w:r>
      <w:r>
        <w:rPr>
          <w:rFonts w:hint="eastAsia"/>
        </w:rPr>
        <w:t>，并在报文携带的</w:t>
      </w:r>
      <w:r>
        <w:rPr>
          <w:rFonts w:hint="eastAsia"/>
        </w:rPr>
        <w:t>m</w:t>
      </w:r>
      <w:r>
        <w:t>etadata</w:t>
      </w:r>
      <w:r>
        <w:rPr>
          <w:rFonts w:hint="eastAsia"/>
        </w:rPr>
        <w:t>中指定目</w:t>
      </w:r>
      <w:r>
        <w:rPr>
          <w:rFonts w:hint="eastAsia"/>
        </w:rPr>
        <w:lastRenderedPageBreak/>
        <w:t>的</w:t>
      </w:r>
      <w:r>
        <w:t>mid</w:t>
      </w:r>
      <w:r>
        <w:rPr>
          <w:rFonts w:hint="eastAsia"/>
        </w:rPr>
        <w:t>为</w:t>
      </w:r>
      <w:r>
        <w:rPr>
          <w:rFonts w:hint="eastAsia"/>
        </w:rPr>
        <w:t>P</w:t>
      </w:r>
      <w:r>
        <w:t>GM</w:t>
      </w:r>
      <w:r>
        <w:rPr>
          <w:rFonts w:hint="eastAsia"/>
        </w:rPr>
        <w:t>模块；同时，软件端也会通过</w:t>
      </w:r>
      <w:r>
        <w:rPr>
          <w:rFonts w:hint="eastAsia"/>
        </w:rPr>
        <w:t>F</w:t>
      </w:r>
      <w:r>
        <w:t>ast</w:t>
      </w:r>
      <w:r>
        <w:rPr>
          <w:rFonts w:hint="eastAsia"/>
        </w:rPr>
        <w:t>提供的</w:t>
      </w:r>
      <w:r>
        <w:t>reg</w:t>
      </w:r>
      <w:r>
        <w:rPr>
          <w:rFonts w:hint="eastAsia"/>
        </w:rPr>
        <w:t>_</w:t>
      </w:r>
      <w:r>
        <w:t>write</w:t>
      </w:r>
      <w:r>
        <w:rPr>
          <w:rFonts w:hint="eastAsia"/>
        </w:rPr>
        <w:t>方法的对报文发送的</w:t>
      </w:r>
      <w:r>
        <w:rPr>
          <w:rFonts w:hint="eastAsia"/>
        </w:rPr>
        <w:t>I</w:t>
      </w:r>
      <w:r>
        <w:t>PD</w:t>
      </w:r>
      <w:r>
        <w:rPr>
          <w:rFonts w:hint="eastAsia"/>
        </w:rPr>
        <w:t>和</w:t>
      </w:r>
      <w:r>
        <w:rPr>
          <w:rFonts w:hint="eastAsia"/>
        </w:rPr>
        <w:t>H</w:t>
      </w:r>
      <w:r>
        <w:t>F</w:t>
      </w:r>
      <w:r>
        <w:rPr>
          <w:rFonts w:hint="eastAsia"/>
        </w:rPr>
        <w:t>更新模式写入</w:t>
      </w:r>
      <w:r>
        <w:rPr>
          <w:rFonts w:hint="eastAsia"/>
        </w:rPr>
        <w:t>P</w:t>
      </w:r>
      <w:r>
        <w:t>GM</w:t>
      </w:r>
      <w:r>
        <w:rPr>
          <w:rFonts w:hint="eastAsia"/>
        </w:rPr>
        <w:t>的相关寄存器中。</w:t>
      </w:r>
      <w:r>
        <w:rPr>
          <w:rFonts w:hint="eastAsia"/>
        </w:rPr>
        <w:t>P</w:t>
      </w:r>
      <w:r>
        <w:t>GM</w:t>
      </w:r>
      <w:r>
        <w:rPr>
          <w:rFonts w:hint="eastAsia"/>
        </w:rPr>
        <w:t>模块根据软件设置的</w:t>
      </w:r>
      <w:r>
        <w:t>IPD</w:t>
      </w:r>
      <w:r>
        <w:rPr>
          <w:rFonts w:hint="eastAsia"/>
        </w:rPr>
        <w:t>与</w:t>
      </w:r>
      <w:r>
        <w:rPr>
          <w:rFonts w:hint="eastAsia"/>
        </w:rPr>
        <w:t>H</w:t>
      </w:r>
      <w:r>
        <w:t>F</w:t>
      </w:r>
      <w:r>
        <w:rPr>
          <w:rFonts w:hint="eastAsia"/>
        </w:rPr>
        <w:t>的更新模式，在</w:t>
      </w:r>
      <w:r>
        <w:rPr>
          <w:rFonts w:hint="eastAsia"/>
        </w:rPr>
        <w:t>I</w:t>
      </w:r>
      <w:r>
        <w:t>PD</w:t>
      </w:r>
      <w:r>
        <w:rPr>
          <w:rFonts w:hint="eastAsia"/>
        </w:rPr>
        <w:t>间隔下产生报文并对相关域进行修改后发送至</w:t>
      </w:r>
      <w:r>
        <w:rPr>
          <w:rFonts w:hint="eastAsia"/>
        </w:rPr>
        <w:t>G</w:t>
      </w:r>
      <w:r>
        <w:t>OE</w:t>
      </w:r>
      <w:r>
        <w:rPr>
          <w:rFonts w:hint="eastAsia"/>
        </w:rPr>
        <w:t>模块并输出至</w:t>
      </w:r>
      <w:r>
        <w:rPr>
          <w:rFonts w:hint="eastAsia"/>
        </w:rPr>
        <w:t>F</w:t>
      </w:r>
      <w:r>
        <w:t>PGA OS</w:t>
      </w:r>
      <w:r>
        <w:rPr>
          <w:rFonts w:hint="eastAsia"/>
        </w:rPr>
        <w:t>。另外，</w:t>
      </w:r>
      <w:proofErr w:type="gramStart"/>
      <w:r>
        <w:rPr>
          <w:rFonts w:hint="eastAsia"/>
        </w:rPr>
        <w:t>若发出</w:t>
      </w:r>
      <w:proofErr w:type="gramEnd"/>
      <w:r>
        <w:rPr>
          <w:rFonts w:hint="eastAsia"/>
        </w:rPr>
        <w:t>的报文需要记录时间戳（为了测试延时等），</w:t>
      </w:r>
      <w:proofErr w:type="gramStart"/>
      <w:r>
        <w:rPr>
          <w:rFonts w:hint="eastAsia"/>
        </w:rPr>
        <w:t>则软件</w:t>
      </w:r>
      <w:proofErr w:type="gramEnd"/>
      <w:r>
        <w:rPr>
          <w:rFonts w:hint="eastAsia"/>
        </w:rPr>
        <w:t>也通过写</w:t>
      </w:r>
      <w:r>
        <w:rPr>
          <w:rFonts w:hint="eastAsia"/>
        </w:rPr>
        <w:t>U</w:t>
      </w:r>
      <w:r>
        <w:t>DO</w:t>
      </w:r>
      <w:r>
        <w:rPr>
          <w:rFonts w:hint="eastAsia"/>
        </w:rPr>
        <w:t>模块的相关寄存器说明报文的协议类型，从而支持</w:t>
      </w:r>
      <w:r>
        <w:rPr>
          <w:rFonts w:hint="eastAsia"/>
        </w:rPr>
        <w:t>U</w:t>
      </w:r>
      <w:r>
        <w:t>DO</w:t>
      </w:r>
      <w:r>
        <w:rPr>
          <w:rFonts w:hint="eastAsia"/>
        </w:rPr>
        <w:t>在报文</w:t>
      </w:r>
      <w:r>
        <w:rPr>
          <w:rFonts w:hint="eastAsia"/>
        </w:rPr>
        <w:t>p</w:t>
      </w:r>
      <w:r>
        <w:t>ayload</w:t>
      </w:r>
      <w:r>
        <w:rPr>
          <w:rFonts w:hint="eastAsia"/>
        </w:rPr>
        <w:t>中记录发送的时间戳</w:t>
      </w:r>
      <w:r w:rsidR="00832A9D">
        <w:rPr>
          <w:rFonts w:hint="eastAsia"/>
        </w:rPr>
        <w:t>(</w:t>
      </w:r>
      <w:r w:rsidR="00832A9D">
        <w:rPr>
          <w:rFonts w:hint="eastAsia"/>
        </w:rPr>
        <w:t>但是目前</w:t>
      </w:r>
      <w:r w:rsidR="0033038F">
        <w:rPr>
          <w:rFonts w:hint="eastAsia"/>
        </w:rPr>
        <w:t>F</w:t>
      </w:r>
      <w:r w:rsidR="0033038F">
        <w:t>AST</w:t>
      </w:r>
      <w:r w:rsidR="0033038F">
        <w:rPr>
          <w:rFonts w:hint="eastAsia"/>
        </w:rPr>
        <w:t>中还没有增加</w:t>
      </w:r>
      <w:r w:rsidR="0033038F">
        <w:rPr>
          <w:rFonts w:hint="eastAsia"/>
        </w:rPr>
        <w:t>U</w:t>
      </w:r>
      <w:r w:rsidR="0033038F">
        <w:t>DO</w:t>
      </w:r>
      <w:r w:rsidR="0033038F">
        <w:rPr>
          <w:rFonts w:hint="eastAsia"/>
        </w:rPr>
        <w:t>模块</w:t>
      </w:r>
      <w:r w:rsidR="00832A9D">
        <w:t>)</w:t>
      </w:r>
      <w:r>
        <w:rPr>
          <w:rFonts w:hint="eastAsia"/>
        </w:rPr>
        <w:t>。</w:t>
      </w:r>
    </w:p>
    <w:p w:rsidR="00601B54" w:rsidRDefault="00601B54">
      <w:pPr>
        <w:ind w:firstLine="420"/>
        <w:jc w:val="left"/>
      </w:pPr>
    </w:p>
    <w:p w:rsidR="00601B54" w:rsidRDefault="00FA48AE">
      <w:r>
        <w:pict>
          <v:shape id="_x0000_i1028" type="#_x0000_t75" style="width:414.7pt;height:104.75pt">
            <v:imagedata r:id="rId14" o:title=""/>
          </v:shape>
        </w:pict>
      </w:r>
    </w:p>
    <w:p w:rsidR="00601B54" w:rsidRDefault="00EE410D">
      <w:pPr>
        <w:jc w:val="center"/>
      </w:pPr>
      <w:r>
        <w:rPr>
          <w:rFonts w:hint="eastAsia"/>
        </w:rPr>
        <w:t>图</w:t>
      </w:r>
      <w:r>
        <w:rPr>
          <w:rFonts w:hint="eastAsia"/>
        </w:rPr>
        <w:t>4</w:t>
      </w:r>
      <w:r>
        <w:t xml:space="preserve">  PGM</w:t>
      </w:r>
      <w:r>
        <w:rPr>
          <w:rFonts w:hint="eastAsia"/>
        </w:rPr>
        <w:t>工作原理图</w:t>
      </w:r>
    </w:p>
    <w:p w:rsidR="00601B54" w:rsidRDefault="00601B54">
      <w:pPr>
        <w:jc w:val="center"/>
      </w:pPr>
    </w:p>
    <w:p w:rsidR="00601B54" w:rsidRDefault="00EE410D">
      <w:pPr>
        <w:ind w:firstLine="420"/>
      </w:pPr>
      <w:r>
        <w:rPr>
          <w:rFonts w:hint="eastAsia"/>
        </w:rPr>
        <w:t>S</w:t>
      </w:r>
      <w:r>
        <w:t>CM</w:t>
      </w:r>
      <w:r>
        <w:rPr>
          <w:rFonts w:hint="eastAsia"/>
        </w:rPr>
        <w:t>模块位于</w:t>
      </w:r>
      <w:r>
        <w:rPr>
          <w:rFonts w:hint="eastAsia"/>
        </w:rPr>
        <w:t>G</w:t>
      </w:r>
      <w:r>
        <w:t>ME</w:t>
      </w:r>
      <w:r>
        <w:rPr>
          <w:rFonts w:hint="eastAsia"/>
        </w:rPr>
        <w:t>模块与</w:t>
      </w:r>
      <w:r>
        <w:rPr>
          <w:rFonts w:hint="eastAsia"/>
        </w:rPr>
        <w:t>U</w:t>
      </w:r>
      <w:r>
        <w:t>DA</w:t>
      </w:r>
      <w:r>
        <w:rPr>
          <w:rFonts w:hint="eastAsia"/>
        </w:rPr>
        <w:t>模块之间，用于对记录测试结果的寄存器等进行更新。由于</w:t>
      </w:r>
      <w:r>
        <w:rPr>
          <w:rFonts w:hint="eastAsia"/>
        </w:rPr>
        <w:t>Fast</w:t>
      </w:r>
      <w:r>
        <w:t>-Ant</w:t>
      </w:r>
      <w:r>
        <w:rPr>
          <w:rFonts w:hint="eastAsia"/>
        </w:rPr>
        <w:t>需要支持主动测量，所以将</w:t>
      </w:r>
      <w:r>
        <w:t>PGM</w:t>
      </w:r>
      <w:r>
        <w:rPr>
          <w:rFonts w:hint="eastAsia"/>
        </w:rPr>
        <w:t>置于</w:t>
      </w:r>
      <w:r>
        <w:rPr>
          <w:rFonts w:hint="eastAsia"/>
        </w:rPr>
        <w:t>U</w:t>
      </w:r>
      <w:r>
        <w:t>DA</w:t>
      </w:r>
      <w:r>
        <w:rPr>
          <w:rFonts w:hint="eastAsia"/>
        </w:rPr>
        <w:t>之后可以避免报文产生的功能与报文收集与解析功能在流水线中产生冲突；而将</w:t>
      </w:r>
      <w:r>
        <w:rPr>
          <w:rFonts w:hint="eastAsia"/>
        </w:rPr>
        <w:t>S</w:t>
      </w:r>
      <w:r>
        <w:t>CM</w:t>
      </w:r>
      <w:r>
        <w:rPr>
          <w:rFonts w:hint="eastAsia"/>
        </w:rPr>
        <w:t>模块置于</w:t>
      </w:r>
      <w:r>
        <w:rPr>
          <w:rFonts w:hint="eastAsia"/>
        </w:rPr>
        <w:t>G</w:t>
      </w:r>
      <w:r>
        <w:t>ME</w:t>
      </w:r>
      <w:r>
        <w:rPr>
          <w:rFonts w:hint="eastAsia"/>
        </w:rPr>
        <w:t>与</w:t>
      </w:r>
      <w:r>
        <w:rPr>
          <w:rFonts w:hint="eastAsia"/>
        </w:rPr>
        <w:t>U</w:t>
      </w:r>
      <w:r>
        <w:t>DA</w:t>
      </w:r>
      <w:r>
        <w:rPr>
          <w:rFonts w:hint="eastAsia"/>
        </w:rPr>
        <w:t>间，即可以借助</w:t>
      </w:r>
      <w:r>
        <w:rPr>
          <w:rFonts w:hint="eastAsia"/>
        </w:rPr>
        <w:t>m</w:t>
      </w:r>
      <w:r>
        <w:t>etadata</w:t>
      </w:r>
      <w:r>
        <w:rPr>
          <w:rFonts w:hint="eastAsia"/>
        </w:rPr>
        <w:t>与</w:t>
      </w:r>
      <w:r>
        <w:t>PFV</w:t>
      </w:r>
      <w:r>
        <w:rPr>
          <w:rFonts w:hint="eastAsia"/>
        </w:rPr>
        <w:t>对相关域的解析结果，也能够利用</w:t>
      </w:r>
      <w:r>
        <w:rPr>
          <w:rFonts w:hint="eastAsia"/>
        </w:rPr>
        <w:t>G</w:t>
      </w:r>
      <w:r>
        <w:t>ME</w:t>
      </w:r>
      <w:r>
        <w:rPr>
          <w:rFonts w:hint="eastAsia"/>
        </w:rPr>
        <w:t>对所需收取报文进行定制化的过滤。</w:t>
      </w:r>
    </w:p>
    <w:p w:rsidR="00601B54" w:rsidRDefault="00EE410D">
      <w:pPr>
        <w:ind w:firstLine="420"/>
      </w:pPr>
      <w:r>
        <w:rPr>
          <w:rFonts w:hint="eastAsia"/>
        </w:rPr>
        <w:t>S</w:t>
      </w:r>
      <w:r>
        <w:t>CM</w:t>
      </w:r>
      <w:r>
        <w:rPr>
          <w:rFonts w:hint="eastAsia"/>
        </w:rPr>
        <w:t>的工作原理如图</w:t>
      </w:r>
      <w:r>
        <w:rPr>
          <w:rFonts w:hint="eastAsia"/>
        </w:rPr>
        <w:t>5</w:t>
      </w:r>
      <w:r>
        <w:rPr>
          <w:rFonts w:hint="eastAsia"/>
        </w:rPr>
        <w:t>所示。其位于</w:t>
      </w:r>
      <w:r>
        <w:t>GME</w:t>
      </w:r>
      <w:r>
        <w:rPr>
          <w:rFonts w:hint="eastAsia"/>
        </w:rPr>
        <w:t>模块与</w:t>
      </w:r>
      <w:r>
        <w:rPr>
          <w:rFonts w:hint="eastAsia"/>
        </w:rPr>
        <w:t>U</w:t>
      </w:r>
      <w:r>
        <w:t>DA</w:t>
      </w:r>
      <w:r>
        <w:rPr>
          <w:rFonts w:hint="eastAsia"/>
        </w:rPr>
        <w:t>模块之间，利用</w:t>
      </w:r>
      <w:r>
        <w:rPr>
          <w:rFonts w:hint="eastAsia"/>
        </w:rPr>
        <w:t>m</w:t>
      </w:r>
      <w:r>
        <w:t>etadata</w:t>
      </w:r>
      <w:r>
        <w:rPr>
          <w:rFonts w:hint="eastAsia"/>
        </w:rPr>
        <w:t>与</w:t>
      </w:r>
      <w:r>
        <w:rPr>
          <w:rFonts w:hint="eastAsia"/>
        </w:rPr>
        <w:t>U</w:t>
      </w:r>
      <w:r>
        <w:t>DP</w:t>
      </w:r>
      <w:r>
        <w:rPr>
          <w:rFonts w:hint="eastAsia"/>
        </w:rPr>
        <w:t>模块产生的</w:t>
      </w:r>
      <w:r>
        <w:rPr>
          <w:rFonts w:hint="eastAsia"/>
        </w:rPr>
        <w:t>P</w:t>
      </w:r>
      <w:r>
        <w:t>FV</w:t>
      </w:r>
      <w:r>
        <w:rPr>
          <w:rFonts w:hint="eastAsia"/>
        </w:rPr>
        <w:t>对收到报文的相关信息进行统计记录。</w:t>
      </w:r>
      <w:del w:id="0" w:author="Yang Xiangrui" w:date="2018-09-17T21:59:00Z">
        <w:r w:rsidDel="0096254B">
          <w:rPr>
            <w:rFonts w:hint="eastAsia"/>
          </w:rPr>
          <w:delText>为了能够支持更加定制化的网络测试，</w:delText>
        </w:r>
        <w:r w:rsidDel="0096254B">
          <w:rPr>
            <w:rFonts w:hint="eastAsia"/>
          </w:rPr>
          <w:delText>S</w:delText>
        </w:r>
        <w:r w:rsidDel="0096254B">
          <w:delText>CM</w:delText>
        </w:r>
        <w:r w:rsidDel="0096254B">
          <w:rPr>
            <w:rFonts w:hint="eastAsia"/>
          </w:rPr>
          <w:delText>还可利用</w:delText>
        </w:r>
        <w:r w:rsidDel="0096254B">
          <w:rPr>
            <w:rFonts w:hint="eastAsia"/>
          </w:rPr>
          <w:delText>G</w:delText>
        </w:r>
        <w:r w:rsidDel="0096254B">
          <w:delText>ME</w:delText>
        </w:r>
        <w:r w:rsidDel="0096254B">
          <w:rPr>
            <w:rFonts w:hint="eastAsia"/>
          </w:rPr>
          <w:delText>模块过滤非关键报文，从而能够针对特定的流</w:delText>
        </w:r>
        <w:r w:rsidDel="0096254B">
          <w:rPr>
            <w:rFonts w:hint="eastAsia"/>
          </w:rPr>
          <w:delText>/</w:delText>
        </w:r>
        <w:r w:rsidDel="0096254B">
          <w:rPr>
            <w:rFonts w:hint="eastAsia"/>
          </w:rPr>
          <w:delText>协议进行测试。</w:delText>
        </w:r>
      </w:del>
      <w:r>
        <w:rPr>
          <w:rFonts w:hint="eastAsia"/>
        </w:rPr>
        <w:t>具体而言，首先，</w:t>
      </w:r>
      <w:r>
        <w:t>F</w:t>
      </w:r>
      <w:r>
        <w:rPr>
          <w:rFonts w:hint="eastAsia"/>
        </w:rPr>
        <w:t>ast</w:t>
      </w:r>
      <w:r>
        <w:t>-Ant</w:t>
      </w:r>
      <w:r>
        <w:rPr>
          <w:rFonts w:hint="eastAsia"/>
        </w:rPr>
        <w:t>的软件端将会调用</w:t>
      </w:r>
      <w:r>
        <w:rPr>
          <w:rFonts w:hint="eastAsia"/>
        </w:rPr>
        <w:t>r</w:t>
      </w:r>
      <w:r>
        <w:t>eg_write</w:t>
      </w:r>
      <w:r>
        <w:rPr>
          <w:rFonts w:hint="eastAsia"/>
        </w:rPr>
        <w:t>方法为</w:t>
      </w:r>
      <w:r>
        <w:rPr>
          <w:rFonts w:hint="eastAsia"/>
        </w:rPr>
        <w:t>S</w:t>
      </w:r>
      <w:r>
        <w:t>CM</w:t>
      </w:r>
      <w:r>
        <w:rPr>
          <w:rFonts w:hint="eastAsia"/>
        </w:rPr>
        <w:t>模块指定需要测试的报文类型（特定的协议、流等）以及需要记录的指标（丢包数、收包数、时延等）。而当</w:t>
      </w:r>
      <w:r>
        <w:rPr>
          <w:rFonts w:hint="eastAsia"/>
        </w:rPr>
        <w:t>F</w:t>
      </w:r>
      <w:r>
        <w:t>ast</w:t>
      </w:r>
      <w:r>
        <w:rPr>
          <w:rFonts w:hint="eastAsia"/>
        </w:rPr>
        <w:t>硬件</w:t>
      </w:r>
      <w:r w:rsidR="00C035AA">
        <w:rPr>
          <w:rFonts w:hint="eastAsia"/>
        </w:rPr>
        <w:t>流水线</w:t>
      </w:r>
      <w:r>
        <w:rPr>
          <w:rFonts w:hint="eastAsia"/>
        </w:rPr>
        <w:t>收到报文时，将首先在</w:t>
      </w:r>
      <w:r>
        <w:t>FPGA OS</w:t>
      </w:r>
      <w:r>
        <w:rPr>
          <w:rFonts w:hint="eastAsia"/>
        </w:rPr>
        <w:t>中将时间戳记录在报文头前的</w:t>
      </w:r>
      <w:r>
        <w:t>metadata</w:t>
      </w:r>
      <w:r>
        <w:rPr>
          <w:rFonts w:hint="eastAsia"/>
        </w:rPr>
        <w:t>中，并在进入</w:t>
      </w:r>
      <w:r>
        <w:rPr>
          <w:rFonts w:hint="eastAsia"/>
        </w:rPr>
        <w:t>U</w:t>
      </w:r>
      <w:r>
        <w:t>M</w:t>
      </w:r>
      <w:r>
        <w:rPr>
          <w:rFonts w:hint="eastAsia"/>
        </w:rPr>
        <w:t>流水线后首先由</w:t>
      </w:r>
      <w:r>
        <w:rPr>
          <w:rFonts w:hint="eastAsia"/>
        </w:rPr>
        <w:t>U</w:t>
      </w:r>
      <w:r>
        <w:t>DA</w:t>
      </w:r>
      <w:r>
        <w:rPr>
          <w:rFonts w:hint="eastAsia"/>
        </w:rPr>
        <w:t>模块解析并更新</w:t>
      </w:r>
      <w:r>
        <w:rPr>
          <w:rFonts w:hint="eastAsia"/>
        </w:rPr>
        <w:t>m</w:t>
      </w:r>
      <w:r>
        <w:t>etadata</w:t>
      </w:r>
      <w:r>
        <w:rPr>
          <w:rFonts w:hint="eastAsia"/>
        </w:rPr>
        <w:t>与产生</w:t>
      </w:r>
      <w:r>
        <w:rPr>
          <w:rFonts w:hint="eastAsia"/>
        </w:rPr>
        <w:t>P</w:t>
      </w:r>
      <w:r>
        <w:t>FV</w:t>
      </w:r>
      <w:r>
        <w:rPr>
          <w:rFonts w:hint="eastAsia"/>
        </w:rPr>
        <w:t>，这些内容将可能用于</w:t>
      </w:r>
      <w:r>
        <w:rPr>
          <w:rFonts w:hint="eastAsia"/>
        </w:rPr>
        <w:t>S</w:t>
      </w:r>
      <w:r>
        <w:t>CM</w:t>
      </w:r>
      <w:r>
        <w:rPr>
          <w:rFonts w:hint="eastAsia"/>
        </w:rPr>
        <w:t>模块对所收到报文进行统计（如收到的总</w:t>
      </w:r>
      <w:r>
        <w:rPr>
          <w:rFonts w:hint="eastAsia"/>
        </w:rPr>
        <w:t>T</w:t>
      </w:r>
      <w:r>
        <w:t>CP</w:t>
      </w:r>
      <w:r>
        <w:rPr>
          <w:rFonts w:hint="eastAsia"/>
        </w:rPr>
        <w:t>报文数等），并将结果写入相关计数器中，同时会将</w:t>
      </w:r>
      <w:r>
        <w:rPr>
          <w:rFonts w:hint="eastAsia"/>
        </w:rPr>
        <w:t>m</w:t>
      </w:r>
      <w:r>
        <w:t>etadata</w:t>
      </w:r>
      <w:r>
        <w:rPr>
          <w:rFonts w:hint="eastAsia"/>
        </w:rPr>
        <w:t>中</w:t>
      </w:r>
      <w:r>
        <w:rPr>
          <w:rFonts w:hint="eastAsia"/>
        </w:rPr>
        <w:t>d</w:t>
      </w:r>
      <w:r>
        <w:t>iscard</w:t>
      </w:r>
      <w:r>
        <w:rPr>
          <w:rFonts w:hint="eastAsia"/>
        </w:rPr>
        <w:t>位置</w:t>
      </w:r>
      <w:r>
        <w:rPr>
          <w:rFonts w:hint="eastAsia"/>
        </w:rPr>
        <w:t>1</w:t>
      </w:r>
      <w:r>
        <w:rPr>
          <w:rFonts w:hint="eastAsia"/>
        </w:rPr>
        <w:t>，从而使得报文在</w:t>
      </w:r>
      <w:r>
        <w:rPr>
          <w:rFonts w:hint="eastAsia"/>
        </w:rPr>
        <w:t>U</w:t>
      </w:r>
      <w:r>
        <w:t>DA</w:t>
      </w:r>
      <w:r>
        <w:rPr>
          <w:rFonts w:hint="eastAsia"/>
        </w:rPr>
        <w:t>中被丢弃，使得发包与收包可同时在</w:t>
      </w:r>
      <w:r>
        <w:rPr>
          <w:rFonts w:hint="eastAsia"/>
        </w:rPr>
        <w:t>p</w:t>
      </w:r>
      <w:r>
        <w:t>ipeline</w:t>
      </w:r>
      <w:r>
        <w:rPr>
          <w:rFonts w:hint="eastAsia"/>
        </w:rPr>
        <w:t>中完成。在测试完成后，</w:t>
      </w:r>
      <w:r>
        <w:rPr>
          <w:rFonts w:hint="eastAsia"/>
        </w:rPr>
        <w:t>Fast</w:t>
      </w:r>
      <w:r>
        <w:t>-Ant</w:t>
      </w:r>
      <w:r>
        <w:rPr>
          <w:rFonts w:hint="eastAsia"/>
        </w:rPr>
        <w:t>软件端将通过</w:t>
      </w:r>
      <w:r>
        <w:rPr>
          <w:rFonts w:hint="eastAsia"/>
        </w:rPr>
        <w:t>r</w:t>
      </w:r>
      <w:r>
        <w:t>eg_read</w:t>
      </w:r>
      <w:r>
        <w:rPr>
          <w:rFonts w:hint="eastAsia"/>
        </w:rPr>
        <w:t>方法获取</w:t>
      </w:r>
      <w:r>
        <w:rPr>
          <w:rFonts w:hint="eastAsia"/>
        </w:rPr>
        <w:t>S</w:t>
      </w:r>
      <w:r>
        <w:t>CM</w:t>
      </w:r>
      <w:r>
        <w:rPr>
          <w:rFonts w:hint="eastAsia"/>
        </w:rPr>
        <w:t>模块中相关计数器的值并用于计算测试结果。</w:t>
      </w:r>
    </w:p>
    <w:p w:rsidR="00601B54" w:rsidRDefault="00FA48AE">
      <w:pPr>
        <w:jc w:val="center"/>
      </w:pPr>
      <w:r>
        <w:pict>
          <v:shape id="_x0000_i1029" type="#_x0000_t75" style="width:414.7pt;height:94.45pt">
            <v:imagedata r:id="rId15" o:title=""/>
          </v:shape>
        </w:pict>
      </w:r>
    </w:p>
    <w:p w:rsidR="00601B54" w:rsidRDefault="00EE410D">
      <w:pPr>
        <w:jc w:val="center"/>
      </w:pPr>
      <w:r>
        <w:rPr>
          <w:rFonts w:hint="eastAsia"/>
        </w:rPr>
        <w:t>图</w:t>
      </w:r>
      <w:r>
        <w:rPr>
          <w:rFonts w:hint="eastAsia"/>
        </w:rPr>
        <w:t>5</w:t>
      </w:r>
      <w:r>
        <w:t xml:space="preserve">  SCM</w:t>
      </w:r>
      <w:r>
        <w:rPr>
          <w:rFonts w:hint="eastAsia"/>
        </w:rPr>
        <w:t>工作原理图</w:t>
      </w:r>
    </w:p>
    <w:p w:rsidR="00601B54" w:rsidRDefault="00EE410D">
      <w:pPr>
        <w:pStyle w:val="3"/>
        <w:numPr>
          <w:ilvl w:val="1"/>
          <w:numId w:val="2"/>
        </w:numPr>
      </w:pPr>
      <w:r>
        <w:rPr>
          <w:rFonts w:hint="eastAsia"/>
        </w:rPr>
        <w:t>F</w:t>
      </w:r>
      <w:r>
        <w:t>ast-Ant</w:t>
      </w:r>
      <w:r>
        <w:rPr>
          <w:rFonts w:hint="eastAsia"/>
        </w:rPr>
        <w:t>软件架构</w:t>
      </w:r>
    </w:p>
    <w:p w:rsidR="00601B54" w:rsidRDefault="00EE410D">
      <w:pPr>
        <w:ind w:firstLine="420"/>
      </w:pPr>
      <w:r>
        <w:rPr>
          <w:rFonts w:hint="eastAsia"/>
        </w:rPr>
        <w:t>Fast</w:t>
      </w:r>
      <w:r>
        <w:t>-Ant</w:t>
      </w:r>
      <w:r>
        <w:rPr>
          <w:rFonts w:hint="eastAsia"/>
        </w:rPr>
        <w:t>软件端用于接收用户输入的测试需求与测试参数，并在测试完成后以</w:t>
      </w:r>
      <w:r w:rsidR="00A007A4">
        <w:rPr>
          <w:rFonts w:hint="eastAsia"/>
        </w:rPr>
        <w:t>图表</w:t>
      </w:r>
      <w:r>
        <w:rPr>
          <w:rFonts w:hint="eastAsia"/>
        </w:rPr>
        <w:t>和数</w:t>
      </w:r>
      <w:r>
        <w:rPr>
          <w:rFonts w:hint="eastAsia"/>
        </w:rPr>
        <w:lastRenderedPageBreak/>
        <w:t>字相结合的方式向用户展示测试结果。其整体架构如图</w:t>
      </w:r>
      <w:r>
        <w:rPr>
          <w:rFonts w:hint="eastAsia"/>
        </w:rPr>
        <w:t>6</w:t>
      </w:r>
      <w:r>
        <w:rPr>
          <w:rFonts w:hint="eastAsia"/>
        </w:rPr>
        <w:t>所示。</w:t>
      </w:r>
      <w:r>
        <w:rPr>
          <w:rFonts w:hint="eastAsia"/>
        </w:rPr>
        <w:t>Fast</w:t>
      </w:r>
      <w:r>
        <w:t>-Ant</w:t>
      </w:r>
      <w:r>
        <w:rPr>
          <w:rFonts w:hint="eastAsia"/>
        </w:rPr>
        <w:t>的软件端部分基于</w:t>
      </w:r>
      <w:r>
        <w:rPr>
          <w:rFonts w:hint="eastAsia"/>
        </w:rPr>
        <w:t>F</w:t>
      </w:r>
      <w:r>
        <w:t>AST</w:t>
      </w:r>
      <w:r>
        <w:rPr>
          <w:rFonts w:hint="eastAsia"/>
        </w:rPr>
        <w:t>库所提供的</w:t>
      </w:r>
      <w:r>
        <w:t>API</w:t>
      </w:r>
      <w:r>
        <w:rPr>
          <w:rFonts w:hint="eastAsia"/>
        </w:rPr>
        <w:t>与数据结构，分别通过</w:t>
      </w:r>
      <w:r>
        <w:rPr>
          <w:rFonts w:hint="eastAsia"/>
        </w:rPr>
        <w:t>Vir</w:t>
      </w:r>
      <w:r>
        <w:t>tual Address Space</w:t>
      </w:r>
      <w:r>
        <w:rPr>
          <w:rFonts w:hint="eastAsia"/>
        </w:rPr>
        <w:t>与</w:t>
      </w:r>
      <w:r>
        <w:rPr>
          <w:rFonts w:hint="eastAsia"/>
        </w:rPr>
        <w:t>F</w:t>
      </w:r>
      <w:r>
        <w:t>AST P</w:t>
      </w:r>
      <w:r>
        <w:rPr>
          <w:rFonts w:hint="eastAsia"/>
        </w:rPr>
        <w:t>i</w:t>
      </w:r>
      <w:r>
        <w:t>peline</w:t>
      </w:r>
      <w:r>
        <w:rPr>
          <w:rFonts w:hint="eastAsia"/>
        </w:rPr>
        <w:t>两种方式对</w:t>
      </w:r>
      <w:r>
        <w:rPr>
          <w:rFonts w:hint="eastAsia"/>
        </w:rPr>
        <w:t>F</w:t>
      </w:r>
      <w:r>
        <w:t>PGA</w:t>
      </w:r>
      <w:r>
        <w:rPr>
          <w:rFonts w:hint="eastAsia"/>
        </w:rPr>
        <w:t>的测试参数进行配置与获取测试数据。首先，用户在</w:t>
      </w:r>
      <w:r>
        <w:rPr>
          <w:rFonts w:hint="eastAsia"/>
        </w:rPr>
        <w:t>A</w:t>
      </w:r>
      <w:r>
        <w:t>NT</w:t>
      </w:r>
      <w:r>
        <w:rPr>
          <w:rFonts w:hint="eastAsia"/>
        </w:rPr>
        <w:t>的</w:t>
      </w:r>
      <w:r>
        <w:rPr>
          <w:rFonts w:hint="eastAsia"/>
        </w:rPr>
        <w:t>G</w:t>
      </w:r>
      <w:r>
        <w:t>UI</w:t>
      </w:r>
      <w:r>
        <w:rPr>
          <w:rFonts w:hint="eastAsia"/>
        </w:rPr>
        <w:t>界面中对测试需求与参数进行配置，</w:t>
      </w:r>
      <w:r>
        <w:rPr>
          <w:rFonts w:hint="eastAsia"/>
        </w:rPr>
        <w:t>G</w:t>
      </w:r>
      <w:r>
        <w:t>UI</w:t>
      </w:r>
      <w:r>
        <w:rPr>
          <w:rFonts w:hint="eastAsia"/>
        </w:rPr>
        <w:t>中的输入值将被传到</w:t>
      </w:r>
      <w:r>
        <w:rPr>
          <w:rFonts w:hint="eastAsia"/>
        </w:rPr>
        <w:t>A</w:t>
      </w:r>
      <w:r>
        <w:t>NT</w:t>
      </w:r>
      <w:r>
        <w:rPr>
          <w:rFonts w:hint="eastAsia"/>
        </w:rPr>
        <w:t>的</w:t>
      </w:r>
      <w:r>
        <w:rPr>
          <w:rFonts w:hint="eastAsia"/>
        </w:rPr>
        <w:t>O</w:t>
      </w:r>
      <w:r>
        <w:t>S</w:t>
      </w:r>
      <w:r>
        <w:rPr>
          <w:rFonts w:hint="eastAsia"/>
        </w:rPr>
        <w:t>层，并被映射到</w:t>
      </w:r>
      <w:r>
        <w:rPr>
          <w:rFonts w:hint="eastAsia"/>
        </w:rPr>
        <w:t>F</w:t>
      </w:r>
      <w:r>
        <w:t>AST</w:t>
      </w:r>
      <w:r>
        <w:rPr>
          <w:rFonts w:hint="eastAsia"/>
        </w:rPr>
        <w:t>或</w:t>
      </w:r>
      <w:r>
        <w:rPr>
          <w:rFonts w:hint="eastAsia"/>
        </w:rPr>
        <w:t>A</w:t>
      </w:r>
      <w:r>
        <w:t>NT</w:t>
      </w:r>
      <w:r>
        <w:rPr>
          <w:rFonts w:hint="eastAsia"/>
        </w:rPr>
        <w:t>的相关数据结构中；其次，</w:t>
      </w:r>
      <w:r>
        <w:rPr>
          <w:rFonts w:hint="eastAsia"/>
        </w:rPr>
        <w:t>A</w:t>
      </w:r>
      <w:r>
        <w:t>NT</w:t>
      </w:r>
      <w:r>
        <w:rPr>
          <w:rFonts w:hint="eastAsia"/>
        </w:rPr>
        <w:t>将会直接或通过</w:t>
      </w:r>
      <w:r>
        <w:rPr>
          <w:rFonts w:hint="eastAsia"/>
        </w:rPr>
        <w:t>A</w:t>
      </w:r>
      <w:r>
        <w:t>NT</w:t>
      </w:r>
      <w:r>
        <w:rPr>
          <w:rFonts w:hint="eastAsia"/>
        </w:rPr>
        <w:t xml:space="preserve"> </w:t>
      </w:r>
      <w:r>
        <w:t>D</w:t>
      </w:r>
      <w:r>
        <w:rPr>
          <w:rFonts w:hint="eastAsia"/>
        </w:rPr>
        <w:t>river</w:t>
      </w:r>
      <w:r>
        <w:rPr>
          <w:rFonts w:hint="eastAsia"/>
        </w:rPr>
        <w:t>调用</w:t>
      </w:r>
      <w:r>
        <w:rPr>
          <w:rFonts w:hint="eastAsia"/>
        </w:rPr>
        <w:t>F</w:t>
      </w:r>
      <w:r>
        <w:t>AST API</w:t>
      </w:r>
      <w:r>
        <w:rPr>
          <w:rFonts w:hint="eastAsia"/>
        </w:rPr>
        <w:t>将测试参数与需求配置到</w:t>
      </w:r>
      <w:r>
        <w:rPr>
          <w:rFonts w:hint="eastAsia"/>
        </w:rPr>
        <w:t>F</w:t>
      </w:r>
      <w:r>
        <w:t>PGA</w:t>
      </w:r>
      <w:r>
        <w:rPr>
          <w:rFonts w:hint="eastAsia"/>
        </w:rPr>
        <w:t>中从而运行测试程序；最后，</w:t>
      </w:r>
      <w:r>
        <w:rPr>
          <w:rFonts w:hint="eastAsia"/>
        </w:rPr>
        <w:t>A</w:t>
      </w:r>
      <w:r>
        <w:t>NT</w:t>
      </w:r>
      <w:r>
        <w:rPr>
          <w:rFonts w:hint="eastAsia"/>
        </w:rPr>
        <w:t>将同样借助</w:t>
      </w:r>
      <w:r>
        <w:rPr>
          <w:rFonts w:hint="eastAsia"/>
        </w:rPr>
        <w:t>F</w:t>
      </w:r>
      <w:r>
        <w:t>AST API</w:t>
      </w:r>
      <w:r>
        <w:rPr>
          <w:rFonts w:hint="eastAsia"/>
        </w:rPr>
        <w:t>获取相关测试结果并在经过</w:t>
      </w:r>
      <w:r>
        <w:rPr>
          <w:rFonts w:hint="eastAsia"/>
        </w:rPr>
        <w:t>A</w:t>
      </w:r>
      <w:r>
        <w:t>NT OS</w:t>
      </w:r>
      <w:r>
        <w:rPr>
          <w:rFonts w:hint="eastAsia"/>
        </w:rPr>
        <w:t>处理后通过</w:t>
      </w:r>
      <w:r>
        <w:rPr>
          <w:rFonts w:hint="eastAsia"/>
        </w:rPr>
        <w:t>G</w:t>
      </w:r>
      <w:r>
        <w:t>UI</w:t>
      </w:r>
      <w:r>
        <w:rPr>
          <w:rFonts w:hint="eastAsia"/>
        </w:rPr>
        <w:t>返回，形成测试结果。</w:t>
      </w:r>
    </w:p>
    <w:p w:rsidR="00601B54" w:rsidRDefault="00FA48AE">
      <w:pPr>
        <w:jc w:val="center"/>
      </w:pPr>
      <w:r>
        <w:pict>
          <v:shape id="_x0000_i1030" type="#_x0000_t75" style="width:415.15pt;height:192.15pt">
            <v:imagedata r:id="rId16" o:title=""/>
          </v:shape>
        </w:pict>
      </w:r>
    </w:p>
    <w:p w:rsidR="00601B54" w:rsidRDefault="00EE410D">
      <w:pPr>
        <w:jc w:val="center"/>
      </w:pPr>
      <w:r>
        <w:rPr>
          <w:rFonts w:hint="eastAsia"/>
        </w:rPr>
        <w:t>图</w:t>
      </w:r>
      <w:r>
        <w:rPr>
          <w:rFonts w:hint="eastAsia"/>
        </w:rPr>
        <w:t>6</w:t>
      </w:r>
      <w:r>
        <w:t xml:space="preserve"> F</w:t>
      </w:r>
      <w:r>
        <w:rPr>
          <w:rFonts w:hint="eastAsia"/>
        </w:rPr>
        <w:t>ast</w:t>
      </w:r>
      <w:r>
        <w:t>-Ant</w:t>
      </w:r>
      <w:r>
        <w:rPr>
          <w:rFonts w:hint="eastAsia"/>
        </w:rPr>
        <w:t>软件架构图</w:t>
      </w:r>
    </w:p>
    <w:p w:rsidR="00601B54" w:rsidRDefault="00EE410D">
      <w:pPr>
        <w:pStyle w:val="3"/>
        <w:numPr>
          <w:ilvl w:val="1"/>
          <w:numId w:val="2"/>
        </w:numPr>
      </w:pPr>
      <w:r>
        <w:rPr>
          <w:rFonts w:hint="eastAsia"/>
        </w:rPr>
        <w:t>基本功能设计</w:t>
      </w:r>
    </w:p>
    <w:p w:rsidR="00601B54" w:rsidRDefault="00EE410D">
      <w:pPr>
        <w:pStyle w:val="a6"/>
        <w:ind w:firstLineChars="0" w:firstLine="415"/>
      </w:pPr>
      <w:r>
        <w:rPr>
          <w:rFonts w:hint="eastAsia"/>
        </w:rPr>
        <w:t>F</w:t>
      </w:r>
      <w:r>
        <w:t>ast-Ant</w:t>
      </w:r>
      <w:r>
        <w:rPr>
          <w:rFonts w:hint="eastAsia"/>
        </w:rPr>
        <w:t>提供</w:t>
      </w:r>
      <w:r>
        <w:rPr>
          <w:rFonts w:hint="eastAsia"/>
        </w:rPr>
        <w:t>R</w:t>
      </w:r>
      <w:r>
        <w:t>FC2544</w:t>
      </w:r>
      <w:r>
        <w:rPr>
          <w:rFonts w:hint="eastAsia"/>
        </w:rPr>
        <w:t>中规定的针对网络设备吞吐、时延、丢包等性能参数的测试。本节以吞吐率</w:t>
      </w:r>
      <w:r>
        <w:rPr>
          <w:rFonts w:hint="eastAsia"/>
        </w:rPr>
        <w:t>/</w:t>
      </w:r>
      <w:r>
        <w:rPr>
          <w:rFonts w:hint="eastAsia"/>
        </w:rPr>
        <w:t>丢包率测试为例，从运行流程的角度说明</w:t>
      </w:r>
      <w:r>
        <w:rPr>
          <w:rFonts w:hint="eastAsia"/>
        </w:rPr>
        <w:t>F</w:t>
      </w:r>
      <w:r>
        <w:t>ast-Ant</w:t>
      </w:r>
      <w:r>
        <w:rPr>
          <w:rFonts w:hint="eastAsia"/>
        </w:rPr>
        <w:t>的运行流程。</w:t>
      </w:r>
    </w:p>
    <w:p w:rsidR="00601B54" w:rsidRDefault="00EE410D">
      <w:pPr>
        <w:pStyle w:val="a6"/>
        <w:ind w:firstLineChars="0" w:firstLine="415"/>
      </w:pPr>
      <w:r>
        <w:rPr>
          <w:rFonts w:hint="eastAsia"/>
        </w:rPr>
        <w:t>首先由</w:t>
      </w:r>
      <w:r>
        <w:rPr>
          <w:rFonts w:hint="eastAsia"/>
        </w:rPr>
        <w:t>A</w:t>
      </w:r>
      <w:r>
        <w:t>NT</w:t>
      </w:r>
      <w:r>
        <w:rPr>
          <w:rFonts w:hint="eastAsia"/>
        </w:rPr>
        <w:t>软件端构造所需测试报文，</w:t>
      </w:r>
      <w:r w:rsidR="00586A0D">
        <w:rPr>
          <w:rFonts w:hint="eastAsia"/>
        </w:rPr>
        <w:t>并通过</w:t>
      </w:r>
      <w:r w:rsidR="00586A0D">
        <w:rPr>
          <w:rFonts w:hint="eastAsia"/>
        </w:rPr>
        <w:t>F</w:t>
      </w:r>
      <w:r w:rsidR="00586A0D">
        <w:t>AST API</w:t>
      </w:r>
      <w:r w:rsidR="00586A0D">
        <w:rPr>
          <w:rFonts w:hint="eastAsia"/>
        </w:rPr>
        <w:t>将报文写入硬件</w:t>
      </w:r>
      <w:r w:rsidR="00586A0D">
        <w:rPr>
          <w:rFonts w:hint="eastAsia"/>
        </w:rPr>
        <w:t>P</w:t>
      </w:r>
      <w:r w:rsidR="00586A0D">
        <w:t>GM</w:t>
      </w:r>
      <w:r w:rsidR="00586A0D">
        <w:rPr>
          <w:rFonts w:hint="eastAsia"/>
        </w:rPr>
        <w:t>模块的</w:t>
      </w:r>
      <w:r w:rsidR="00BC1419">
        <w:rPr>
          <w:rFonts w:hint="eastAsia"/>
        </w:rPr>
        <w:t>片上</w:t>
      </w:r>
      <w:r w:rsidR="00BC1419">
        <w:rPr>
          <w:rFonts w:hint="eastAsia"/>
        </w:rPr>
        <w:t>R</w:t>
      </w:r>
      <w:r w:rsidR="00BC1419">
        <w:t>AM</w:t>
      </w:r>
      <w:r w:rsidR="00BC1419">
        <w:rPr>
          <w:rFonts w:hint="eastAsia"/>
        </w:rPr>
        <w:t>中。</w:t>
      </w:r>
      <w:r w:rsidR="007D3C15">
        <w:rPr>
          <w:rFonts w:hint="eastAsia"/>
        </w:rPr>
        <w:t>然后</w:t>
      </w:r>
      <w:r>
        <w:rPr>
          <w:rFonts w:hint="eastAsia"/>
        </w:rPr>
        <w:t>通过</w:t>
      </w:r>
      <w:r>
        <w:t>FAST API</w:t>
      </w:r>
      <w:r>
        <w:rPr>
          <w:rFonts w:hint="eastAsia"/>
        </w:rPr>
        <w:t>以配置</w:t>
      </w:r>
      <w:r>
        <w:rPr>
          <w:rFonts w:hint="eastAsia"/>
        </w:rPr>
        <w:t>P</w:t>
      </w:r>
      <w:r>
        <w:t>GM</w:t>
      </w:r>
      <w:r>
        <w:rPr>
          <w:rFonts w:hint="eastAsia"/>
        </w:rPr>
        <w:t>模块寄存器的方式声明各</w:t>
      </w:r>
      <w:r>
        <w:rPr>
          <w:rFonts w:hint="eastAsia"/>
        </w:rPr>
        <w:t>h</w:t>
      </w:r>
      <w:r>
        <w:t>eader-field</w:t>
      </w:r>
      <w:r>
        <w:rPr>
          <w:rFonts w:hint="eastAsia"/>
        </w:rPr>
        <w:t>的更新规则，默认情况下是对</w:t>
      </w:r>
      <w:r>
        <w:rPr>
          <w:rFonts w:hint="eastAsia"/>
        </w:rPr>
        <w:t>I</w:t>
      </w:r>
      <w:r>
        <w:t>P</w:t>
      </w:r>
      <w:r>
        <w:rPr>
          <w:rFonts w:hint="eastAsia"/>
        </w:rPr>
        <w:t>报文序号进行累加。在软件</w:t>
      </w:r>
      <w:proofErr w:type="gramStart"/>
      <w:r>
        <w:rPr>
          <w:rFonts w:hint="eastAsia"/>
        </w:rPr>
        <w:t>端同时</w:t>
      </w:r>
      <w:proofErr w:type="gramEnd"/>
      <w:r>
        <w:rPr>
          <w:rFonts w:hint="eastAsia"/>
        </w:rPr>
        <w:t>需要</w:t>
      </w:r>
      <w:r w:rsidR="00273C0D">
        <w:rPr>
          <w:rFonts w:hint="eastAsia"/>
        </w:rPr>
        <w:t>向硬件</w:t>
      </w:r>
      <w:r>
        <w:rPr>
          <w:rFonts w:hint="eastAsia"/>
        </w:rPr>
        <w:t>设置报文的发送速率，在这里根据需求不同可以选择指定</w:t>
      </w:r>
      <w:r>
        <w:rPr>
          <w:rFonts w:hint="eastAsia"/>
        </w:rPr>
        <w:t>I</w:t>
      </w:r>
      <w:r>
        <w:t>PD</w:t>
      </w:r>
      <w:r>
        <w:rPr>
          <w:rFonts w:hint="eastAsia"/>
        </w:rPr>
        <w:t>或指定发送速率两种</w:t>
      </w:r>
      <w:r w:rsidR="0046445C">
        <w:rPr>
          <w:rFonts w:hint="eastAsia"/>
        </w:rPr>
        <w:t>控制报文发送速率的</w:t>
      </w:r>
      <w:r>
        <w:rPr>
          <w:rFonts w:hint="eastAsia"/>
        </w:rPr>
        <w:t>方式进行发送。为了支持更多测试场景，</w:t>
      </w:r>
      <w:r>
        <w:rPr>
          <w:rFonts w:hint="eastAsia"/>
        </w:rPr>
        <w:t>A</w:t>
      </w:r>
      <w:r>
        <w:t>NT</w:t>
      </w:r>
      <w:r>
        <w:rPr>
          <w:rFonts w:hint="eastAsia"/>
        </w:rPr>
        <w:t>同样支持在软件端指定发包模式为突发</w:t>
      </w:r>
      <w:r>
        <w:rPr>
          <w:rFonts w:hint="eastAsia"/>
        </w:rPr>
        <w:t>/</w:t>
      </w:r>
      <w:r>
        <w:rPr>
          <w:rFonts w:hint="eastAsia"/>
        </w:rPr>
        <w:t>持续两种可选模式。</w:t>
      </w:r>
    </w:p>
    <w:p w:rsidR="00601B54" w:rsidRDefault="00EE410D">
      <w:pPr>
        <w:pStyle w:val="a6"/>
        <w:ind w:firstLineChars="0" w:firstLine="415"/>
      </w:pPr>
      <w:r>
        <w:rPr>
          <w:rFonts w:hint="eastAsia"/>
        </w:rPr>
        <w:t>测试开始后，</w:t>
      </w:r>
      <w:r>
        <w:rPr>
          <w:rFonts w:hint="eastAsia"/>
        </w:rPr>
        <w:t>A</w:t>
      </w:r>
      <w:r>
        <w:t>NT</w:t>
      </w:r>
      <w:r>
        <w:rPr>
          <w:rFonts w:hint="eastAsia"/>
        </w:rPr>
        <w:t>软件端将通过</w:t>
      </w:r>
      <w:r>
        <w:rPr>
          <w:rFonts w:hint="eastAsia"/>
        </w:rPr>
        <w:t>F</w:t>
      </w:r>
      <w:r>
        <w:t>AST API</w:t>
      </w:r>
      <w:r>
        <w:rPr>
          <w:rFonts w:hint="eastAsia"/>
        </w:rPr>
        <w:t>首先构造基于</w:t>
      </w:r>
      <w:r w:rsidR="00235478">
        <w:rPr>
          <w:rFonts w:hint="eastAsia"/>
        </w:rPr>
        <w:t>F</w:t>
      </w:r>
      <w:r w:rsidR="00235478">
        <w:t>AST</w:t>
      </w:r>
      <w:r w:rsidR="00235478">
        <w:rPr>
          <w:rFonts w:hint="eastAsia"/>
        </w:rPr>
        <w:t>规范</w:t>
      </w:r>
      <w:r>
        <w:rPr>
          <w:rFonts w:hint="eastAsia"/>
        </w:rPr>
        <w:t>的</w:t>
      </w:r>
      <w:r w:rsidR="00235478">
        <w:rPr>
          <w:rFonts w:hint="eastAsia"/>
        </w:rPr>
        <w:t>拟测试报文格式的报文</w:t>
      </w:r>
      <w:r>
        <w:rPr>
          <w:rFonts w:hint="eastAsia"/>
        </w:rPr>
        <w:t>至</w:t>
      </w:r>
      <w:r>
        <w:rPr>
          <w:rFonts w:hint="eastAsia"/>
        </w:rPr>
        <w:t>P</w:t>
      </w:r>
      <w:r>
        <w:t>GM</w:t>
      </w:r>
      <w:r>
        <w:rPr>
          <w:rFonts w:hint="eastAsia"/>
        </w:rPr>
        <w:t>模块，同时也会通过</w:t>
      </w:r>
      <w:r>
        <w:rPr>
          <w:rFonts w:hint="eastAsia"/>
        </w:rPr>
        <w:t>F</w:t>
      </w:r>
      <w:r>
        <w:t>AST API</w:t>
      </w:r>
      <w:r>
        <w:rPr>
          <w:rFonts w:hint="eastAsia"/>
        </w:rPr>
        <w:t>将上述内容以配置寄存器的方式写入</w:t>
      </w:r>
      <w:r>
        <w:rPr>
          <w:rFonts w:hint="eastAsia"/>
        </w:rPr>
        <w:t>P</w:t>
      </w:r>
      <w:r>
        <w:t>GM</w:t>
      </w:r>
      <w:r>
        <w:rPr>
          <w:rFonts w:hint="eastAsia"/>
        </w:rPr>
        <w:t>，其中包括各域的更新规则，报文发送速率，发包模式以及发包持续总时间或发包数量。</w:t>
      </w:r>
      <w:r>
        <w:rPr>
          <w:rFonts w:hint="eastAsia"/>
        </w:rPr>
        <w:t>P</w:t>
      </w:r>
      <w:r>
        <w:t>GM</w:t>
      </w:r>
      <w:r>
        <w:rPr>
          <w:rFonts w:hint="eastAsia"/>
        </w:rPr>
        <w:t>模块将在相关寄存器控制下完成报文的发送任务。</w:t>
      </w:r>
      <w:r>
        <w:rPr>
          <w:rFonts w:hint="eastAsia"/>
        </w:rPr>
        <w:t>A</w:t>
      </w:r>
      <w:r>
        <w:t>NT</w:t>
      </w:r>
      <w:r>
        <w:rPr>
          <w:rFonts w:hint="eastAsia"/>
        </w:rPr>
        <w:t>软件端在配置</w:t>
      </w:r>
      <w:r>
        <w:rPr>
          <w:rFonts w:hint="eastAsia"/>
        </w:rPr>
        <w:t>P</w:t>
      </w:r>
      <w:r>
        <w:t>GM</w:t>
      </w:r>
      <w:r>
        <w:rPr>
          <w:rFonts w:hint="eastAsia"/>
        </w:rPr>
        <w:t>模块的同时，通过写寄存器的方式在</w:t>
      </w:r>
      <w:r>
        <w:rPr>
          <w:rFonts w:hint="eastAsia"/>
        </w:rPr>
        <w:t>S</w:t>
      </w:r>
      <w:r>
        <w:t>CM</w:t>
      </w:r>
      <w:r>
        <w:rPr>
          <w:rFonts w:hint="eastAsia"/>
        </w:rPr>
        <w:t>中指定需要统计的报文类型以及总计</w:t>
      </w:r>
      <w:r w:rsidR="00D27F1C">
        <w:rPr>
          <w:rFonts w:hint="eastAsia"/>
        </w:rPr>
        <w:t>收包</w:t>
      </w:r>
      <w:r>
        <w:rPr>
          <w:rFonts w:hint="eastAsia"/>
        </w:rPr>
        <w:t>个数、系统运行时间、收包总数据量以及累计丢包个数（根据</w:t>
      </w:r>
      <w:r>
        <w:rPr>
          <w:rFonts w:hint="eastAsia"/>
        </w:rPr>
        <w:t>I</w:t>
      </w:r>
      <w:r>
        <w:t>P</w:t>
      </w:r>
      <w:r>
        <w:rPr>
          <w:rFonts w:hint="eastAsia"/>
        </w:rPr>
        <w:t>报文需要调位进行累加）。</w:t>
      </w:r>
    </w:p>
    <w:p w:rsidR="00601B54" w:rsidRDefault="00EE410D">
      <w:pPr>
        <w:pStyle w:val="a6"/>
        <w:ind w:firstLineChars="0" w:firstLine="415"/>
      </w:pPr>
      <w:r>
        <w:t>PGM</w:t>
      </w:r>
      <w:r>
        <w:rPr>
          <w:rFonts w:hint="eastAsia"/>
        </w:rPr>
        <w:t>完成发包任务后，将运行标志位寄存器</w:t>
      </w:r>
      <w:r>
        <w:rPr>
          <w:rFonts w:hint="eastAsia"/>
        </w:rPr>
        <w:t>r</w:t>
      </w:r>
      <w:r>
        <w:t>eset</w:t>
      </w:r>
      <w:r>
        <w:rPr>
          <w:rFonts w:hint="eastAsia"/>
        </w:rPr>
        <w:t>从而告知</w:t>
      </w:r>
      <w:r>
        <w:rPr>
          <w:rFonts w:hint="eastAsia"/>
        </w:rPr>
        <w:t>A</w:t>
      </w:r>
      <w:r>
        <w:t>NT</w:t>
      </w:r>
      <w:r>
        <w:rPr>
          <w:rFonts w:hint="eastAsia"/>
        </w:rPr>
        <w:t>软件端测试已完成，此时，软件端将通过</w:t>
      </w:r>
      <w:r>
        <w:t>FAST API</w:t>
      </w:r>
      <w:r>
        <w:rPr>
          <w:rFonts w:hint="eastAsia"/>
        </w:rPr>
        <w:t>在</w:t>
      </w:r>
      <w:r>
        <w:rPr>
          <w:rFonts w:hint="eastAsia"/>
        </w:rPr>
        <w:t>S</w:t>
      </w:r>
      <w:r>
        <w:t>CM</w:t>
      </w:r>
      <w:r>
        <w:rPr>
          <w:rFonts w:hint="eastAsia"/>
        </w:rPr>
        <w:t>与</w:t>
      </w:r>
      <w:r>
        <w:rPr>
          <w:rFonts w:hint="eastAsia"/>
        </w:rPr>
        <w:t>P</w:t>
      </w:r>
      <w:r>
        <w:t>GM</w:t>
      </w:r>
      <w:r>
        <w:rPr>
          <w:rFonts w:hint="eastAsia"/>
        </w:rPr>
        <w:t>模块中读取与测试结果相关寄存器，并通过计算得到最终结果，展示在</w:t>
      </w:r>
      <w:r>
        <w:rPr>
          <w:rFonts w:hint="eastAsia"/>
        </w:rPr>
        <w:t>w</w:t>
      </w:r>
      <w:r>
        <w:t>eb</w:t>
      </w:r>
      <w:r>
        <w:rPr>
          <w:rFonts w:hint="eastAsia"/>
        </w:rPr>
        <w:t>界面中。</w:t>
      </w:r>
    </w:p>
    <w:p w:rsidR="00601B54" w:rsidRDefault="00601B54">
      <w:pPr>
        <w:pStyle w:val="a6"/>
        <w:keepNext/>
        <w:keepLines/>
        <w:numPr>
          <w:ilvl w:val="0"/>
          <w:numId w:val="5"/>
        </w:numPr>
        <w:spacing w:before="280" w:after="290" w:line="376" w:lineRule="auto"/>
        <w:ind w:firstLineChars="0"/>
        <w:outlineLvl w:val="3"/>
        <w:rPr>
          <w:rFonts w:cstheme="majorBidi"/>
          <w:b/>
          <w:bCs/>
          <w:vanish/>
          <w:sz w:val="24"/>
          <w:szCs w:val="28"/>
        </w:rPr>
      </w:pPr>
    </w:p>
    <w:p w:rsidR="00601B54" w:rsidRDefault="00601B54">
      <w:pPr>
        <w:pStyle w:val="a6"/>
        <w:keepNext/>
        <w:keepLines/>
        <w:numPr>
          <w:ilvl w:val="0"/>
          <w:numId w:val="5"/>
        </w:numPr>
        <w:spacing w:before="280" w:after="290" w:line="376" w:lineRule="auto"/>
        <w:ind w:firstLineChars="0"/>
        <w:outlineLvl w:val="3"/>
        <w:rPr>
          <w:rFonts w:cstheme="majorBidi"/>
          <w:b/>
          <w:bCs/>
          <w:vanish/>
          <w:sz w:val="24"/>
          <w:szCs w:val="28"/>
        </w:rPr>
      </w:pPr>
    </w:p>
    <w:p w:rsidR="00601B54" w:rsidRDefault="00601B54">
      <w:pPr>
        <w:pStyle w:val="a6"/>
        <w:keepNext/>
        <w:keepLines/>
        <w:numPr>
          <w:ilvl w:val="0"/>
          <w:numId w:val="5"/>
        </w:numPr>
        <w:spacing w:before="280" w:after="290" w:line="376" w:lineRule="auto"/>
        <w:ind w:firstLineChars="0"/>
        <w:outlineLvl w:val="3"/>
        <w:rPr>
          <w:rFonts w:cstheme="majorBidi"/>
          <w:b/>
          <w:bCs/>
          <w:vanish/>
          <w:sz w:val="24"/>
          <w:szCs w:val="28"/>
        </w:rPr>
      </w:pPr>
    </w:p>
    <w:p w:rsidR="00601B54" w:rsidRDefault="00601B54">
      <w:pPr>
        <w:pStyle w:val="a6"/>
        <w:keepNext/>
        <w:keepLines/>
        <w:numPr>
          <w:ilvl w:val="1"/>
          <w:numId w:val="5"/>
        </w:numPr>
        <w:spacing w:before="280" w:after="290" w:line="376" w:lineRule="auto"/>
        <w:ind w:firstLineChars="0"/>
        <w:outlineLvl w:val="3"/>
        <w:rPr>
          <w:rFonts w:cstheme="majorBidi"/>
          <w:b/>
          <w:bCs/>
          <w:vanish/>
          <w:sz w:val="24"/>
          <w:szCs w:val="28"/>
        </w:rPr>
      </w:pPr>
    </w:p>
    <w:p w:rsidR="00601B54" w:rsidRDefault="00601B54">
      <w:pPr>
        <w:pStyle w:val="a6"/>
        <w:keepNext/>
        <w:keepLines/>
        <w:numPr>
          <w:ilvl w:val="1"/>
          <w:numId w:val="5"/>
        </w:numPr>
        <w:spacing w:before="280" w:after="290" w:line="376" w:lineRule="auto"/>
        <w:ind w:firstLineChars="0"/>
        <w:outlineLvl w:val="3"/>
        <w:rPr>
          <w:rFonts w:cstheme="majorBidi"/>
          <w:b/>
          <w:bCs/>
          <w:vanish/>
          <w:sz w:val="24"/>
          <w:szCs w:val="28"/>
        </w:rPr>
      </w:pPr>
    </w:p>
    <w:p w:rsidR="00601B54" w:rsidRDefault="00601B54">
      <w:pPr>
        <w:pStyle w:val="a6"/>
        <w:keepNext/>
        <w:keepLines/>
        <w:numPr>
          <w:ilvl w:val="1"/>
          <w:numId w:val="5"/>
        </w:numPr>
        <w:spacing w:before="280" w:after="290" w:line="376" w:lineRule="auto"/>
        <w:ind w:firstLineChars="0"/>
        <w:outlineLvl w:val="3"/>
        <w:rPr>
          <w:rFonts w:cstheme="majorBidi"/>
          <w:b/>
          <w:bCs/>
          <w:vanish/>
          <w:sz w:val="24"/>
          <w:szCs w:val="28"/>
        </w:rPr>
      </w:pPr>
    </w:p>
    <w:p w:rsidR="00601B54" w:rsidRDefault="00EE410D">
      <w:pPr>
        <w:pStyle w:val="4"/>
        <w:numPr>
          <w:ilvl w:val="2"/>
          <w:numId w:val="5"/>
        </w:numPr>
      </w:pPr>
      <w:r>
        <w:rPr>
          <w:rFonts w:hint="eastAsia"/>
        </w:rPr>
        <w:t>丢包率测试流程：</w:t>
      </w:r>
    </w:p>
    <w:p w:rsidR="00601B54" w:rsidRDefault="00EE410D">
      <w:pPr>
        <w:ind w:left="420"/>
      </w:pPr>
      <w:r>
        <w:rPr>
          <w:rFonts w:hint="eastAsia"/>
        </w:rPr>
        <w:t>在丢包率测试中，需要设置的发送参数与数据收集参数如表二所示：</w:t>
      </w:r>
    </w:p>
    <w:p w:rsidR="00601B54" w:rsidRDefault="00601B54">
      <w:pPr>
        <w:ind w:left="420"/>
      </w:pPr>
    </w:p>
    <w:p w:rsidR="00601B54" w:rsidRDefault="00EE410D">
      <w:pPr>
        <w:ind w:left="420"/>
        <w:jc w:val="center"/>
      </w:pPr>
      <w:r>
        <w:rPr>
          <w:rFonts w:hint="eastAsia"/>
        </w:rPr>
        <w:t>表二</w:t>
      </w:r>
      <w:r>
        <w:rPr>
          <w:rFonts w:hint="eastAsia"/>
        </w:rPr>
        <w:t xml:space="preserve"> </w:t>
      </w:r>
      <w:r>
        <w:rPr>
          <w:rFonts w:hint="eastAsia"/>
        </w:rPr>
        <w:t>丢包率测试支持的报文发送与数据收集参数表</w:t>
      </w:r>
    </w:p>
    <w:tbl>
      <w:tblPr>
        <w:tblW w:w="8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134"/>
        <w:gridCol w:w="992"/>
        <w:gridCol w:w="1134"/>
        <w:gridCol w:w="1142"/>
        <w:gridCol w:w="1040"/>
        <w:gridCol w:w="1040"/>
      </w:tblGrid>
      <w:tr w:rsidR="00601B54">
        <w:trPr>
          <w:trHeight w:val="280"/>
        </w:trPr>
        <w:tc>
          <w:tcPr>
            <w:tcW w:w="704" w:type="dxa"/>
            <w:vMerge w:val="restart"/>
            <w:shd w:val="clear" w:color="auto" w:fill="auto"/>
            <w:vAlign w:val="center"/>
          </w:tcPr>
          <w:p w:rsidR="00601B54" w:rsidRDefault="00EE410D">
            <w:pPr>
              <w:jc w:val="center"/>
              <w:rPr>
                <w:b/>
              </w:rPr>
            </w:pPr>
            <w:r>
              <w:rPr>
                <w:rFonts w:hint="eastAsia"/>
                <w:b/>
              </w:rPr>
              <w:t>发送参数</w:t>
            </w:r>
          </w:p>
        </w:tc>
        <w:tc>
          <w:tcPr>
            <w:tcW w:w="1134" w:type="dxa"/>
            <w:shd w:val="clear" w:color="auto" w:fill="auto"/>
            <w:vAlign w:val="center"/>
          </w:tcPr>
          <w:p w:rsidR="00601B54" w:rsidRDefault="00EE410D">
            <w:pPr>
              <w:jc w:val="center"/>
              <w:rPr>
                <w:b/>
              </w:rPr>
            </w:pPr>
            <w:r>
              <w:rPr>
                <w:rFonts w:hint="eastAsia"/>
                <w:b/>
              </w:rPr>
              <w:t>pkt-level</w:t>
            </w:r>
          </w:p>
        </w:tc>
        <w:tc>
          <w:tcPr>
            <w:tcW w:w="1134" w:type="dxa"/>
            <w:shd w:val="clear" w:color="auto" w:fill="auto"/>
            <w:vAlign w:val="center"/>
          </w:tcPr>
          <w:p w:rsidR="00601B54" w:rsidRDefault="00EE410D">
            <w:pPr>
              <w:jc w:val="center"/>
            </w:pPr>
            <w:r>
              <w:rPr>
                <w:rFonts w:hint="eastAsia"/>
              </w:rPr>
              <w:t>协议类型</w:t>
            </w:r>
          </w:p>
        </w:tc>
        <w:tc>
          <w:tcPr>
            <w:tcW w:w="992" w:type="dxa"/>
            <w:shd w:val="clear" w:color="auto" w:fill="auto"/>
            <w:vAlign w:val="center"/>
          </w:tcPr>
          <w:p w:rsidR="00601B54" w:rsidRDefault="00EE410D">
            <w:pPr>
              <w:jc w:val="center"/>
            </w:pPr>
            <w:r>
              <w:rPr>
                <w:rFonts w:hint="eastAsia"/>
              </w:rPr>
              <w:t>包格式</w:t>
            </w:r>
          </w:p>
        </w:tc>
        <w:tc>
          <w:tcPr>
            <w:tcW w:w="1134" w:type="dxa"/>
            <w:shd w:val="clear" w:color="auto" w:fill="auto"/>
            <w:vAlign w:val="center"/>
          </w:tcPr>
          <w:p w:rsidR="00601B54" w:rsidRDefault="00EE410D">
            <w:pPr>
              <w:jc w:val="center"/>
            </w:pPr>
            <w:r>
              <w:rPr>
                <w:rFonts w:hint="eastAsia"/>
              </w:rPr>
              <w:t>包长</w:t>
            </w:r>
          </w:p>
        </w:tc>
        <w:tc>
          <w:tcPr>
            <w:tcW w:w="1142" w:type="dxa"/>
            <w:shd w:val="clear" w:color="auto" w:fill="auto"/>
            <w:vAlign w:val="center"/>
          </w:tcPr>
          <w:p w:rsidR="00601B54" w:rsidRDefault="00EE410D">
            <w:pPr>
              <w:jc w:val="center"/>
            </w:pPr>
            <w:r>
              <w:rPr>
                <w:rFonts w:hint="eastAsia"/>
              </w:rPr>
              <w:t>更新模式</w:t>
            </w:r>
          </w:p>
        </w:tc>
        <w:tc>
          <w:tcPr>
            <w:tcW w:w="1040" w:type="dxa"/>
            <w:shd w:val="clear" w:color="auto" w:fill="auto"/>
            <w:vAlign w:val="center"/>
          </w:tcPr>
          <w:p w:rsidR="00601B54" w:rsidRDefault="00EE410D">
            <w:pPr>
              <w:jc w:val="center"/>
            </w:pPr>
            <w:r>
              <w:rPr>
                <w:rFonts w:hint="eastAsia"/>
              </w:rPr>
              <w:t>w</w:t>
            </w:r>
            <w:r>
              <w:t>/o</w:t>
            </w:r>
          </w:p>
        </w:tc>
        <w:tc>
          <w:tcPr>
            <w:tcW w:w="1040" w:type="dxa"/>
            <w:shd w:val="clear" w:color="auto" w:fill="auto"/>
            <w:vAlign w:val="center"/>
          </w:tcPr>
          <w:p w:rsidR="00601B54" w:rsidRDefault="00EE410D">
            <w:pPr>
              <w:jc w:val="center"/>
              <w:rPr>
                <w:rFonts w:eastAsiaTheme="minorEastAsia" w:cs="Times New Roman"/>
                <w:szCs w:val="20"/>
              </w:rPr>
            </w:pPr>
            <w:r>
              <w:rPr>
                <w:rFonts w:eastAsiaTheme="minorEastAsia" w:cs="Times New Roman" w:hint="eastAsia"/>
                <w:szCs w:val="20"/>
              </w:rPr>
              <w:t>w</w:t>
            </w:r>
            <w:r>
              <w:rPr>
                <w:rFonts w:eastAsiaTheme="minorEastAsia" w:cs="Times New Roman"/>
                <w:szCs w:val="20"/>
              </w:rPr>
              <w:t>/o</w:t>
            </w:r>
          </w:p>
        </w:tc>
      </w:tr>
      <w:tr w:rsidR="00601B54">
        <w:trPr>
          <w:trHeight w:val="280"/>
        </w:trPr>
        <w:tc>
          <w:tcPr>
            <w:tcW w:w="704" w:type="dxa"/>
            <w:vMerge/>
            <w:vAlign w:val="center"/>
          </w:tcPr>
          <w:p w:rsidR="00601B54" w:rsidRDefault="00601B54">
            <w:pPr>
              <w:jc w:val="center"/>
              <w:rPr>
                <w:b/>
              </w:rPr>
            </w:pPr>
          </w:p>
        </w:tc>
        <w:tc>
          <w:tcPr>
            <w:tcW w:w="1134" w:type="dxa"/>
            <w:shd w:val="clear" w:color="auto" w:fill="auto"/>
            <w:vAlign w:val="center"/>
          </w:tcPr>
          <w:p w:rsidR="00601B54" w:rsidRDefault="00EE410D">
            <w:pPr>
              <w:jc w:val="center"/>
              <w:rPr>
                <w:b/>
              </w:rPr>
            </w:pPr>
            <w:r>
              <w:rPr>
                <w:rFonts w:hint="eastAsia"/>
                <w:b/>
              </w:rPr>
              <w:t>flow-level</w:t>
            </w:r>
          </w:p>
        </w:tc>
        <w:tc>
          <w:tcPr>
            <w:tcW w:w="1134" w:type="dxa"/>
            <w:shd w:val="clear" w:color="auto" w:fill="auto"/>
            <w:vAlign w:val="center"/>
          </w:tcPr>
          <w:p w:rsidR="00601B54" w:rsidRDefault="00EE410D">
            <w:pPr>
              <w:jc w:val="center"/>
            </w:pPr>
            <w:r>
              <w:rPr>
                <w:rFonts w:hint="eastAsia"/>
              </w:rPr>
              <w:t>发送速率</w:t>
            </w:r>
          </w:p>
        </w:tc>
        <w:tc>
          <w:tcPr>
            <w:tcW w:w="992" w:type="dxa"/>
            <w:shd w:val="clear" w:color="auto" w:fill="auto"/>
            <w:vAlign w:val="center"/>
          </w:tcPr>
          <w:p w:rsidR="00601B54" w:rsidRDefault="00EE410D">
            <w:pPr>
              <w:jc w:val="center"/>
            </w:pPr>
            <w:r>
              <w:rPr>
                <w:rFonts w:hint="eastAsia"/>
              </w:rPr>
              <w:t>IPD</w:t>
            </w:r>
          </w:p>
        </w:tc>
        <w:tc>
          <w:tcPr>
            <w:tcW w:w="1134" w:type="dxa"/>
            <w:shd w:val="clear" w:color="auto" w:fill="auto"/>
            <w:vAlign w:val="center"/>
          </w:tcPr>
          <w:p w:rsidR="00601B54" w:rsidRDefault="00EE410D">
            <w:pPr>
              <w:jc w:val="center"/>
            </w:pPr>
            <w:r>
              <w:rPr>
                <w:rFonts w:hint="eastAsia"/>
              </w:rPr>
              <w:t>发送模式</w:t>
            </w:r>
          </w:p>
        </w:tc>
        <w:tc>
          <w:tcPr>
            <w:tcW w:w="1142" w:type="dxa"/>
            <w:shd w:val="clear" w:color="auto" w:fill="auto"/>
            <w:vAlign w:val="center"/>
          </w:tcPr>
          <w:p w:rsidR="00601B54" w:rsidRDefault="00EE410D">
            <w:pPr>
              <w:jc w:val="center"/>
            </w:pPr>
            <w:r>
              <w:rPr>
                <w:rFonts w:hint="eastAsia"/>
              </w:rPr>
              <w:t>持续时间</w:t>
            </w:r>
          </w:p>
        </w:tc>
        <w:tc>
          <w:tcPr>
            <w:tcW w:w="1040" w:type="dxa"/>
            <w:shd w:val="clear" w:color="auto" w:fill="auto"/>
            <w:vAlign w:val="center"/>
          </w:tcPr>
          <w:p w:rsidR="00601B54" w:rsidRDefault="00EE410D">
            <w:pPr>
              <w:jc w:val="center"/>
              <w:rPr>
                <w:rFonts w:ascii="宋体" w:hAnsi="宋体" w:cs="Times New Roman"/>
                <w:szCs w:val="20"/>
              </w:rPr>
            </w:pPr>
            <w:r>
              <w:rPr>
                <w:rFonts w:ascii="宋体" w:hAnsi="宋体" w:cs="Times New Roman" w:hint="eastAsia"/>
                <w:szCs w:val="20"/>
              </w:rPr>
              <w:t>总包数</w:t>
            </w:r>
          </w:p>
        </w:tc>
        <w:tc>
          <w:tcPr>
            <w:tcW w:w="1040" w:type="dxa"/>
            <w:shd w:val="clear" w:color="auto" w:fill="auto"/>
            <w:vAlign w:val="center"/>
          </w:tcPr>
          <w:p w:rsidR="00601B54" w:rsidRDefault="00EE410D">
            <w:pPr>
              <w:jc w:val="center"/>
              <w:rPr>
                <w:rFonts w:eastAsiaTheme="minorEastAsia" w:cs="Times New Roman"/>
                <w:szCs w:val="20"/>
              </w:rPr>
            </w:pPr>
            <w:r>
              <w:rPr>
                <w:rFonts w:eastAsiaTheme="minorEastAsia" w:cs="Times New Roman" w:hint="eastAsia"/>
                <w:szCs w:val="20"/>
              </w:rPr>
              <w:t>w</w:t>
            </w:r>
            <w:r>
              <w:rPr>
                <w:rFonts w:eastAsiaTheme="minorEastAsia" w:cs="Times New Roman"/>
                <w:szCs w:val="20"/>
              </w:rPr>
              <w:t>/o</w:t>
            </w:r>
          </w:p>
        </w:tc>
      </w:tr>
      <w:tr w:rsidR="00601B54">
        <w:trPr>
          <w:trHeight w:val="280"/>
        </w:trPr>
        <w:tc>
          <w:tcPr>
            <w:tcW w:w="704" w:type="dxa"/>
            <w:vMerge w:val="restart"/>
            <w:shd w:val="clear" w:color="auto" w:fill="auto"/>
            <w:vAlign w:val="center"/>
          </w:tcPr>
          <w:p w:rsidR="00601B54" w:rsidRDefault="00EE410D">
            <w:pPr>
              <w:jc w:val="center"/>
              <w:rPr>
                <w:b/>
              </w:rPr>
            </w:pPr>
            <w:r>
              <w:rPr>
                <w:rFonts w:hint="eastAsia"/>
                <w:b/>
              </w:rPr>
              <w:t>收集参数</w:t>
            </w:r>
          </w:p>
        </w:tc>
        <w:tc>
          <w:tcPr>
            <w:tcW w:w="1134" w:type="dxa"/>
            <w:shd w:val="clear" w:color="auto" w:fill="auto"/>
            <w:vAlign w:val="center"/>
          </w:tcPr>
          <w:p w:rsidR="00601B54" w:rsidRDefault="00EE410D">
            <w:pPr>
              <w:jc w:val="center"/>
              <w:rPr>
                <w:b/>
              </w:rPr>
            </w:pPr>
            <w:r>
              <w:rPr>
                <w:rFonts w:hint="eastAsia"/>
                <w:b/>
              </w:rPr>
              <w:t>发送</w:t>
            </w:r>
          </w:p>
        </w:tc>
        <w:tc>
          <w:tcPr>
            <w:tcW w:w="1134" w:type="dxa"/>
            <w:shd w:val="clear" w:color="auto" w:fill="auto"/>
            <w:vAlign w:val="center"/>
          </w:tcPr>
          <w:p w:rsidR="00601B54" w:rsidRDefault="00EE410D">
            <w:pPr>
              <w:jc w:val="center"/>
            </w:pPr>
            <w:r>
              <w:rPr>
                <w:rFonts w:hint="eastAsia"/>
              </w:rPr>
              <w:t>实时</w:t>
            </w:r>
            <w:r>
              <w:rPr>
                <w:rFonts w:hint="eastAsia"/>
              </w:rPr>
              <w:t>bps</w:t>
            </w:r>
          </w:p>
        </w:tc>
        <w:tc>
          <w:tcPr>
            <w:tcW w:w="992" w:type="dxa"/>
            <w:shd w:val="clear" w:color="auto" w:fill="auto"/>
            <w:vAlign w:val="center"/>
          </w:tcPr>
          <w:p w:rsidR="00601B54" w:rsidRDefault="00EE410D">
            <w:pPr>
              <w:jc w:val="center"/>
            </w:pPr>
            <w:r>
              <w:rPr>
                <w:rFonts w:hint="eastAsia"/>
              </w:rPr>
              <w:t>实时</w:t>
            </w:r>
            <w:r>
              <w:rPr>
                <w:rFonts w:hint="eastAsia"/>
              </w:rPr>
              <w:t>pps</w:t>
            </w:r>
          </w:p>
        </w:tc>
        <w:tc>
          <w:tcPr>
            <w:tcW w:w="1134" w:type="dxa"/>
            <w:shd w:val="clear" w:color="auto" w:fill="auto"/>
            <w:vAlign w:val="center"/>
          </w:tcPr>
          <w:p w:rsidR="00601B54" w:rsidRDefault="00EE410D">
            <w:pPr>
              <w:jc w:val="center"/>
            </w:pPr>
            <w:r>
              <w:rPr>
                <w:rFonts w:hint="eastAsia"/>
              </w:rPr>
              <w:t>平均</w:t>
            </w:r>
            <w:r>
              <w:rPr>
                <w:rFonts w:hint="eastAsia"/>
              </w:rPr>
              <w:t>bps</w:t>
            </w:r>
          </w:p>
        </w:tc>
        <w:tc>
          <w:tcPr>
            <w:tcW w:w="1142" w:type="dxa"/>
            <w:shd w:val="clear" w:color="auto" w:fill="auto"/>
            <w:vAlign w:val="center"/>
          </w:tcPr>
          <w:p w:rsidR="00601B54" w:rsidRDefault="00EE410D">
            <w:pPr>
              <w:jc w:val="center"/>
            </w:pPr>
            <w:r>
              <w:rPr>
                <w:rFonts w:hint="eastAsia"/>
              </w:rPr>
              <w:t>平均</w:t>
            </w:r>
            <w:r>
              <w:rPr>
                <w:rFonts w:hint="eastAsia"/>
              </w:rPr>
              <w:t>pps</w:t>
            </w:r>
          </w:p>
        </w:tc>
        <w:tc>
          <w:tcPr>
            <w:tcW w:w="1040" w:type="dxa"/>
            <w:shd w:val="clear" w:color="auto" w:fill="auto"/>
            <w:vAlign w:val="center"/>
          </w:tcPr>
          <w:p w:rsidR="00601B54" w:rsidRDefault="00EE410D">
            <w:pPr>
              <w:jc w:val="center"/>
            </w:pPr>
            <w:r>
              <w:rPr>
                <w:rFonts w:hint="eastAsia"/>
              </w:rPr>
              <w:t>总计</w:t>
            </w:r>
            <w:r>
              <w:rPr>
                <w:rFonts w:hint="eastAsia"/>
              </w:rPr>
              <w:t>bit</w:t>
            </w:r>
          </w:p>
        </w:tc>
        <w:tc>
          <w:tcPr>
            <w:tcW w:w="1040" w:type="dxa"/>
            <w:shd w:val="clear" w:color="auto" w:fill="auto"/>
            <w:vAlign w:val="center"/>
          </w:tcPr>
          <w:p w:rsidR="00601B54" w:rsidRDefault="00EE410D">
            <w:pPr>
              <w:jc w:val="center"/>
            </w:pPr>
            <w:r>
              <w:rPr>
                <w:rFonts w:hint="eastAsia"/>
              </w:rPr>
              <w:t>总计</w:t>
            </w:r>
            <w:r>
              <w:rPr>
                <w:rFonts w:hint="eastAsia"/>
              </w:rPr>
              <w:t>pkt</w:t>
            </w:r>
          </w:p>
        </w:tc>
      </w:tr>
      <w:tr w:rsidR="00601B54">
        <w:trPr>
          <w:trHeight w:val="280"/>
        </w:trPr>
        <w:tc>
          <w:tcPr>
            <w:tcW w:w="704" w:type="dxa"/>
            <w:vMerge/>
            <w:vAlign w:val="center"/>
          </w:tcPr>
          <w:p w:rsidR="00601B54" w:rsidRDefault="00601B54">
            <w:pPr>
              <w:jc w:val="center"/>
            </w:pPr>
          </w:p>
        </w:tc>
        <w:tc>
          <w:tcPr>
            <w:tcW w:w="1134" w:type="dxa"/>
            <w:shd w:val="clear" w:color="auto" w:fill="auto"/>
            <w:vAlign w:val="center"/>
          </w:tcPr>
          <w:p w:rsidR="00601B54" w:rsidRDefault="00EE410D">
            <w:pPr>
              <w:jc w:val="center"/>
              <w:rPr>
                <w:b/>
              </w:rPr>
            </w:pPr>
            <w:r>
              <w:rPr>
                <w:rFonts w:hint="eastAsia"/>
                <w:b/>
              </w:rPr>
              <w:t>接收</w:t>
            </w:r>
          </w:p>
        </w:tc>
        <w:tc>
          <w:tcPr>
            <w:tcW w:w="1134" w:type="dxa"/>
            <w:shd w:val="clear" w:color="auto" w:fill="auto"/>
            <w:vAlign w:val="center"/>
          </w:tcPr>
          <w:p w:rsidR="00601B54" w:rsidRDefault="00EE410D">
            <w:pPr>
              <w:jc w:val="center"/>
            </w:pPr>
            <w:r>
              <w:rPr>
                <w:rFonts w:hint="eastAsia"/>
              </w:rPr>
              <w:t>实时</w:t>
            </w:r>
            <w:r>
              <w:rPr>
                <w:rFonts w:hint="eastAsia"/>
              </w:rPr>
              <w:t>bps</w:t>
            </w:r>
          </w:p>
        </w:tc>
        <w:tc>
          <w:tcPr>
            <w:tcW w:w="992" w:type="dxa"/>
            <w:shd w:val="clear" w:color="auto" w:fill="auto"/>
            <w:vAlign w:val="center"/>
          </w:tcPr>
          <w:p w:rsidR="00601B54" w:rsidRDefault="00EE410D">
            <w:pPr>
              <w:jc w:val="center"/>
            </w:pPr>
            <w:r>
              <w:rPr>
                <w:rFonts w:hint="eastAsia"/>
              </w:rPr>
              <w:t>实时</w:t>
            </w:r>
            <w:r>
              <w:rPr>
                <w:rFonts w:hint="eastAsia"/>
              </w:rPr>
              <w:t>pps</w:t>
            </w:r>
          </w:p>
        </w:tc>
        <w:tc>
          <w:tcPr>
            <w:tcW w:w="1134" w:type="dxa"/>
            <w:shd w:val="clear" w:color="auto" w:fill="auto"/>
            <w:vAlign w:val="center"/>
          </w:tcPr>
          <w:p w:rsidR="00601B54" w:rsidRDefault="00EE410D">
            <w:pPr>
              <w:jc w:val="center"/>
            </w:pPr>
            <w:r>
              <w:rPr>
                <w:rFonts w:hint="eastAsia"/>
              </w:rPr>
              <w:t>平均</w:t>
            </w:r>
            <w:r>
              <w:rPr>
                <w:rFonts w:hint="eastAsia"/>
              </w:rPr>
              <w:t>bps</w:t>
            </w:r>
          </w:p>
        </w:tc>
        <w:tc>
          <w:tcPr>
            <w:tcW w:w="1142" w:type="dxa"/>
            <w:shd w:val="clear" w:color="auto" w:fill="auto"/>
            <w:vAlign w:val="center"/>
          </w:tcPr>
          <w:p w:rsidR="00601B54" w:rsidRDefault="00EE410D">
            <w:pPr>
              <w:jc w:val="center"/>
            </w:pPr>
            <w:r>
              <w:rPr>
                <w:rFonts w:hint="eastAsia"/>
              </w:rPr>
              <w:t>平均</w:t>
            </w:r>
            <w:r>
              <w:rPr>
                <w:rFonts w:hint="eastAsia"/>
              </w:rPr>
              <w:t>pps</w:t>
            </w:r>
          </w:p>
        </w:tc>
        <w:tc>
          <w:tcPr>
            <w:tcW w:w="1040" w:type="dxa"/>
            <w:shd w:val="clear" w:color="auto" w:fill="auto"/>
            <w:vAlign w:val="center"/>
          </w:tcPr>
          <w:p w:rsidR="00601B54" w:rsidRDefault="00EE410D">
            <w:pPr>
              <w:jc w:val="center"/>
            </w:pPr>
            <w:r>
              <w:rPr>
                <w:rFonts w:hint="eastAsia"/>
              </w:rPr>
              <w:t>总计</w:t>
            </w:r>
            <w:r>
              <w:rPr>
                <w:rFonts w:hint="eastAsia"/>
              </w:rPr>
              <w:t>bit</w:t>
            </w:r>
          </w:p>
        </w:tc>
        <w:tc>
          <w:tcPr>
            <w:tcW w:w="1040" w:type="dxa"/>
            <w:shd w:val="clear" w:color="auto" w:fill="auto"/>
            <w:vAlign w:val="center"/>
          </w:tcPr>
          <w:p w:rsidR="00601B54" w:rsidRDefault="00EE410D">
            <w:pPr>
              <w:jc w:val="center"/>
            </w:pPr>
            <w:r>
              <w:rPr>
                <w:rFonts w:hint="eastAsia"/>
              </w:rPr>
              <w:t>总计</w:t>
            </w:r>
            <w:r>
              <w:rPr>
                <w:rFonts w:hint="eastAsia"/>
              </w:rPr>
              <w:t>pkt</w:t>
            </w:r>
          </w:p>
        </w:tc>
      </w:tr>
      <w:tr w:rsidR="00601B54">
        <w:trPr>
          <w:trHeight w:val="280"/>
        </w:trPr>
        <w:tc>
          <w:tcPr>
            <w:tcW w:w="704" w:type="dxa"/>
            <w:vMerge/>
            <w:vAlign w:val="center"/>
          </w:tcPr>
          <w:p w:rsidR="00601B54" w:rsidRDefault="00601B54">
            <w:pPr>
              <w:jc w:val="center"/>
            </w:pPr>
          </w:p>
        </w:tc>
        <w:tc>
          <w:tcPr>
            <w:tcW w:w="1134" w:type="dxa"/>
            <w:shd w:val="clear" w:color="auto" w:fill="auto"/>
            <w:vAlign w:val="center"/>
          </w:tcPr>
          <w:p w:rsidR="00601B54" w:rsidRDefault="00EE410D">
            <w:pPr>
              <w:jc w:val="center"/>
              <w:rPr>
                <w:b/>
              </w:rPr>
            </w:pPr>
            <w:r>
              <w:rPr>
                <w:rFonts w:hint="eastAsia"/>
                <w:b/>
              </w:rPr>
              <w:t>失败</w:t>
            </w:r>
          </w:p>
        </w:tc>
        <w:tc>
          <w:tcPr>
            <w:tcW w:w="1134" w:type="dxa"/>
            <w:shd w:val="clear" w:color="auto" w:fill="auto"/>
            <w:vAlign w:val="center"/>
          </w:tcPr>
          <w:p w:rsidR="00601B54" w:rsidRDefault="00EE410D">
            <w:pPr>
              <w:jc w:val="center"/>
            </w:pPr>
            <w:r>
              <w:rPr>
                <w:rFonts w:hint="eastAsia"/>
              </w:rPr>
              <w:t>实时</w:t>
            </w:r>
            <w:r>
              <w:rPr>
                <w:rFonts w:hint="eastAsia"/>
              </w:rPr>
              <w:t>bps</w:t>
            </w:r>
          </w:p>
        </w:tc>
        <w:tc>
          <w:tcPr>
            <w:tcW w:w="992" w:type="dxa"/>
            <w:shd w:val="clear" w:color="auto" w:fill="auto"/>
            <w:vAlign w:val="center"/>
          </w:tcPr>
          <w:p w:rsidR="00601B54" w:rsidRDefault="00EE410D">
            <w:pPr>
              <w:jc w:val="center"/>
            </w:pPr>
            <w:r>
              <w:rPr>
                <w:rFonts w:hint="eastAsia"/>
              </w:rPr>
              <w:t>实时</w:t>
            </w:r>
            <w:r>
              <w:rPr>
                <w:rFonts w:hint="eastAsia"/>
              </w:rPr>
              <w:t>pps</w:t>
            </w:r>
          </w:p>
        </w:tc>
        <w:tc>
          <w:tcPr>
            <w:tcW w:w="1134" w:type="dxa"/>
            <w:shd w:val="clear" w:color="auto" w:fill="auto"/>
            <w:vAlign w:val="center"/>
          </w:tcPr>
          <w:p w:rsidR="00601B54" w:rsidRDefault="00EE410D">
            <w:pPr>
              <w:jc w:val="center"/>
            </w:pPr>
            <w:r>
              <w:rPr>
                <w:rFonts w:hint="eastAsia"/>
              </w:rPr>
              <w:t>平均</w:t>
            </w:r>
            <w:r>
              <w:rPr>
                <w:rFonts w:hint="eastAsia"/>
              </w:rPr>
              <w:t>bps</w:t>
            </w:r>
          </w:p>
        </w:tc>
        <w:tc>
          <w:tcPr>
            <w:tcW w:w="1142" w:type="dxa"/>
            <w:shd w:val="clear" w:color="auto" w:fill="auto"/>
            <w:vAlign w:val="center"/>
          </w:tcPr>
          <w:p w:rsidR="00601B54" w:rsidRDefault="00EE410D">
            <w:pPr>
              <w:jc w:val="center"/>
            </w:pPr>
            <w:r>
              <w:rPr>
                <w:rFonts w:hint="eastAsia"/>
              </w:rPr>
              <w:t>平均</w:t>
            </w:r>
            <w:r>
              <w:rPr>
                <w:rFonts w:hint="eastAsia"/>
              </w:rPr>
              <w:t>pps</w:t>
            </w:r>
          </w:p>
        </w:tc>
        <w:tc>
          <w:tcPr>
            <w:tcW w:w="1040" w:type="dxa"/>
            <w:shd w:val="clear" w:color="auto" w:fill="auto"/>
            <w:vAlign w:val="center"/>
          </w:tcPr>
          <w:p w:rsidR="00601B54" w:rsidRDefault="00EE410D">
            <w:pPr>
              <w:jc w:val="center"/>
            </w:pPr>
            <w:r>
              <w:rPr>
                <w:rFonts w:hint="eastAsia"/>
              </w:rPr>
              <w:t>总计</w:t>
            </w:r>
            <w:r>
              <w:rPr>
                <w:rFonts w:hint="eastAsia"/>
              </w:rPr>
              <w:t>bit</w:t>
            </w:r>
          </w:p>
        </w:tc>
        <w:tc>
          <w:tcPr>
            <w:tcW w:w="1040" w:type="dxa"/>
            <w:shd w:val="clear" w:color="auto" w:fill="auto"/>
            <w:vAlign w:val="center"/>
          </w:tcPr>
          <w:p w:rsidR="00601B54" w:rsidRDefault="00EE410D">
            <w:pPr>
              <w:jc w:val="center"/>
            </w:pPr>
            <w:r>
              <w:rPr>
                <w:rFonts w:hint="eastAsia"/>
              </w:rPr>
              <w:t>总计</w:t>
            </w:r>
            <w:r>
              <w:rPr>
                <w:rFonts w:hint="eastAsia"/>
              </w:rPr>
              <w:t>pkt</w:t>
            </w:r>
          </w:p>
        </w:tc>
      </w:tr>
    </w:tbl>
    <w:p w:rsidR="00601B54" w:rsidRDefault="00601B54">
      <w:pPr>
        <w:ind w:left="420"/>
      </w:pPr>
    </w:p>
    <w:p w:rsidR="00601B54" w:rsidRDefault="00EE410D">
      <w:pPr>
        <w:ind w:firstLine="420"/>
      </w:pPr>
      <w:r>
        <w:rPr>
          <w:rFonts w:hint="eastAsia"/>
        </w:rPr>
        <w:t>丢包率测试过程的整体流程如图</w:t>
      </w:r>
      <w:r>
        <w:rPr>
          <w:rFonts w:hint="eastAsia"/>
        </w:rPr>
        <w:t>7</w:t>
      </w:r>
      <w:r>
        <w:rPr>
          <w:rFonts w:hint="eastAsia"/>
        </w:rPr>
        <w:t>所示。首先，需要</w:t>
      </w:r>
      <w:r>
        <w:rPr>
          <w:rFonts w:hint="eastAsia"/>
        </w:rPr>
        <w:t>A</w:t>
      </w:r>
      <w:r>
        <w:t>NT</w:t>
      </w:r>
      <w:r>
        <w:rPr>
          <w:rFonts w:hint="eastAsia"/>
        </w:rPr>
        <w:t>首先向</w:t>
      </w:r>
      <w:r>
        <w:rPr>
          <w:rFonts w:hint="eastAsia"/>
        </w:rPr>
        <w:t>F</w:t>
      </w:r>
      <w:r>
        <w:t>PGA</w:t>
      </w:r>
      <w:r>
        <w:rPr>
          <w:rFonts w:hint="eastAsia"/>
        </w:rPr>
        <w:t>对上述发送参数进行配置，并对所有收集参数所指定的寄存器初始化。当</w:t>
      </w:r>
      <w:r>
        <w:t>fast_packet</w:t>
      </w:r>
      <w:r>
        <w:rPr>
          <w:rFonts w:hint="eastAsia"/>
        </w:rPr>
        <w:t>到达流水线后，将由</w:t>
      </w:r>
      <w:r>
        <w:t>PGM</w:t>
      </w:r>
      <w:r>
        <w:rPr>
          <w:rFonts w:hint="eastAsia"/>
        </w:rPr>
        <w:t>模块判断报文的</w:t>
      </w:r>
      <w:r>
        <w:rPr>
          <w:rFonts w:hint="eastAsia"/>
        </w:rPr>
        <w:t>m</w:t>
      </w:r>
      <w:r>
        <w:t>etadata</w:t>
      </w:r>
      <w:r>
        <w:rPr>
          <w:rFonts w:hint="eastAsia"/>
        </w:rPr>
        <w:t>中</w:t>
      </w:r>
      <w:r>
        <w:rPr>
          <w:rFonts w:hint="eastAsia"/>
        </w:rPr>
        <w:t>f</w:t>
      </w:r>
      <w:r>
        <w:t>rom_CPU</w:t>
      </w:r>
      <w:proofErr w:type="gramStart"/>
      <w:r>
        <w:rPr>
          <w:rFonts w:hint="eastAsia"/>
        </w:rPr>
        <w:t>域是否</w:t>
      </w:r>
      <w:proofErr w:type="gramEnd"/>
      <w:r>
        <w:rPr>
          <w:rFonts w:hint="eastAsia"/>
        </w:rPr>
        <w:t>置位，若置位，则将该报文缓存到</w:t>
      </w:r>
      <w:r>
        <w:rPr>
          <w:rFonts w:hint="eastAsia"/>
        </w:rPr>
        <w:t>R</w:t>
      </w:r>
      <w:r>
        <w:t>AM</w:t>
      </w:r>
      <w:r>
        <w:rPr>
          <w:rFonts w:hint="eastAsia"/>
        </w:rPr>
        <w:t>中，并在相关寄存器的控制下对报文以指定的速率进行发送，并在每次发送前更新报文</w:t>
      </w:r>
      <w:r>
        <w:rPr>
          <w:rFonts w:hint="eastAsia"/>
        </w:rPr>
        <w:t>h</w:t>
      </w:r>
      <w:r>
        <w:t>eader-field</w:t>
      </w:r>
      <w:r>
        <w:rPr>
          <w:rFonts w:hint="eastAsia"/>
        </w:rPr>
        <w:t>中相关域。每发送一个报文，均需对</w:t>
      </w:r>
      <w:r>
        <w:rPr>
          <w:rFonts w:hint="eastAsia"/>
        </w:rPr>
        <w:t>P</w:t>
      </w:r>
      <w:r>
        <w:t>GM</w:t>
      </w:r>
      <w:r>
        <w:rPr>
          <w:rFonts w:hint="eastAsia"/>
        </w:rPr>
        <w:t>的上述</w:t>
      </w:r>
      <w:r>
        <w:rPr>
          <w:rFonts w:hint="eastAsia"/>
        </w:rPr>
        <w:t>6</w:t>
      </w:r>
      <w:r>
        <w:rPr>
          <w:rFonts w:hint="eastAsia"/>
        </w:rPr>
        <w:t>项计数器进行更新。</w:t>
      </w:r>
    </w:p>
    <w:p w:rsidR="00601B54" w:rsidRDefault="00FA48AE">
      <w:pPr>
        <w:ind w:firstLine="420"/>
        <w:jc w:val="center"/>
      </w:pPr>
      <w:r>
        <w:pict>
          <v:shape id="_x0000_i1031" type="#_x0000_t75" style="width:230.5pt;height:230.95pt">
            <v:imagedata r:id="rId17" o:title=""/>
          </v:shape>
        </w:pict>
      </w:r>
    </w:p>
    <w:p w:rsidR="00601B54" w:rsidRDefault="00EE410D">
      <w:pPr>
        <w:ind w:firstLine="420"/>
        <w:jc w:val="center"/>
      </w:pPr>
      <w:r>
        <w:rPr>
          <w:rFonts w:hint="eastAsia"/>
        </w:rPr>
        <w:t>图</w:t>
      </w:r>
      <w:r>
        <w:rPr>
          <w:rFonts w:hint="eastAsia"/>
        </w:rPr>
        <w:t>7</w:t>
      </w:r>
      <w:r>
        <w:t xml:space="preserve"> </w:t>
      </w:r>
      <w:r>
        <w:rPr>
          <w:rFonts w:hint="eastAsia"/>
        </w:rPr>
        <w:t>吞吐率测试流程图</w:t>
      </w:r>
    </w:p>
    <w:p w:rsidR="00601B54" w:rsidRDefault="00601B54">
      <w:pPr>
        <w:ind w:firstLine="420"/>
      </w:pPr>
    </w:p>
    <w:p w:rsidR="00601B54" w:rsidRDefault="00EE410D">
      <w:pPr>
        <w:ind w:firstLine="420"/>
      </w:pPr>
      <w:r>
        <w:rPr>
          <w:rFonts w:hint="eastAsia"/>
        </w:rPr>
        <w:t>同时，</w:t>
      </w:r>
      <w:r>
        <w:rPr>
          <w:rFonts w:hint="eastAsia"/>
        </w:rPr>
        <w:t>A</w:t>
      </w:r>
      <w:r>
        <w:t>NT</w:t>
      </w:r>
      <w:r>
        <w:rPr>
          <w:rFonts w:hint="eastAsia"/>
        </w:rPr>
        <w:t>也会在测试前通过配置寄存器的方式告知</w:t>
      </w:r>
      <w:r>
        <w:rPr>
          <w:rFonts w:hint="eastAsia"/>
        </w:rPr>
        <w:t>S</w:t>
      </w:r>
      <w:r>
        <w:t>CM</w:t>
      </w:r>
      <w:r>
        <w:rPr>
          <w:rFonts w:hint="eastAsia"/>
        </w:rPr>
        <w:t>模块所需监测的接收报文协议类型及起始序号。</w:t>
      </w:r>
      <w:r>
        <w:rPr>
          <w:rFonts w:hint="eastAsia"/>
        </w:rPr>
        <w:t>S</w:t>
      </w:r>
      <w:r>
        <w:t>CM</w:t>
      </w:r>
      <w:r>
        <w:rPr>
          <w:rFonts w:hint="eastAsia"/>
        </w:rPr>
        <w:t>接收这些配置后，将会在收到指定报文后首先对上述</w:t>
      </w:r>
      <w:r>
        <w:rPr>
          <w:rFonts w:hint="eastAsia"/>
        </w:rPr>
        <w:t>1</w:t>
      </w:r>
      <w:r>
        <w:t>2</w:t>
      </w:r>
      <w:r>
        <w:rPr>
          <w:rFonts w:hint="eastAsia"/>
        </w:rPr>
        <w:t>个计数器进行更新，并将收到报文的</w:t>
      </w:r>
      <w:r>
        <w:rPr>
          <w:rFonts w:hint="eastAsia"/>
        </w:rPr>
        <w:t>meta</w:t>
      </w:r>
      <w:r>
        <w:t>data</w:t>
      </w:r>
      <w:r>
        <w:rPr>
          <w:rFonts w:hint="eastAsia"/>
        </w:rPr>
        <w:t>的</w:t>
      </w:r>
      <w:r>
        <w:rPr>
          <w:rFonts w:hint="eastAsia"/>
        </w:rPr>
        <w:t>D</w:t>
      </w:r>
      <w:r>
        <w:t>ISCARD</w:t>
      </w:r>
      <w:r>
        <w:rPr>
          <w:rFonts w:hint="eastAsia"/>
        </w:rPr>
        <w:t>位置</w:t>
      </w:r>
      <w:r>
        <w:rPr>
          <w:rFonts w:hint="eastAsia"/>
        </w:rPr>
        <w:t>1</w:t>
      </w:r>
      <w:r>
        <w:rPr>
          <w:rFonts w:hint="eastAsia"/>
        </w:rPr>
        <w:t>，从而使报文在</w:t>
      </w:r>
      <w:r>
        <w:rPr>
          <w:rFonts w:hint="eastAsia"/>
        </w:rPr>
        <w:t>U</w:t>
      </w:r>
      <w:r>
        <w:t>DO</w:t>
      </w:r>
      <w:r>
        <w:rPr>
          <w:rFonts w:hint="eastAsia"/>
        </w:rPr>
        <w:t>模块中被丢弃，防止对流水线的发包速率造成影响。整体测试过程的流程图如图</w:t>
      </w:r>
      <w:r>
        <w:rPr>
          <w:rFonts w:hint="eastAsia"/>
        </w:rPr>
        <w:t>7</w:t>
      </w:r>
      <w:r>
        <w:rPr>
          <w:rFonts w:hint="eastAsia"/>
        </w:rPr>
        <w:t>所示。</w:t>
      </w:r>
    </w:p>
    <w:p w:rsidR="00601B54" w:rsidRDefault="00EE410D">
      <w:pPr>
        <w:pStyle w:val="4"/>
        <w:numPr>
          <w:ilvl w:val="2"/>
          <w:numId w:val="5"/>
        </w:numPr>
      </w:pPr>
      <w:r>
        <w:rPr>
          <w:rFonts w:hint="eastAsia"/>
        </w:rPr>
        <w:t>吞吐率测试流程：</w:t>
      </w:r>
    </w:p>
    <w:p w:rsidR="00601B54" w:rsidRDefault="00EE410D">
      <w:pPr>
        <w:ind w:firstLine="420"/>
      </w:pPr>
      <w:r>
        <w:rPr>
          <w:rFonts w:hint="eastAsia"/>
        </w:rPr>
        <w:t>A</w:t>
      </w:r>
      <w:r>
        <w:t>NT</w:t>
      </w:r>
      <w:r>
        <w:rPr>
          <w:rFonts w:hint="eastAsia"/>
        </w:rPr>
        <w:t>中采用“二分法”机制对设备的丢包率进行测试。吞吐率测试以丢包率测试功能为基础进行，其需要配置的参数如表三所示。</w:t>
      </w:r>
    </w:p>
    <w:p w:rsidR="00601B54" w:rsidRDefault="00601B54">
      <w:pPr>
        <w:ind w:firstLine="420"/>
      </w:pPr>
    </w:p>
    <w:p w:rsidR="00601B54" w:rsidRDefault="00EE410D">
      <w:pPr>
        <w:ind w:firstLine="420"/>
        <w:jc w:val="center"/>
      </w:pPr>
      <w:r>
        <w:rPr>
          <w:rFonts w:hint="eastAsia"/>
        </w:rPr>
        <w:lastRenderedPageBreak/>
        <w:t>表三</w:t>
      </w:r>
      <w:r>
        <w:rPr>
          <w:rFonts w:hint="eastAsia"/>
        </w:rPr>
        <w:t xml:space="preserve"> </w:t>
      </w:r>
      <w:r>
        <w:rPr>
          <w:rFonts w:hint="eastAsia"/>
        </w:rPr>
        <w:t>吞吐率测试支持的可配置与返回值参数表</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0"/>
        <w:gridCol w:w="1220"/>
        <w:gridCol w:w="1290"/>
        <w:gridCol w:w="1337"/>
        <w:gridCol w:w="1220"/>
        <w:gridCol w:w="1220"/>
        <w:gridCol w:w="1220"/>
      </w:tblGrid>
      <w:tr w:rsidR="00601B54">
        <w:trPr>
          <w:trHeight w:val="294"/>
        </w:trPr>
        <w:tc>
          <w:tcPr>
            <w:tcW w:w="1220" w:type="dxa"/>
            <w:vMerge w:val="restart"/>
            <w:shd w:val="clear" w:color="auto" w:fill="auto"/>
            <w:vAlign w:val="center"/>
          </w:tcPr>
          <w:p w:rsidR="00601B54" w:rsidRDefault="00EE410D">
            <w:pPr>
              <w:jc w:val="center"/>
              <w:rPr>
                <w:b/>
              </w:rPr>
            </w:pPr>
            <w:r>
              <w:rPr>
                <w:rFonts w:hint="eastAsia"/>
                <w:b/>
              </w:rPr>
              <w:t>设置参数</w:t>
            </w:r>
          </w:p>
        </w:tc>
        <w:tc>
          <w:tcPr>
            <w:tcW w:w="1220" w:type="dxa"/>
            <w:shd w:val="clear" w:color="auto" w:fill="auto"/>
            <w:vAlign w:val="center"/>
          </w:tcPr>
          <w:p w:rsidR="00601B54" w:rsidRDefault="00EE410D">
            <w:pPr>
              <w:jc w:val="center"/>
              <w:rPr>
                <w:b/>
              </w:rPr>
            </w:pPr>
            <w:r>
              <w:rPr>
                <w:rFonts w:hint="eastAsia"/>
                <w:b/>
              </w:rPr>
              <w:t>pkt-level</w:t>
            </w:r>
          </w:p>
        </w:tc>
        <w:tc>
          <w:tcPr>
            <w:tcW w:w="1290" w:type="dxa"/>
            <w:shd w:val="clear" w:color="auto" w:fill="auto"/>
            <w:vAlign w:val="center"/>
          </w:tcPr>
          <w:p w:rsidR="00601B54" w:rsidRDefault="00EE410D">
            <w:pPr>
              <w:jc w:val="center"/>
            </w:pPr>
            <w:r>
              <w:rPr>
                <w:rFonts w:hint="eastAsia"/>
              </w:rPr>
              <w:t>协议类型</w:t>
            </w:r>
          </w:p>
        </w:tc>
        <w:tc>
          <w:tcPr>
            <w:tcW w:w="1337" w:type="dxa"/>
            <w:shd w:val="clear" w:color="auto" w:fill="auto"/>
            <w:vAlign w:val="center"/>
          </w:tcPr>
          <w:p w:rsidR="00601B54" w:rsidRDefault="00EE410D">
            <w:pPr>
              <w:jc w:val="center"/>
            </w:pPr>
            <w:r>
              <w:rPr>
                <w:rFonts w:hint="eastAsia"/>
              </w:rPr>
              <w:t>包格式</w:t>
            </w:r>
          </w:p>
        </w:tc>
        <w:tc>
          <w:tcPr>
            <w:tcW w:w="1220" w:type="dxa"/>
            <w:shd w:val="clear" w:color="auto" w:fill="auto"/>
            <w:vAlign w:val="center"/>
          </w:tcPr>
          <w:p w:rsidR="00601B54" w:rsidRDefault="00EE410D">
            <w:pPr>
              <w:jc w:val="center"/>
            </w:pPr>
            <w:r>
              <w:rPr>
                <w:rFonts w:hint="eastAsia"/>
              </w:rPr>
              <w:t>包长</w:t>
            </w:r>
          </w:p>
        </w:tc>
        <w:tc>
          <w:tcPr>
            <w:tcW w:w="1220" w:type="dxa"/>
            <w:shd w:val="clear" w:color="auto" w:fill="auto"/>
            <w:vAlign w:val="center"/>
          </w:tcPr>
          <w:p w:rsidR="00601B54" w:rsidRDefault="00EE410D">
            <w:pPr>
              <w:jc w:val="center"/>
            </w:pPr>
            <w:r>
              <w:rPr>
                <w:rFonts w:hint="eastAsia"/>
              </w:rPr>
              <w:t>更新模式</w:t>
            </w:r>
          </w:p>
        </w:tc>
        <w:tc>
          <w:tcPr>
            <w:tcW w:w="1220" w:type="dxa"/>
            <w:shd w:val="clear" w:color="auto" w:fill="auto"/>
            <w:vAlign w:val="center"/>
          </w:tcPr>
          <w:p w:rsidR="00601B54" w:rsidRDefault="00EE410D">
            <w:pPr>
              <w:jc w:val="center"/>
            </w:pPr>
            <w:r>
              <w:rPr>
                <w:rFonts w:hint="eastAsia"/>
              </w:rPr>
              <w:t>w</w:t>
            </w:r>
            <w:r>
              <w:t>/o</w:t>
            </w:r>
          </w:p>
        </w:tc>
      </w:tr>
      <w:tr w:rsidR="00601B54">
        <w:trPr>
          <w:trHeight w:val="294"/>
        </w:trPr>
        <w:tc>
          <w:tcPr>
            <w:tcW w:w="1220" w:type="dxa"/>
            <w:vMerge/>
            <w:vAlign w:val="center"/>
          </w:tcPr>
          <w:p w:rsidR="00601B54" w:rsidRDefault="00601B54">
            <w:pPr>
              <w:jc w:val="center"/>
              <w:rPr>
                <w:b/>
              </w:rPr>
            </w:pPr>
          </w:p>
        </w:tc>
        <w:tc>
          <w:tcPr>
            <w:tcW w:w="1220" w:type="dxa"/>
            <w:shd w:val="clear" w:color="auto" w:fill="auto"/>
            <w:vAlign w:val="center"/>
          </w:tcPr>
          <w:p w:rsidR="00601B54" w:rsidRDefault="00EE410D">
            <w:pPr>
              <w:jc w:val="center"/>
              <w:rPr>
                <w:b/>
              </w:rPr>
            </w:pPr>
            <w:r>
              <w:rPr>
                <w:rFonts w:hint="eastAsia"/>
                <w:b/>
              </w:rPr>
              <w:t>flow-level</w:t>
            </w:r>
          </w:p>
        </w:tc>
        <w:tc>
          <w:tcPr>
            <w:tcW w:w="1290" w:type="dxa"/>
            <w:shd w:val="clear" w:color="auto" w:fill="auto"/>
            <w:vAlign w:val="center"/>
          </w:tcPr>
          <w:p w:rsidR="00601B54" w:rsidRDefault="00EE410D">
            <w:pPr>
              <w:jc w:val="center"/>
            </w:pPr>
            <w:r>
              <w:rPr>
                <w:rFonts w:hint="eastAsia"/>
              </w:rPr>
              <w:t>速率阈值</w:t>
            </w:r>
          </w:p>
        </w:tc>
        <w:tc>
          <w:tcPr>
            <w:tcW w:w="1337" w:type="dxa"/>
            <w:shd w:val="clear" w:color="auto" w:fill="auto"/>
            <w:vAlign w:val="center"/>
          </w:tcPr>
          <w:p w:rsidR="00601B54" w:rsidRDefault="00EE410D">
            <w:pPr>
              <w:jc w:val="center"/>
            </w:pPr>
            <w:r>
              <w:t>s</w:t>
            </w:r>
          </w:p>
        </w:tc>
        <w:tc>
          <w:tcPr>
            <w:tcW w:w="1220" w:type="dxa"/>
            <w:shd w:val="clear" w:color="auto" w:fill="auto"/>
            <w:vAlign w:val="center"/>
          </w:tcPr>
          <w:p w:rsidR="00601B54" w:rsidRDefault="00EE410D">
            <w:pPr>
              <w:jc w:val="center"/>
            </w:pPr>
            <w:r>
              <w:rPr>
                <w:rFonts w:hint="eastAsia"/>
              </w:rPr>
              <w:t>发送模式</w:t>
            </w:r>
          </w:p>
        </w:tc>
        <w:tc>
          <w:tcPr>
            <w:tcW w:w="1220" w:type="dxa"/>
            <w:shd w:val="clear" w:color="auto" w:fill="auto"/>
            <w:vAlign w:val="center"/>
          </w:tcPr>
          <w:p w:rsidR="00601B54" w:rsidRDefault="00EE410D">
            <w:pPr>
              <w:jc w:val="center"/>
            </w:pPr>
            <w:r>
              <w:rPr>
                <w:rFonts w:hint="eastAsia"/>
              </w:rPr>
              <w:t>单轮时间</w:t>
            </w:r>
          </w:p>
        </w:tc>
        <w:tc>
          <w:tcPr>
            <w:tcW w:w="1220" w:type="dxa"/>
            <w:shd w:val="clear" w:color="auto" w:fill="auto"/>
            <w:vAlign w:val="center"/>
          </w:tcPr>
          <w:p w:rsidR="00601B54" w:rsidRDefault="00EE410D">
            <w:pPr>
              <w:jc w:val="center"/>
            </w:pPr>
            <w:r>
              <w:rPr>
                <w:rFonts w:hint="eastAsia"/>
              </w:rPr>
              <w:t>迭代轮次</w:t>
            </w:r>
          </w:p>
        </w:tc>
      </w:tr>
      <w:tr w:rsidR="00601B54">
        <w:trPr>
          <w:trHeight w:val="294"/>
        </w:trPr>
        <w:tc>
          <w:tcPr>
            <w:tcW w:w="1220" w:type="dxa"/>
            <w:vMerge w:val="restart"/>
            <w:shd w:val="clear" w:color="auto" w:fill="auto"/>
            <w:vAlign w:val="center"/>
          </w:tcPr>
          <w:p w:rsidR="00601B54" w:rsidRDefault="00EE410D">
            <w:pPr>
              <w:jc w:val="center"/>
              <w:rPr>
                <w:b/>
              </w:rPr>
            </w:pPr>
            <w:r>
              <w:rPr>
                <w:rFonts w:hint="eastAsia"/>
                <w:b/>
              </w:rPr>
              <w:t>收集参数</w:t>
            </w:r>
          </w:p>
        </w:tc>
        <w:tc>
          <w:tcPr>
            <w:tcW w:w="1220" w:type="dxa"/>
            <w:shd w:val="clear" w:color="auto" w:fill="auto"/>
            <w:vAlign w:val="center"/>
          </w:tcPr>
          <w:p w:rsidR="00601B54" w:rsidRDefault="00EE410D">
            <w:pPr>
              <w:jc w:val="center"/>
              <w:rPr>
                <w:b/>
              </w:rPr>
            </w:pPr>
            <w:r>
              <w:rPr>
                <w:rFonts w:hint="eastAsia"/>
                <w:b/>
              </w:rPr>
              <w:t>吞吐率</w:t>
            </w:r>
          </w:p>
        </w:tc>
        <w:tc>
          <w:tcPr>
            <w:tcW w:w="1290" w:type="dxa"/>
            <w:shd w:val="clear" w:color="auto" w:fill="auto"/>
            <w:vAlign w:val="center"/>
          </w:tcPr>
          <w:p w:rsidR="00601B54" w:rsidRDefault="00EE410D">
            <w:pPr>
              <w:jc w:val="center"/>
            </w:pPr>
            <w:r>
              <w:rPr>
                <w:rFonts w:hint="eastAsia"/>
              </w:rPr>
              <w:t>bps</w:t>
            </w:r>
          </w:p>
        </w:tc>
        <w:tc>
          <w:tcPr>
            <w:tcW w:w="1337" w:type="dxa"/>
            <w:shd w:val="clear" w:color="auto" w:fill="auto"/>
            <w:vAlign w:val="center"/>
          </w:tcPr>
          <w:p w:rsidR="00601B54" w:rsidRDefault="00EE410D">
            <w:pPr>
              <w:jc w:val="center"/>
            </w:pPr>
            <w:r>
              <w:rPr>
                <w:rFonts w:hint="eastAsia"/>
              </w:rPr>
              <w:t>pps</w:t>
            </w:r>
          </w:p>
        </w:tc>
        <w:tc>
          <w:tcPr>
            <w:tcW w:w="1220" w:type="dxa"/>
            <w:shd w:val="clear" w:color="auto" w:fill="auto"/>
            <w:vAlign w:val="center"/>
          </w:tcPr>
          <w:p w:rsidR="00601B54" w:rsidRDefault="00EE410D">
            <w:pPr>
              <w:jc w:val="center"/>
            </w:pPr>
            <w:r>
              <w:rPr>
                <w:rFonts w:hint="eastAsia"/>
              </w:rPr>
              <w:t>w/o</w:t>
            </w:r>
          </w:p>
        </w:tc>
        <w:tc>
          <w:tcPr>
            <w:tcW w:w="1220" w:type="dxa"/>
            <w:shd w:val="clear" w:color="auto" w:fill="auto"/>
            <w:vAlign w:val="center"/>
          </w:tcPr>
          <w:p w:rsidR="00601B54" w:rsidRDefault="00EE410D">
            <w:pPr>
              <w:jc w:val="center"/>
              <w:rPr>
                <w:rFonts w:eastAsiaTheme="minorEastAsia" w:cs="Times New Roman"/>
                <w:sz w:val="20"/>
                <w:szCs w:val="20"/>
              </w:rPr>
            </w:pPr>
            <w:r>
              <w:rPr>
                <w:rFonts w:eastAsiaTheme="minorEastAsia" w:cs="Times New Roman" w:hint="eastAsia"/>
                <w:sz w:val="20"/>
                <w:szCs w:val="20"/>
              </w:rPr>
              <w:t>w</w:t>
            </w:r>
            <w:r>
              <w:rPr>
                <w:rFonts w:eastAsiaTheme="minorEastAsia" w:cs="Times New Roman"/>
                <w:sz w:val="20"/>
                <w:szCs w:val="20"/>
              </w:rPr>
              <w:t>/o</w:t>
            </w:r>
          </w:p>
        </w:tc>
        <w:tc>
          <w:tcPr>
            <w:tcW w:w="1220" w:type="dxa"/>
            <w:shd w:val="clear" w:color="auto" w:fill="auto"/>
            <w:vAlign w:val="center"/>
          </w:tcPr>
          <w:p w:rsidR="00601B54" w:rsidRDefault="00EE410D">
            <w:pPr>
              <w:jc w:val="center"/>
              <w:rPr>
                <w:rFonts w:eastAsiaTheme="minorEastAsia" w:cs="Times New Roman"/>
                <w:sz w:val="20"/>
                <w:szCs w:val="20"/>
              </w:rPr>
            </w:pPr>
            <w:r>
              <w:rPr>
                <w:rFonts w:eastAsiaTheme="minorEastAsia" w:cs="Times New Roman" w:hint="eastAsia"/>
                <w:sz w:val="20"/>
                <w:szCs w:val="20"/>
              </w:rPr>
              <w:t>w</w:t>
            </w:r>
            <w:r>
              <w:rPr>
                <w:rFonts w:eastAsiaTheme="minorEastAsia" w:cs="Times New Roman"/>
                <w:sz w:val="20"/>
                <w:szCs w:val="20"/>
              </w:rPr>
              <w:t>/o</w:t>
            </w:r>
          </w:p>
        </w:tc>
      </w:tr>
      <w:tr w:rsidR="00601B54">
        <w:trPr>
          <w:trHeight w:val="294"/>
        </w:trPr>
        <w:tc>
          <w:tcPr>
            <w:tcW w:w="1220" w:type="dxa"/>
            <w:vMerge/>
            <w:vAlign w:val="center"/>
          </w:tcPr>
          <w:p w:rsidR="00601B54" w:rsidRDefault="00601B54">
            <w:pPr>
              <w:jc w:val="center"/>
              <w:rPr>
                <w:b/>
              </w:rPr>
            </w:pPr>
          </w:p>
        </w:tc>
        <w:tc>
          <w:tcPr>
            <w:tcW w:w="1220" w:type="dxa"/>
            <w:vMerge w:val="restart"/>
            <w:shd w:val="clear" w:color="auto" w:fill="auto"/>
            <w:vAlign w:val="center"/>
          </w:tcPr>
          <w:p w:rsidR="00601B54" w:rsidRDefault="00EE410D">
            <w:pPr>
              <w:jc w:val="center"/>
              <w:rPr>
                <w:b/>
              </w:rPr>
            </w:pPr>
            <w:r>
              <w:rPr>
                <w:rFonts w:hint="eastAsia"/>
                <w:b/>
              </w:rPr>
              <w:t>丢包率</w:t>
            </w:r>
          </w:p>
        </w:tc>
        <w:tc>
          <w:tcPr>
            <w:tcW w:w="1290" w:type="dxa"/>
            <w:shd w:val="clear" w:color="auto" w:fill="auto"/>
            <w:vAlign w:val="center"/>
          </w:tcPr>
          <w:p w:rsidR="00601B54" w:rsidRDefault="00EE410D">
            <w:pPr>
              <w:jc w:val="center"/>
            </w:pPr>
            <w:r>
              <w:rPr>
                <w:rFonts w:hint="eastAsia"/>
              </w:rPr>
              <w:t>1</w:t>
            </w:r>
            <w:r>
              <w:rPr>
                <w:rFonts w:hint="eastAsia"/>
              </w:rPr>
              <w:t>轮</w:t>
            </w:r>
            <w:r>
              <w:rPr>
                <w:rFonts w:hint="eastAsia"/>
              </w:rPr>
              <w:t>bps</w:t>
            </w:r>
          </w:p>
        </w:tc>
        <w:tc>
          <w:tcPr>
            <w:tcW w:w="1337" w:type="dxa"/>
            <w:shd w:val="clear" w:color="auto" w:fill="auto"/>
            <w:vAlign w:val="center"/>
          </w:tcPr>
          <w:p w:rsidR="00601B54" w:rsidRDefault="00EE410D">
            <w:pPr>
              <w:jc w:val="center"/>
            </w:pPr>
            <w:r>
              <w:rPr>
                <w:rFonts w:hint="eastAsia"/>
              </w:rPr>
              <w:t>2</w:t>
            </w:r>
            <w:r>
              <w:rPr>
                <w:rFonts w:hint="eastAsia"/>
              </w:rPr>
              <w:t>轮</w:t>
            </w:r>
            <w:r>
              <w:rPr>
                <w:rFonts w:hint="eastAsia"/>
              </w:rPr>
              <w:t>bps</w:t>
            </w:r>
          </w:p>
        </w:tc>
        <w:tc>
          <w:tcPr>
            <w:tcW w:w="1220" w:type="dxa"/>
            <w:shd w:val="clear" w:color="auto" w:fill="auto"/>
            <w:vAlign w:val="center"/>
          </w:tcPr>
          <w:p w:rsidR="00601B54" w:rsidRDefault="00EE410D">
            <w:pPr>
              <w:jc w:val="center"/>
            </w:pPr>
            <w:r>
              <w:rPr>
                <w:rFonts w:hint="eastAsia"/>
              </w:rPr>
              <w:t>……</w:t>
            </w:r>
          </w:p>
        </w:tc>
        <w:tc>
          <w:tcPr>
            <w:tcW w:w="1220" w:type="dxa"/>
            <w:shd w:val="clear" w:color="auto" w:fill="auto"/>
            <w:vAlign w:val="center"/>
          </w:tcPr>
          <w:p w:rsidR="00601B54" w:rsidRDefault="00EE410D">
            <w:pPr>
              <w:jc w:val="center"/>
            </w:pPr>
            <w:r>
              <w:rPr>
                <w:rFonts w:hint="eastAsia"/>
              </w:rPr>
              <w:t>n</w:t>
            </w:r>
            <w:r>
              <w:rPr>
                <w:rFonts w:hint="eastAsia"/>
              </w:rPr>
              <w:t>轮</w:t>
            </w:r>
            <w:r>
              <w:rPr>
                <w:rFonts w:hint="eastAsia"/>
              </w:rPr>
              <w:t>bps</w:t>
            </w:r>
          </w:p>
        </w:tc>
        <w:tc>
          <w:tcPr>
            <w:tcW w:w="1220" w:type="dxa"/>
            <w:shd w:val="clear" w:color="auto" w:fill="auto"/>
            <w:vAlign w:val="center"/>
          </w:tcPr>
          <w:p w:rsidR="00601B54" w:rsidRDefault="00EE410D">
            <w:pPr>
              <w:jc w:val="center"/>
            </w:pPr>
            <w:r>
              <w:rPr>
                <w:rFonts w:hint="eastAsia"/>
              </w:rPr>
              <w:t>w</w:t>
            </w:r>
            <w:r>
              <w:t>/o</w:t>
            </w:r>
          </w:p>
        </w:tc>
      </w:tr>
      <w:tr w:rsidR="00601B54">
        <w:trPr>
          <w:trHeight w:val="294"/>
        </w:trPr>
        <w:tc>
          <w:tcPr>
            <w:tcW w:w="1220" w:type="dxa"/>
            <w:vMerge/>
            <w:vAlign w:val="center"/>
          </w:tcPr>
          <w:p w:rsidR="00601B54" w:rsidRDefault="00601B54">
            <w:pPr>
              <w:jc w:val="center"/>
            </w:pPr>
          </w:p>
        </w:tc>
        <w:tc>
          <w:tcPr>
            <w:tcW w:w="1220" w:type="dxa"/>
            <w:vMerge/>
            <w:vAlign w:val="center"/>
          </w:tcPr>
          <w:p w:rsidR="00601B54" w:rsidRDefault="00601B54">
            <w:pPr>
              <w:jc w:val="center"/>
            </w:pPr>
          </w:p>
        </w:tc>
        <w:tc>
          <w:tcPr>
            <w:tcW w:w="1290" w:type="dxa"/>
            <w:shd w:val="clear" w:color="auto" w:fill="auto"/>
            <w:vAlign w:val="center"/>
          </w:tcPr>
          <w:p w:rsidR="00601B54" w:rsidRDefault="00EE410D">
            <w:pPr>
              <w:jc w:val="center"/>
            </w:pPr>
            <w:r>
              <w:rPr>
                <w:rFonts w:hint="eastAsia"/>
              </w:rPr>
              <w:t>1</w:t>
            </w:r>
            <w:r>
              <w:rPr>
                <w:rFonts w:hint="eastAsia"/>
              </w:rPr>
              <w:t>轮</w:t>
            </w:r>
            <w:r>
              <w:rPr>
                <w:rFonts w:hint="eastAsia"/>
              </w:rPr>
              <w:t>pps</w:t>
            </w:r>
          </w:p>
        </w:tc>
        <w:tc>
          <w:tcPr>
            <w:tcW w:w="1337" w:type="dxa"/>
            <w:shd w:val="clear" w:color="auto" w:fill="auto"/>
            <w:vAlign w:val="center"/>
          </w:tcPr>
          <w:p w:rsidR="00601B54" w:rsidRDefault="00EE410D">
            <w:pPr>
              <w:jc w:val="center"/>
            </w:pPr>
            <w:r>
              <w:rPr>
                <w:rFonts w:hint="eastAsia"/>
              </w:rPr>
              <w:t>2</w:t>
            </w:r>
            <w:r>
              <w:rPr>
                <w:rFonts w:hint="eastAsia"/>
              </w:rPr>
              <w:t>轮</w:t>
            </w:r>
            <w:r>
              <w:rPr>
                <w:rFonts w:hint="eastAsia"/>
              </w:rPr>
              <w:t>pps</w:t>
            </w:r>
          </w:p>
        </w:tc>
        <w:tc>
          <w:tcPr>
            <w:tcW w:w="1220" w:type="dxa"/>
            <w:shd w:val="clear" w:color="auto" w:fill="auto"/>
            <w:vAlign w:val="center"/>
          </w:tcPr>
          <w:p w:rsidR="00601B54" w:rsidRDefault="00EE410D">
            <w:pPr>
              <w:jc w:val="center"/>
            </w:pPr>
            <w:r>
              <w:rPr>
                <w:rFonts w:hint="eastAsia"/>
              </w:rPr>
              <w:t>……</w:t>
            </w:r>
          </w:p>
        </w:tc>
        <w:tc>
          <w:tcPr>
            <w:tcW w:w="1220" w:type="dxa"/>
            <w:shd w:val="clear" w:color="auto" w:fill="auto"/>
            <w:vAlign w:val="center"/>
          </w:tcPr>
          <w:p w:rsidR="00601B54" w:rsidRDefault="00EE410D">
            <w:pPr>
              <w:jc w:val="center"/>
            </w:pPr>
            <w:r>
              <w:rPr>
                <w:rFonts w:hint="eastAsia"/>
              </w:rPr>
              <w:t>n</w:t>
            </w:r>
            <w:r>
              <w:rPr>
                <w:rFonts w:hint="eastAsia"/>
              </w:rPr>
              <w:t>轮</w:t>
            </w:r>
            <w:r>
              <w:rPr>
                <w:rFonts w:hint="eastAsia"/>
              </w:rPr>
              <w:t>pps</w:t>
            </w:r>
          </w:p>
        </w:tc>
        <w:tc>
          <w:tcPr>
            <w:tcW w:w="1220" w:type="dxa"/>
            <w:shd w:val="clear" w:color="auto" w:fill="auto"/>
            <w:vAlign w:val="center"/>
          </w:tcPr>
          <w:p w:rsidR="00601B54" w:rsidRDefault="00EE410D">
            <w:pPr>
              <w:jc w:val="center"/>
            </w:pPr>
            <w:r>
              <w:rPr>
                <w:rFonts w:hint="eastAsia"/>
              </w:rPr>
              <w:t>w</w:t>
            </w:r>
            <w:r>
              <w:t>/o</w:t>
            </w:r>
          </w:p>
        </w:tc>
      </w:tr>
    </w:tbl>
    <w:p w:rsidR="00601B54" w:rsidRDefault="00601B54">
      <w:pPr>
        <w:ind w:firstLine="420"/>
      </w:pPr>
    </w:p>
    <w:p w:rsidR="00601B54" w:rsidRDefault="00EE410D">
      <w:pPr>
        <w:ind w:firstLine="420"/>
      </w:pPr>
      <w:r>
        <w:rPr>
          <w:rFonts w:hint="eastAsia"/>
        </w:rPr>
        <w:t>其整体测试流程如图</w:t>
      </w:r>
      <w:r>
        <w:rPr>
          <w:rFonts w:hint="eastAsia"/>
        </w:rPr>
        <w:t>8</w:t>
      </w:r>
      <w:r>
        <w:rPr>
          <w:rFonts w:hint="eastAsia"/>
        </w:rPr>
        <w:t>所示。</w:t>
      </w:r>
    </w:p>
    <w:p w:rsidR="00601B54" w:rsidRDefault="00FA48AE">
      <w:pPr>
        <w:ind w:firstLine="420"/>
        <w:jc w:val="center"/>
      </w:pPr>
      <w:r>
        <w:pict>
          <v:shape id="_x0000_i1032" type="#_x0000_t75" style="width:314.65pt;height:452.55pt">
            <v:imagedata r:id="rId18" o:title=""/>
          </v:shape>
        </w:pict>
      </w:r>
    </w:p>
    <w:p w:rsidR="00601B54" w:rsidRDefault="00EE410D">
      <w:pPr>
        <w:ind w:firstLine="420"/>
        <w:jc w:val="center"/>
      </w:pPr>
      <w:r>
        <w:rPr>
          <w:rFonts w:hint="eastAsia"/>
        </w:rPr>
        <w:t>图</w:t>
      </w:r>
      <w:r>
        <w:t xml:space="preserve">8 </w:t>
      </w:r>
      <w:r>
        <w:rPr>
          <w:rFonts w:hint="eastAsia"/>
        </w:rPr>
        <w:t>基于“二分法”吞吐率测试流程图</w:t>
      </w:r>
    </w:p>
    <w:p w:rsidR="00601B54" w:rsidRDefault="00EE410D">
      <w:pPr>
        <w:ind w:firstLine="420"/>
      </w:pPr>
      <w:r>
        <w:rPr>
          <w:rFonts w:hint="eastAsia"/>
        </w:rPr>
        <w:t>A</w:t>
      </w:r>
      <w:r>
        <w:t>NT</w:t>
      </w:r>
      <w:r>
        <w:rPr>
          <w:rFonts w:hint="eastAsia"/>
        </w:rPr>
        <w:t>针对吞吐率测试的原理是首先设置速率阈值测试在对应的速率下的丢包率，利用“二分法”实现针对受测设备真实吞吐率的不断逼近，从而得到其近似的吞吐率。首先</w:t>
      </w:r>
      <w:r>
        <w:rPr>
          <w:rFonts w:hint="eastAsia"/>
        </w:rPr>
        <w:t>A</w:t>
      </w:r>
      <w:r>
        <w:t>NT sw</w:t>
      </w:r>
      <w:r>
        <w:rPr>
          <w:rFonts w:hint="eastAsia"/>
        </w:rPr>
        <w:t>根据用户配置将丢包率测试相关参数通过</w:t>
      </w:r>
      <w:r>
        <w:t>FAST API</w:t>
      </w:r>
      <w:r>
        <w:rPr>
          <w:rFonts w:hint="eastAsia"/>
        </w:rPr>
        <w:t>配置到硬件；然后将发送速率初始值与单轮测试时间写入</w:t>
      </w:r>
      <w:r>
        <w:rPr>
          <w:rFonts w:hint="eastAsia"/>
        </w:rPr>
        <w:t>P</w:t>
      </w:r>
      <w:r>
        <w:t>GM</w:t>
      </w:r>
      <w:r>
        <w:rPr>
          <w:rFonts w:hint="eastAsia"/>
        </w:rPr>
        <w:t>模块，而</w:t>
      </w:r>
      <w:r>
        <w:rPr>
          <w:rFonts w:hint="eastAsia"/>
        </w:rPr>
        <w:t>A</w:t>
      </w:r>
      <w:r>
        <w:t>NT sw</w:t>
      </w:r>
      <w:r>
        <w:rPr>
          <w:rFonts w:hint="eastAsia"/>
        </w:rPr>
        <w:t>本身维护迭代轮次；</w:t>
      </w:r>
      <w:r>
        <w:rPr>
          <w:rFonts w:hint="eastAsia"/>
        </w:rPr>
        <w:t>A</w:t>
      </w:r>
      <w:r>
        <w:t>NT sw</w:t>
      </w:r>
      <w:r>
        <w:rPr>
          <w:rFonts w:hint="eastAsia"/>
        </w:rPr>
        <w:t>通过</w:t>
      </w:r>
      <w:r>
        <w:t>FAST API</w:t>
      </w:r>
      <w:r>
        <w:rPr>
          <w:rFonts w:hint="eastAsia"/>
        </w:rPr>
        <w:t>向</w:t>
      </w:r>
      <w:r>
        <w:rPr>
          <w:rFonts w:hint="eastAsia"/>
        </w:rPr>
        <w:t>P</w:t>
      </w:r>
      <w:r>
        <w:t>GM</w:t>
      </w:r>
      <w:r>
        <w:rPr>
          <w:rFonts w:hint="eastAsia"/>
        </w:rPr>
        <w:t>发送需缓存报文，并将测试启动标志位置</w:t>
      </w:r>
      <w:r>
        <w:rPr>
          <w:rFonts w:hint="eastAsia"/>
        </w:rPr>
        <w:t>1</w:t>
      </w:r>
      <w:r>
        <w:rPr>
          <w:rFonts w:hint="eastAsia"/>
        </w:rPr>
        <w:t>；当</w:t>
      </w:r>
      <w:r>
        <w:rPr>
          <w:rFonts w:hint="eastAsia"/>
        </w:rPr>
        <w:t>P</w:t>
      </w:r>
      <w:r>
        <w:t>GM</w:t>
      </w:r>
      <w:r>
        <w:rPr>
          <w:rFonts w:hint="eastAsia"/>
        </w:rPr>
        <w:t>中计时器检查到发包时间已</w:t>
      </w:r>
      <w:r>
        <w:rPr>
          <w:rFonts w:hint="eastAsia"/>
        </w:rPr>
        <w:lastRenderedPageBreak/>
        <w:t>达到单轮测试时间，则将测试启动标志位置</w:t>
      </w:r>
      <w:r>
        <w:rPr>
          <w:rFonts w:hint="eastAsia"/>
        </w:rPr>
        <w:t>0</w:t>
      </w:r>
      <w:r>
        <w:rPr>
          <w:rFonts w:hint="eastAsia"/>
        </w:rPr>
        <w:t>，</w:t>
      </w:r>
      <w:r>
        <w:rPr>
          <w:rFonts w:hint="eastAsia"/>
        </w:rPr>
        <w:t>A</w:t>
      </w:r>
      <w:r>
        <w:t xml:space="preserve">NT </w:t>
      </w:r>
      <w:r>
        <w:rPr>
          <w:rFonts w:hint="eastAsia"/>
        </w:rPr>
        <w:t>sw</w:t>
      </w:r>
      <w:r>
        <w:rPr>
          <w:rFonts w:hint="eastAsia"/>
        </w:rPr>
        <w:t>读取相关计数器值，并在</w:t>
      </w:r>
      <w:r>
        <w:rPr>
          <w:rFonts w:hint="eastAsia"/>
        </w:rPr>
        <w:t>w</w:t>
      </w:r>
      <w:r>
        <w:t>eb</w:t>
      </w:r>
      <w:r>
        <w:rPr>
          <w:rFonts w:hint="eastAsia"/>
        </w:rPr>
        <w:t>界面中更新当前轮次对应丢包率，并更新当前迭代轮次；若还未达到设置轮次</w:t>
      </w:r>
      <w:r>
        <w:rPr>
          <w:rFonts w:hint="eastAsia"/>
        </w:rPr>
        <w:t>(</w:t>
      </w:r>
      <w:r>
        <w:t>N)</w:t>
      </w:r>
      <w:r>
        <w:rPr>
          <w:rFonts w:hint="eastAsia"/>
        </w:rPr>
        <w:t>，则通过“二分法”更新下一轮次的发包速率与相关寄存器从而触发新一轮测试，直到迭代次数达到</w:t>
      </w:r>
      <w:r>
        <w:rPr>
          <w:rFonts w:hint="eastAsia"/>
        </w:rPr>
        <w:t>N</w:t>
      </w:r>
      <w:r>
        <w:rPr>
          <w:rFonts w:hint="eastAsia"/>
        </w:rPr>
        <w:t>停止，此时</w:t>
      </w:r>
      <w:r>
        <w:rPr>
          <w:rFonts w:hint="eastAsia"/>
        </w:rPr>
        <w:t>A</w:t>
      </w:r>
      <w:r>
        <w:t xml:space="preserve">NT </w:t>
      </w:r>
      <w:r>
        <w:rPr>
          <w:rFonts w:hint="eastAsia"/>
        </w:rPr>
        <w:t>sw</w:t>
      </w:r>
      <w:r>
        <w:rPr>
          <w:rFonts w:hint="eastAsia"/>
        </w:rPr>
        <w:t>将读取相关计数器值并同时将最后一轮丢包率情况与最终吞吐率通过</w:t>
      </w:r>
      <w:r>
        <w:rPr>
          <w:rFonts w:hint="eastAsia"/>
        </w:rPr>
        <w:t>w</w:t>
      </w:r>
      <w:r>
        <w:t>eb</w:t>
      </w:r>
      <w:r>
        <w:rPr>
          <w:rFonts w:hint="eastAsia"/>
        </w:rPr>
        <w:t>界面返回给用户。</w:t>
      </w:r>
    </w:p>
    <w:p w:rsidR="00601B54" w:rsidRDefault="00EE410D">
      <w:pPr>
        <w:pStyle w:val="4"/>
        <w:numPr>
          <w:ilvl w:val="2"/>
          <w:numId w:val="5"/>
        </w:numPr>
      </w:pPr>
      <w:r>
        <w:rPr>
          <w:rFonts w:hint="eastAsia"/>
        </w:rPr>
        <w:t>时延测试流程：</w:t>
      </w:r>
    </w:p>
    <w:p w:rsidR="00601B54" w:rsidRDefault="00EE410D">
      <w:pPr>
        <w:ind w:firstLine="420"/>
      </w:pPr>
      <w:r>
        <w:rPr>
          <w:rFonts w:hint="eastAsia"/>
        </w:rPr>
        <w:t>时延测试在获取设备实际吞吐率之后进行。首先在受测设备达到满速率情况下，</w:t>
      </w:r>
      <w:r w:rsidR="00A266AC">
        <w:rPr>
          <w:rFonts w:hint="eastAsia"/>
        </w:rPr>
        <w:t>间隔固定时间</w:t>
      </w:r>
      <w:r>
        <w:rPr>
          <w:rFonts w:hint="eastAsia"/>
        </w:rPr>
        <w:t>发送带有发送时间戳的特殊报文，当测试</w:t>
      </w:r>
      <w:proofErr w:type="gramStart"/>
      <w:r>
        <w:rPr>
          <w:rFonts w:hint="eastAsia"/>
        </w:rPr>
        <w:t>仪再次</w:t>
      </w:r>
      <w:proofErr w:type="gramEnd"/>
      <w:r>
        <w:rPr>
          <w:rFonts w:hint="eastAsia"/>
        </w:rPr>
        <w:t>收到从受测设备返回的</w:t>
      </w:r>
      <w:r w:rsidR="004F6B7E">
        <w:rPr>
          <w:rFonts w:hint="eastAsia"/>
        </w:rPr>
        <w:t>带有</w:t>
      </w:r>
      <w:r>
        <w:rPr>
          <w:rFonts w:hint="eastAsia"/>
        </w:rPr>
        <w:t>时间戳报文时，在接收时再次记录时间戳，从而通过对比两个时间戳的差值获取该报文在受测设备中的转发时延（忽略报文在铜缆中的传输时间）。其需要配置的参数如表四所示。</w:t>
      </w:r>
    </w:p>
    <w:p w:rsidR="00601B54" w:rsidRDefault="00601B54">
      <w:pPr>
        <w:ind w:firstLine="420"/>
      </w:pPr>
    </w:p>
    <w:p w:rsidR="00601B54" w:rsidRDefault="00EE410D">
      <w:pPr>
        <w:ind w:firstLine="420"/>
        <w:jc w:val="center"/>
      </w:pPr>
      <w:r>
        <w:rPr>
          <w:rFonts w:hint="eastAsia"/>
        </w:rPr>
        <w:t>表四</w:t>
      </w:r>
      <w:r>
        <w:rPr>
          <w:rFonts w:hint="eastAsia"/>
        </w:rPr>
        <w:t xml:space="preserve"> </w:t>
      </w:r>
      <w:r>
        <w:rPr>
          <w:rFonts w:hint="eastAsia"/>
        </w:rPr>
        <w:t>时延测试支持配置的参数与返回参数表</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560"/>
        <w:gridCol w:w="1134"/>
        <w:gridCol w:w="992"/>
        <w:gridCol w:w="1134"/>
        <w:gridCol w:w="1701"/>
      </w:tblGrid>
      <w:tr w:rsidR="00601B54">
        <w:trPr>
          <w:trHeight w:val="280"/>
          <w:jc w:val="center"/>
        </w:trPr>
        <w:tc>
          <w:tcPr>
            <w:tcW w:w="1129" w:type="dxa"/>
            <w:vMerge w:val="restart"/>
            <w:shd w:val="clear" w:color="auto" w:fill="auto"/>
            <w:vAlign w:val="center"/>
          </w:tcPr>
          <w:p w:rsidR="00601B54" w:rsidRDefault="00EE410D">
            <w:pPr>
              <w:rPr>
                <w:b/>
              </w:rPr>
            </w:pPr>
            <w:r>
              <w:rPr>
                <w:rFonts w:hint="eastAsia"/>
                <w:b/>
              </w:rPr>
              <w:t>设置参数</w:t>
            </w:r>
          </w:p>
        </w:tc>
        <w:tc>
          <w:tcPr>
            <w:tcW w:w="1560" w:type="dxa"/>
            <w:shd w:val="clear" w:color="auto" w:fill="auto"/>
            <w:vAlign w:val="center"/>
          </w:tcPr>
          <w:p w:rsidR="00601B54" w:rsidRDefault="00EE410D">
            <w:pPr>
              <w:rPr>
                <w:b/>
              </w:rPr>
            </w:pPr>
            <w:r>
              <w:rPr>
                <w:rFonts w:hint="eastAsia"/>
                <w:b/>
              </w:rPr>
              <w:t>pkt-level</w:t>
            </w:r>
          </w:p>
        </w:tc>
        <w:tc>
          <w:tcPr>
            <w:tcW w:w="1134" w:type="dxa"/>
            <w:shd w:val="clear" w:color="auto" w:fill="auto"/>
            <w:vAlign w:val="center"/>
          </w:tcPr>
          <w:p w:rsidR="00601B54" w:rsidRDefault="00EE410D">
            <w:r>
              <w:rPr>
                <w:rFonts w:hint="eastAsia"/>
              </w:rPr>
              <w:t>协议类型</w:t>
            </w:r>
          </w:p>
        </w:tc>
        <w:tc>
          <w:tcPr>
            <w:tcW w:w="992" w:type="dxa"/>
            <w:shd w:val="clear" w:color="auto" w:fill="auto"/>
            <w:vAlign w:val="center"/>
          </w:tcPr>
          <w:p w:rsidR="00601B54" w:rsidRDefault="00EE410D">
            <w:r>
              <w:rPr>
                <w:rFonts w:hint="eastAsia"/>
              </w:rPr>
              <w:t>包格式</w:t>
            </w:r>
          </w:p>
        </w:tc>
        <w:tc>
          <w:tcPr>
            <w:tcW w:w="1134" w:type="dxa"/>
            <w:shd w:val="clear" w:color="auto" w:fill="auto"/>
            <w:vAlign w:val="center"/>
          </w:tcPr>
          <w:p w:rsidR="00601B54" w:rsidRDefault="00EE410D">
            <w:r>
              <w:rPr>
                <w:rFonts w:hint="eastAsia"/>
              </w:rPr>
              <w:t>包长</w:t>
            </w:r>
          </w:p>
        </w:tc>
        <w:tc>
          <w:tcPr>
            <w:tcW w:w="1701" w:type="dxa"/>
            <w:shd w:val="clear" w:color="auto" w:fill="auto"/>
            <w:vAlign w:val="center"/>
          </w:tcPr>
          <w:p w:rsidR="00601B54" w:rsidRDefault="00EE410D">
            <w:r>
              <w:rPr>
                <w:rFonts w:hint="eastAsia"/>
              </w:rPr>
              <w:t>更新模式</w:t>
            </w:r>
          </w:p>
        </w:tc>
      </w:tr>
      <w:tr w:rsidR="00601B54">
        <w:trPr>
          <w:trHeight w:val="280"/>
          <w:jc w:val="center"/>
        </w:trPr>
        <w:tc>
          <w:tcPr>
            <w:tcW w:w="1129" w:type="dxa"/>
            <w:vMerge/>
            <w:vAlign w:val="center"/>
          </w:tcPr>
          <w:p w:rsidR="00601B54" w:rsidRDefault="00601B54">
            <w:pPr>
              <w:rPr>
                <w:b/>
              </w:rPr>
            </w:pPr>
          </w:p>
        </w:tc>
        <w:tc>
          <w:tcPr>
            <w:tcW w:w="1560" w:type="dxa"/>
            <w:shd w:val="clear" w:color="auto" w:fill="auto"/>
            <w:vAlign w:val="center"/>
          </w:tcPr>
          <w:p w:rsidR="00601B54" w:rsidRDefault="00EE410D">
            <w:pPr>
              <w:rPr>
                <w:b/>
              </w:rPr>
            </w:pPr>
            <w:r>
              <w:rPr>
                <w:rFonts w:hint="eastAsia"/>
                <w:b/>
              </w:rPr>
              <w:t>flow-level</w:t>
            </w:r>
          </w:p>
        </w:tc>
        <w:tc>
          <w:tcPr>
            <w:tcW w:w="1134" w:type="dxa"/>
            <w:shd w:val="clear" w:color="auto" w:fill="auto"/>
            <w:vAlign w:val="center"/>
          </w:tcPr>
          <w:p w:rsidR="00601B54" w:rsidRDefault="00EE410D">
            <w:r>
              <w:rPr>
                <w:rFonts w:hint="eastAsia"/>
              </w:rPr>
              <w:t>发送速率</w:t>
            </w:r>
          </w:p>
        </w:tc>
        <w:tc>
          <w:tcPr>
            <w:tcW w:w="992" w:type="dxa"/>
            <w:shd w:val="clear" w:color="auto" w:fill="auto"/>
            <w:vAlign w:val="center"/>
          </w:tcPr>
          <w:p w:rsidR="00601B54" w:rsidRDefault="00EE410D">
            <w:r>
              <w:rPr>
                <w:rFonts w:hint="eastAsia"/>
              </w:rPr>
              <w:t>IPD</w:t>
            </w:r>
          </w:p>
        </w:tc>
        <w:tc>
          <w:tcPr>
            <w:tcW w:w="1134" w:type="dxa"/>
            <w:shd w:val="clear" w:color="auto" w:fill="auto"/>
            <w:vAlign w:val="center"/>
          </w:tcPr>
          <w:p w:rsidR="00601B54" w:rsidRDefault="00EE410D">
            <w:r>
              <w:rPr>
                <w:rFonts w:hint="eastAsia"/>
              </w:rPr>
              <w:t>发送模式</w:t>
            </w:r>
          </w:p>
        </w:tc>
        <w:tc>
          <w:tcPr>
            <w:tcW w:w="1701" w:type="dxa"/>
            <w:shd w:val="clear" w:color="auto" w:fill="auto"/>
            <w:vAlign w:val="center"/>
          </w:tcPr>
          <w:p w:rsidR="00601B54" w:rsidRDefault="00EE410D">
            <w:r>
              <w:rPr>
                <w:rFonts w:hint="eastAsia"/>
              </w:rPr>
              <w:t>w</w:t>
            </w:r>
            <w:r>
              <w:t>/o</w:t>
            </w:r>
          </w:p>
        </w:tc>
      </w:tr>
      <w:tr w:rsidR="00601B54">
        <w:trPr>
          <w:trHeight w:val="280"/>
          <w:jc w:val="center"/>
        </w:trPr>
        <w:tc>
          <w:tcPr>
            <w:tcW w:w="1129" w:type="dxa"/>
            <w:vMerge w:val="restart"/>
            <w:shd w:val="clear" w:color="auto" w:fill="auto"/>
            <w:vAlign w:val="center"/>
          </w:tcPr>
          <w:p w:rsidR="00601B54" w:rsidRDefault="00EE410D">
            <w:pPr>
              <w:rPr>
                <w:b/>
              </w:rPr>
            </w:pPr>
            <w:r>
              <w:rPr>
                <w:rFonts w:hint="eastAsia"/>
                <w:b/>
              </w:rPr>
              <w:t>收集参数</w:t>
            </w:r>
          </w:p>
        </w:tc>
        <w:tc>
          <w:tcPr>
            <w:tcW w:w="1560" w:type="dxa"/>
            <w:shd w:val="clear" w:color="auto" w:fill="auto"/>
            <w:vAlign w:val="center"/>
          </w:tcPr>
          <w:p w:rsidR="00601B54" w:rsidRDefault="00EE410D">
            <w:r>
              <w:rPr>
                <w:rFonts w:hint="eastAsia"/>
              </w:rPr>
              <w:t>单个时延</w:t>
            </w:r>
          </w:p>
        </w:tc>
        <w:tc>
          <w:tcPr>
            <w:tcW w:w="1134" w:type="dxa"/>
            <w:shd w:val="clear" w:color="auto" w:fill="auto"/>
          </w:tcPr>
          <w:p w:rsidR="00601B54" w:rsidRDefault="00EE410D">
            <w:r>
              <w:rPr>
                <w:rFonts w:hint="eastAsia"/>
              </w:rPr>
              <w:t>w</w:t>
            </w:r>
            <w:r>
              <w:t>/o</w:t>
            </w:r>
          </w:p>
        </w:tc>
        <w:tc>
          <w:tcPr>
            <w:tcW w:w="992" w:type="dxa"/>
            <w:shd w:val="clear" w:color="auto" w:fill="auto"/>
          </w:tcPr>
          <w:p w:rsidR="00601B54" w:rsidRDefault="00EE410D">
            <w:r>
              <w:rPr>
                <w:rFonts w:hint="eastAsia"/>
              </w:rPr>
              <w:t>w</w:t>
            </w:r>
            <w:r>
              <w:t>/o</w:t>
            </w:r>
          </w:p>
        </w:tc>
        <w:tc>
          <w:tcPr>
            <w:tcW w:w="1134" w:type="dxa"/>
            <w:shd w:val="clear" w:color="auto" w:fill="auto"/>
          </w:tcPr>
          <w:p w:rsidR="00601B54" w:rsidRDefault="00EE410D">
            <w:r>
              <w:rPr>
                <w:rFonts w:hint="eastAsia"/>
              </w:rPr>
              <w:t>w</w:t>
            </w:r>
            <w:r>
              <w:t>/o</w:t>
            </w:r>
          </w:p>
        </w:tc>
        <w:tc>
          <w:tcPr>
            <w:tcW w:w="1701" w:type="dxa"/>
            <w:shd w:val="clear" w:color="auto" w:fill="auto"/>
          </w:tcPr>
          <w:p w:rsidR="00601B54" w:rsidRDefault="00EE410D">
            <w:r>
              <w:rPr>
                <w:rFonts w:hint="eastAsia"/>
              </w:rPr>
              <w:t>w</w:t>
            </w:r>
            <w:r>
              <w:t>/o</w:t>
            </w:r>
          </w:p>
        </w:tc>
      </w:tr>
      <w:tr w:rsidR="00601B54">
        <w:trPr>
          <w:trHeight w:val="280"/>
          <w:jc w:val="center"/>
        </w:trPr>
        <w:tc>
          <w:tcPr>
            <w:tcW w:w="1129" w:type="dxa"/>
            <w:vMerge/>
            <w:vAlign w:val="center"/>
          </w:tcPr>
          <w:p w:rsidR="00601B54" w:rsidRDefault="00601B54"/>
        </w:tc>
        <w:tc>
          <w:tcPr>
            <w:tcW w:w="1560" w:type="dxa"/>
            <w:shd w:val="clear" w:color="auto" w:fill="auto"/>
            <w:vAlign w:val="center"/>
          </w:tcPr>
          <w:p w:rsidR="00601B54" w:rsidRDefault="00EE410D">
            <w:r>
              <w:rPr>
                <w:rFonts w:hint="eastAsia"/>
              </w:rPr>
              <w:t>平均时延</w:t>
            </w:r>
          </w:p>
        </w:tc>
        <w:tc>
          <w:tcPr>
            <w:tcW w:w="1134" w:type="dxa"/>
            <w:shd w:val="clear" w:color="auto" w:fill="auto"/>
          </w:tcPr>
          <w:p w:rsidR="00601B54" w:rsidRDefault="00EE410D">
            <w:r>
              <w:rPr>
                <w:rFonts w:hint="eastAsia"/>
              </w:rPr>
              <w:t>w</w:t>
            </w:r>
            <w:r>
              <w:t>/o</w:t>
            </w:r>
          </w:p>
        </w:tc>
        <w:tc>
          <w:tcPr>
            <w:tcW w:w="992" w:type="dxa"/>
            <w:shd w:val="clear" w:color="auto" w:fill="auto"/>
          </w:tcPr>
          <w:p w:rsidR="00601B54" w:rsidRDefault="00EE410D">
            <w:r>
              <w:rPr>
                <w:rFonts w:hint="eastAsia"/>
              </w:rPr>
              <w:t>w</w:t>
            </w:r>
            <w:r>
              <w:t>/o</w:t>
            </w:r>
          </w:p>
        </w:tc>
        <w:tc>
          <w:tcPr>
            <w:tcW w:w="1134" w:type="dxa"/>
            <w:shd w:val="clear" w:color="auto" w:fill="auto"/>
          </w:tcPr>
          <w:p w:rsidR="00601B54" w:rsidRDefault="00EE410D">
            <w:r>
              <w:rPr>
                <w:rFonts w:hint="eastAsia"/>
              </w:rPr>
              <w:t>w</w:t>
            </w:r>
            <w:r>
              <w:t>/o</w:t>
            </w:r>
          </w:p>
        </w:tc>
        <w:tc>
          <w:tcPr>
            <w:tcW w:w="1701" w:type="dxa"/>
            <w:shd w:val="clear" w:color="auto" w:fill="auto"/>
          </w:tcPr>
          <w:p w:rsidR="00601B54" w:rsidRDefault="00EE410D">
            <w:r>
              <w:rPr>
                <w:rFonts w:hint="eastAsia"/>
              </w:rPr>
              <w:t>w</w:t>
            </w:r>
            <w:r>
              <w:t>/o</w:t>
            </w:r>
          </w:p>
        </w:tc>
      </w:tr>
    </w:tbl>
    <w:p w:rsidR="00601B54" w:rsidRDefault="00601B54">
      <w:pPr>
        <w:ind w:firstLine="420"/>
      </w:pPr>
    </w:p>
    <w:p w:rsidR="00601B54" w:rsidRDefault="00EE410D">
      <w:pPr>
        <w:ind w:firstLine="420"/>
      </w:pPr>
      <w:r>
        <w:rPr>
          <w:rFonts w:hint="eastAsia"/>
        </w:rPr>
        <w:t>其整体测试流程如图</w:t>
      </w:r>
      <w:r>
        <w:rPr>
          <w:rFonts w:hint="eastAsia"/>
        </w:rPr>
        <w:t>9</w:t>
      </w:r>
      <w:r>
        <w:rPr>
          <w:rFonts w:hint="eastAsia"/>
        </w:rPr>
        <w:t>所示。</w:t>
      </w:r>
    </w:p>
    <w:p w:rsidR="00601B54" w:rsidRDefault="00FA48AE">
      <w:pPr>
        <w:ind w:firstLine="420"/>
        <w:jc w:val="center"/>
      </w:pPr>
      <w:r>
        <w:pict>
          <v:shape id="_x0000_i1033" type="#_x0000_t75" style="width:268.35pt;height:286.15pt">
            <v:imagedata r:id="rId19" o:title=""/>
          </v:shape>
        </w:pict>
      </w:r>
    </w:p>
    <w:p w:rsidR="00601B54" w:rsidRDefault="00EE410D">
      <w:pPr>
        <w:ind w:firstLine="420"/>
        <w:jc w:val="center"/>
      </w:pPr>
      <w:r>
        <w:rPr>
          <w:rFonts w:hint="eastAsia"/>
        </w:rPr>
        <w:t>图</w:t>
      </w:r>
      <w:r>
        <w:rPr>
          <w:rFonts w:hint="eastAsia"/>
        </w:rPr>
        <w:t>9</w:t>
      </w:r>
      <w:r>
        <w:t xml:space="preserve"> </w:t>
      </w:r>
      <w:r>
        <w:rPr>
          <w:rFonts w:hint="eastAsia"/>
        </w:rPr>
        <w:t>时延测试流程图</w:t>
      </w:r>
    </w:p>
    <w:p w:rsidR="00601B54" w:rsidRDefault="00601B54"/>
    <w:p w:rsidR="00601B54" w:rsidRDefault="00EE410D">
      <w:r>
        <w:tab/>
        <w:t>ANT</w:t>
      </w:r>
      <w:r>
        <w:rPr>
          <w:rFonts w:hint="eastAsia"/>
        </w:rPr>
        <w:t>在对受测设备转发时延进行测量前，需要获取其真实吞吐率，之后可按照受测设备满速率线速发包，测量该情况下报文的转发时延。首先</w:t>
      </w:r>
      <w:r>
        <w:rPr>
          <w:rFonts w:hint="eastAsia"/>
        </w:rPr>
        <w:t>A</w:t>
      </w:r>
      <w:r>
        <w:t xml:space="preserve">NT </w:t>
      </w:r>
      <w:r>
        <w:rPr>
          <w:rFonts w:hint="eastAsia"/>
        </w:rPr>
        <w:t>s</w:t>
      </w:r>
      <w:r>
        <w:t>w</w:t>
      </w:r>
      <w:r>
        <w:rPr>
          <w:rFonts w:hint="eastAsia"/>
        </w:rPr>
        <w:t>首先对</w:t>
      </w:r>
      <w:r>
        <w:t>FPGA</w:t>
      </w:r>
      <w:r>
        <w:rPr>
          <w:rFonts w:hint="eastAsia"/>
        </w:rPr>
        <w:t>根据参数表中所列参数进行配置，同时将会向</w:t>
      </w:r>
      <w:r>
        <w:rPr>
          <w:rFonts w:hint="eastAsia"/>
        </w:rPr>
        <w:t>G</w:t>
      </w:r>
      <w:r>
        <w:t>ME</w:t>
      </w:r>
      <w:r>
        <w:rPr>
          <w:rFonts w:hint="eastAsia"/>
        </w:rPr>
        <w:t>模块下发一条过滤规则（我们将</w:t>
      </w:r>
      <w:r>
        <w:rPr>
          <w:rFonts w:hint="eastAsia"/>
        </w:rPr>
        <w:t>t</w:t>
      </w:r>
      <w:r>
        <w:t>ag</w:t>
      </w:r>
      <w:r>
        <w:rPr>
          <w:rFonts w:hint="eastAsia"/>
        </w:rPr>
        <w:t>报文的源端口</w:t>
      </w:r>
      <w:r>
        <w:rPr>
          <w:rFonts w:hint="eastAsia"/>
        </w:rPr>
        <w:lastRenderedPageBreak/>
        <w:t>号置为</w:t>
      </w:r>
      <w:r>
        <w:rPr>
          <w:rFonts w:hint="eastAsia"/>
        </w:rPr>
        <w:t>8</w:t>
      </w:r>
      <w:r>
        <w:t>888</w:t>
      </w:r>
      <w:r>
        <w:rPr>
          <w:rFonts w:hint="eastAsia"/>
        </w:rPr>
        <w:t>），从而使得所有</w:t>
      </w:r>
      <w:r>
        <w:rPr>
          <w:rFonts w:hint="eastAsia"/>
        </w:rPr>
        <w:t>t</w:t>
      </w:r>
      <w:r>
        <w:t>ag</w:t>
      </w:r>
      <w:r>
        <w:rPr>
          <w:rFonts w:hint="eastAsia"/>
        </w:rPr>
        <w:t>报文能够被</w:t>
      </w:r>
      <w:r>
        <w:t>SCM</w:t>
      </w:r>
      <w:r>
        <w:rPr>
          <w:rFonts w:hint="eastAsia"/>
        </w:rPr>
        <w:t>模块接收并根据接收</w:t>
      </w:r>
      <w:r>
        <w:rPr>
          <w:rFonts w:hint="eastAsia"/>
        </w:rPr>
        <w:t>/</w:t>
      </w:r>
      <w:r>
        <w:rPr>
          <w:rFonts w:hint="eastAsia"/>
        </w:rPr>
        <w:t>发送时间戳计算得到精确的时延。</w:t>
      </w:r>
    </w:p>
    <w:p w:rsidR="00601B54" w:rsidRDefault="00EE410D">
      <w:r>
        <w:tab/>
      </w:r>
      <w:r>
        <w:rPr>
          <w:rFonts w:hint="eastAsia"/>
        </w:rPr>
        <w:t>上述设置完成后，</w:t>
      </w:r>
      <w:r>
        <w:rPr>
          <w:rFonts w:hint="eastAsia"/>
        </w:rPr>
        <w:t>A</w:t>
      </w:r>
      <w:r>
        <w:t xml:space="preserve">NT </w:t>
      </w:r>
      <w:r>
        <w:rPr>
          <w:rFonts w:hint="eastAsia"/>
        </w:rPr>
        <w:t>sw</w:t>
      </w:r>
      <w:r>
        <w:rPr>
          <w:rFonts w:hint="eastAsia"/>
        </w:rPr>
        <w:t>通过</w:t>
      </w:r>
      <w:r>
        <w:rPr>
          <w:rFonts w:hint="eastAsia"/>
        </w:rPr>
        <w:t>F</w:t>
      </w:r>
      <w:r>
        <w:t>AST API</w:t>
      </w:r>
      <w:r>
        <w:rPr>
          <w:rFonts w:hint="eastAsia"/>
        </w:rPr>
        <w:t>向</w:t>
      </w:r>
      <w:r>
        <w:rPr>
          <w:rFonts w:hint="eastAsia"/>
        </w:rPr>
        <w:t>P</w:t>
      </w:r>
      <w:r>
        <w:t>GM</w:t>
      </w:r>
      <w:r>
        <w:rPr>
          <w:rFonts w:hint="eastAsia"/>
        </w:rPr>
        <w:t>发送初始报文，并将测试启动标志置</w:t>
      </w:r>
      <w:r>
        <w:rPr>
          <w:rFonts w:hint="eastAsia"/>
        </w:rPr>
        <w:t>1</w:t>
      </w:r>
      <w:r>
        <w:rPr>
          <w:rFonts w:hint="eastAsia"/>
        </w:rPr>
        <w:t>，而在测试开始后，由计时器控制每隔固定时间</w:t>
      </w:r>
      <w:r>
        <w:rPr>
          <w:rFonts w:hint="eastAsia"/>
        </w:rPr>
        <w:t>t</w:t>
      </w:r>
      <w:r>
        <w:rPr>
          <w:rFonts w:hint="eastAsia"/>
        </w:rPr>
        <w:t>发送一个</w:t>
      </w:r>
      <w:r>
        <w:rPr>
          <w:rFonts w:hint="eastAsia"/>
        </w:rPr>
        <w:t>t</w:t>
      </w:r>
      <w:r>
        <w:t>ag</w:t>
      </w:r>
      <w:r>
        <w:rPr>
          <w:rFonts w:hint="eastAsia"/>
        </w:rPr>
        <w:t>报文（用于记录接收</w:t>
      </w:r>
      <w:r>
        <w:rPr>
          <w:rFonts w:hint="eastAsia"/>
        </w:rPr>
        <w:t>/</w:t>
      </w:r>
      <w:r>
        <w:rPr>
          <w:rFonts w:hint="eastAsia"/>
        </w:rPr>
        <w:t>发送时间戳）并在</w:t>
      </w:r>
      <w:r>
        <w:t>UDO</w:t>
      </w:r>
      <w:r>
        <w:rPr>
          <w:rFonts w:hint="eastAsia"/>
        </w:rPr>
        <w:t>模块中对发送时间进行记录。当</w:t>
      </w:r>
      <w:r>
        <w:rPr>
          <w:rFonts w:hint="eastAsia"/>
        </w:rPr>
        <w:t>S</w:t>
      </w:r>
      <w:r>
        <w:t>CM</w:t>
      </w:r>
      <w:r>
        <w:rPr>
          <w:rFonts w:hint="eastAsia"/>
        </w:rPr>
        <w:t>收到</w:t>
      </w:r>
      <w:r>
        <w:rPr>
          <w:rFonts w:hint="eastAsia"/>
        </w:rPr>
        <w:t>t</w:t>
      </w:r>
      <w:r>
        <w:t>ag</w:t>
      </w:r>
      <w:r>
        <w:rPr>
          <w:rFonts w:hint="eastAsia"/>
        </w:rPr>
        <w:t>报文后，通过</w:t>
      </w:r>
      <w:r>
        <w:rPr>
          <w:rFonts w:hint="eastAsia"/>
        </w:rPr>
        <w:t>m</w:t>
      </w:r>
      <w:r>
        <w:t>etadata</w:t>
      </w:r>
      <w:r>
        <w:rPr>
          <w:rFonts w:hint="eastAsia"/>
        </w:rPr>
        <w:t>中记录的接收时间戳与报文中的发送时间戳相减，并计入对应的寄存器。当测试完成后，</w:t>
      </w:r>
      <w:r>
        <w:rPr>
          <w:rFonts w:hint="eastAsia"/>
        </w:rPr>
        <w:t>P</w:t>
      </w:r>
      <w:r>
        <w:t>GM</w:t>
      </w:r>
      <w:r>
        <w:rPr>
          <w:rFonts w:hint="eastAsia"/>
        </w:rPr>
        <w:t>模块将测试启动标志置</w:t>
      </w:r>
      <w:r>
        <w:rPr>
          <w:rFonts w:hint="eastAsia"/>
        </w:rPr>
        <w:t>0</w:t>
      </w:r>
      <w:r>
        <w:rPr>
          <w:rFonts w:hint="eastAsia"/>
        </w:rPr>
        <w:t>。此时</w:t>
      </w:r>
      <w:r>
        <w:rPr>
          <w:rFonts w:hint="eastAsia"/>
        </w:rPr>
        <w:t>A</w:t>
      </w:r>
      <w:r>
        <w:t>NT sw</w:t>
      </w:r>
      <w:r>
        <w:rPr>
          <w:rFonts w:hint="eastAsia"/>
        </w:rPr>
        <w:t>读取相关寄存器值，并向</w:t>
      </w:r>
      <w:r>
        <w:rPr>
          <w:rFonts w:hint="eastAsia"/>
        </w:rPr>
        <w:t>w</w:t>
      </w:r>
      <w:r>
        <w:t>eb</w:t>
      </w:r>
      <w:r>
        <w:rPr>
          <w:rFonts w:hint="eastAsia"/>
        </w:rPr>
        <w:t>客户端返回测试结果。</w:t>
      </w:r>
    </w:p>
    <w:p w:rsidR="00601B54" w:rsidRDefault="00EE410D">
      <w:pPr>
        <w:pStyle w:val="2"/>
        <w:numPr>
          <w:ilvl w:val="0"/>
          <w:numId w:val="2"/>
        </w:numPr>
        <w:ind w:left="284" w:hanging="284"/>
        <w:rPr>
          <w:rFonts w:ascii="Times New Roman" w:eastAsia="宋体" w:hAnsi="Times New Roman"/>
        </w:rPr>
      </w:pPr>
      <w:r>
        <w:rPr>
          <w:rFonts w:ascii="Times New Roman" w:eastAsia="宋体" w:hAnsi="Times New Roman"/>
        </w:rPr>
        <w:t>F</w:t>
      </w:r>
      <w:r>
        <w:rPr>
          <w:rFonts w:ascii="Times New Roman" w:eastAsia="宋体" w:hAnsi="Times New Roman" w:hint="eastAsia"/>
        </w:rPr>
        <w:t>ast</w:t>
      </w:r>
      <w:r>
        <w:rPr>
          <w:rFonts w:ascii="Times New Roman" w:eastAsia="宋体" w:hAnsi="Times New Roman"/>
        </w:rPr>
        <w:t>-Ant</w:t>
      </w:r>
      <w:r>
        <w:rPr>
          <w:rFonts w:ascii="Times New Roman" w:eastAsia="宋体" w:hAnsi="Times New Roman" w:hint="eastAsia"/>
        </w:rPr>
        <w:t>详细设计</w:t>
      </w:r>
    </w:p>
    <w:p w:rsidR="00601B54" w:rsidRDefault="00EE410D">
      <w:pPr>
        <w:ind w:left="420"/>
      </w:pPr>
      <w:r>
        <w:rPr>
          <w:rFonts w:hint="eastAsia"/>
        </w:rPr>
        <w:t>本章将对</w:t>
      </w:r>
      <w:r>
        <w:rPr>
          <w:rFonts w:hint="eastAsia"/>
        </w:rPr>
        <w:t>Fast</w:t>
      </w:r>
      <w:r>
        <w:t>-Ant</w:t>
      </w:r>
      <w:r>
        <w:rPr>
          <w:rFonts w:hint="eastAsia"/>
        </w:rPr>
        <w:t>软硬件接口设计、基本数据结构及各部分功能实现进行详细设计。</w:t>
      </w:r>
    </w:p>
    <w:p w:rsidR="00EA4D97" w:rsidRDefault="00EA4D97" w:rsidP="00EA4D97">
      <w:pPr>
        <w:pStyle w:val="3"/>
        <w:numPr>
          <w:ilvl w:val="1"/>
          <w:numId w:val="2"/>
        </w:numPr>
        <w:ind w:left="426" w:hanging="426"/>
      </w:pPr>
      <w:r>
        <w:rPr>
          <w:rFonts w:hint="eastAsia"/>
        </w:rPr>
        <w:t>时延测量</w:t>
      </w:r>
      <w:r>
        <w:rPr>
          <w:rFonts w:hint="eastAsia"/>
        </w:rPr>
        <w:t>Pro</w:t>
      </w:r>
      <w:r>
        <w:t>be</w:t>
      </w:r>
      <w:r>
        <w:rPr>
          <w:rFonts w:hint="eastAsia"/>
        </w:rPr>
        <w:t>报文格式定义</w:t>
      </w:r>
    </w:p>
    <w:p w:rsidR="00EA4D97" w:rsidRDefault="00EA4D97" w:rsidP="00EA4D97">
      <w:pPr>
        <w:ind w:firstLine="420"/>
      </w:pPr>
      <w:r>
        <w:rPr>
          <w:rFonts w:hint="eastAsia"/>
        </w:rPr>
        <w:t>根据</w:t>
      </w:r>
      <w:r>
        <w:t>ANT</w:t>
      </w:r>
      <w:r>
        <w:rPr>
          <w:rFonts w:hint="eastAsia"/>
        </w:rPr>
        <w:t>对时延进行测量的原理，需要在进行时延测试时，周期性产生一个</w:t>
      </w:r>
      <w:r>
        <w:rPr>
          <w:rFonts w:hint="eastAsia"/>
        </w:rPr>
        <w:t>Probe</w:t>
      </w:r>
      <w:r>
        <w:rPr>
          <w:rFonts w:hint="eastAsia"/>
        </w:rPr>
        <w:t>报文，在报文发送时，由</w:t>
      </w:r>
      <w:r>
        <w:rPr>
          <w:rFonts w:hint="eastAsia"/>
        </w:rPr>
        <w:t>F</w:t>
      </w:r>
      <w:r>
        <w:t>PGA OS</w:t>
      </w:r>
      <w:r>
        <w:rPr>
          <w:rFonts w:hint="eastAsia"/>
        </w:rPr>
        <w:t>部分在报文的</w:t>
      </w:r>
      <w:r>
        <w:rPr>
          <w:rFonts w:hint="eastAsia"/>
        </w:rPr>
        <w:t>p</w:t>
      </w:r>
      <w:r>
        <w:t>ayload</w:t>
      </w:r>
      <w:r>
        <w:rPr>
          <w:rFonts w:hint="eastAsia"/>
        </w:rPr>
        <w:t>中打上发送时间戳，并当该</w:t>
      </w:r>
      <w:r>
        <w:rPr>
          <w:rFonts w:hint="eastAsia"/>
        </w:rPr>
        <w:t>p</w:t>
      </w:r>
      <w:r>
        <w:t>rob</w:t>
      </w:r>
      <w:r>
        <w:rPr>
          <w:rFonts w:hint="eastAsia"/>
        </w:rPr>
        <w:t>e</w:t>
      </w:r>
      <w:r>
        <w:rPr>
          <w:rFonts w:hint="eastAsia"/>
        </w:rPr>
        <w:t>报文重新由</w:t>
      </w:r>
      <w:r>
        <w:t>ANT</w:t>
      </w:r>
      <w:r>
        <w:rPr>
          <w:rFonts w:hint="eastAsia"/>
        </w:rPr>
        <w:t>收到时，再次打上接收时间戳，并将该报文上送至软件，并由相关程序计算时延等参数。为了尽可能保证时延测量时</w:t>
      </w:r>
      <w:r>
        <w:rPr>
          <w:rFonts w:hint="eastAsia"/>
        </w:rPr>
        <w:t>p</w:t>
      </w:r>
      <w:r>
        <w:t>robe</w:t>
      </w:r>
      <w:r>
        <w:rPr>
          <w:rFonts w:hint="eastAsia"/>
        </w:rPr>
        <w:t>报文能够返回</w:t>
      </w:r>
      <w:r>
        <w:rPr>
          <w:rFonts w:hint="eastAsia"/>
        </w:rPr>
        <w:t>A</w:t>
      </w:r>
      <w:r>
        <w:t>NT</w:t>
      </w:r>
      <w:r>
        <w:rPr>
          <w:rFonts w:hint="eastAsia"/>
        </w:rPr>
        <w:t>，</w:t>
      </w:r>
      <w:r>
        <w:rPr>
          <w:rFonts w:hint="eastAsia"/>
        </w:rPr>
        <w:t>A</w:t>
      </w:r>
      <w:r>
        <w:t>NT</w:t>
      </w:r>
      <w:r>
        <w:rPr>
          <w:rFonts w:hint="eastAsia"/>
        </w:rPr>
        <w:t xml:space="preserve"> v</w:t>
      </w:r>
      <w:r>
        <w:t>1</w:t>
      </w:r>
      <w:r>
        <w:rPr>
          <w:rFonts w:hint="eastAsia"/>
        </w:rPr>
        <w:t>中将首先支持</w:t>
      </w:r>
      <w:r>
        <w:rPr>
          <w:rFonts w:hint="eastAsia"/>
        </w:rPr>
        <w:t>I</w:t>
      </w:r>
      <w:r>
        <w:t>P, UDP, TCP</w:t>
      </w:r>
      <w:r>
        <w:rPr>
          <w:rFonts w:hint="eastAsia"/>
        </w:rPr>
        <w:t>三种格式的</w:t>
      </w:r>
      <w:r>
        <w:rPr>
          <w:rFonts w:hint="eastAsia"/>
        </w:rPr>
        <w:t>p</w:t>
      </w:r>
      <w:r>
        <w:t>robe</w:t>
      </w:r>
      <w:r>
        <w:rPr>
          <w:rFonts w:hint="eastAsia"/>
        </w:rPr>
        <w:t>报文（其中</w:t>
      </w:r>
      <w:r>
        <w:rPr>
          <w:rFonts w:hint="eastAsia"/>
        </w:rPr>
        <w:t>E</w:t>
      </w:r>
      <w:r>
        <w:t>TH</w:t>
      </w:r>
      <w:r>
        <w:rPr>
          <w:rFonts w:hint="eastAsia"/>
        </w:rPr>
        <w:t>层不含</w:t>
      </w:r>
      <w:r>
        <w:rPr>
          <w:rFonts w:hint="eastAsia"/>
        </w:rPr>
        <w:t>V</w:t>
      </w:r>
      <w:r>
        <w:t>LAN</w:t>
      </w:r>
      <w:r>
        <w:rPr>
          <w:rFonts w:hint="eastAsia"/>
        </w:rPr>
        <w:t>信息）。</w:t>
      </w:r>
    </w:p>
    <w:p w:rsidR="00EA4D97" w:rsidRPr="007A4599" w:rsidRDefault="00EA4D97" w:rsidP="00EA4D97">
      <w:pPr>
        <w:pStyle w:val="a6"/>
        <w:keepNext/>
        <w:keepLines/>
        <w:numPr>
          <w:ilvl w:val="1"/>
          <w:numId w:val="5"/>
        </w:numPr>
        <w:spacing w:before="280" w:after="290" w:line="376" w:lineRule="auto"/>
        <w:ind w:firstLineChars="0"/>
        <w:outlineLvl w:val="3"/>
        <w:rPr>
          <w:rFonts w:cstheme="majorBidi"/>
          <w:b/>
          <w:bCs/>
          <w:vanish/>
          <w:sz w:val="24"/>
          <w:szCs w:val="28"/>
        </w:rPr>
      </w:pPr>
    </w:p>
    <w:p w:rsidR="00EA4D97" w:rsidRPr="007A4599" w:rsidRDefault="00EA4D97" w:rsidP="00EA4D97">
      <w:pPr>
        <w:pStyle w:val="a6"/>
        <w:keepNext/>
        <w:keepLines/>
        <w:numPr>
          <w:ilvl w:val="1"/>
          <w:numId w:val="5"/>
        </w:numPr>
        <w:spacing w:before="280" w:after="290" w:line="376" w:lineRule="auto"/>
        <w:ind w:firstLineChars="0"/>
        <w:outlineLvl w:val="3"/>
        <w:rPr>
          <w:rFonts w:cstheme="majorBidi"/>
          <w:b/>
          <w:bCs/>
          <w:vanish/>
          <w:sz w:val="24"/>
          <w:szCs w:val="28"/>
        </w:rPr>
      </w:pPr>
    </w:p>
    <w:p w:rsidR="00EA4D97" w:rsidRDefault="00EA4D97" w:rsidP="00EA4D97">
      <w:r>
        <w:tab/>
      </w:r>
      <w:r>
        <w:rPr>
          <w:rFonts w:hint="eastAsia"/>
        </w:rPr>
        <w:t>对于</w:t>
      </w:r>
      <w:r>
        <w:rPr>
          <w:rFonts w:hint="eastAsia"/>
        </w:rPr>
        <w:t>I</w:t>
      </w:r>
      <w:r>
        <w:t>P</w:t>
      </w:r>
      <w:r>
        <w:rPr>
          <w:rFonts w:hint="eastAsia"/>
        </w:rPr>
        <w:t>v4</w:t>
      </w:r>
      <w:r>
        <w:t>, IPv6, UDP</w:t>
      </w:r>
      <w:r>
        <w:rPr>
          <w:rFonts w:hint="eastAsia"/>
        </w:rPr>
        <w:t>或</w:t>
      </w:r>
      <w:r>
        <w:rPr>
          <w:rFonts w:hint="eastAsia"/>
        </w:rPr>
        <w:t>T</w:t>
      </w:r>
      <w:r>
        <w:t>CP</w:t>
      </w:r>
      <w:r>
        <w:rPr>
          <w:rFonts w:hint="eastAsia"/>
        </w:rPr>
        <w:t>报文，其发送</w:t>
      </w:r>
      <w:proofErr w:type="gramStart"/>
      <w:r>
        <w:rPr>
          <w:rFonts w:hint="eastAsia"/>
        </w:rPr>
        <w:t>时间戳将记录</w:t>
      </w:r>
      <w:proofErr w:type="gramEnd"/>
      <w:r>
        <w:rPr>
          <w:rFonts w:hint="eastAsia"/>
        </w:rPr>
        <w:t>在报文</w:t>
      </w:r>
      <w:r>
        <w:rPr>
          <w:rFonts w:hint="eastAsia"/>
        </w:rPr>
        <w:t>p</w:t>
      </w:r>
      <w:r>
        <w:t>ayl</w:t>
      </w:r>
      <w:r>
        <w:rPr>
          <w:rFonts w:hint="eastAsia"/>
        </w:rPr>
        <w:t>oad</w:t>
      </w:r>
      <w:r>
        <w:rPr>
          <w:rFonts w:hint="eastAsia"/>
        </w:rPr>
        <w:t>的前</w:t>
      </w:r>
      <w:r>
        <w:rPr>
          <w:rFonts w:hint="eastAsia"/>
        </w:rPr>
        <w:t>4</w:t>
      </w:r>
      <w:r>
        <w:t>4</w:t>
      </w:r>
      <w:r>
        <w:rPr>
          <w:rFonts w:hint="eastAsia"/>
        </w:rPr>
        <w:t>位（对于</w:t>
      </w:r>
      <w:r>
        <w:rPr>
          <w:rFonts w:hint="eastAsia"/>
        </w:rPr>
        <w:t>U</w:t>
      </w:r>
      <w:r>
        <w:t>DP</w:t>
      </w:r>
      <w:r>
        <w:rPr>
          <w:rFonts w:hint="eastAsia"/>
        </w:rPr>
        <w:t>报文，需要），而接收的</w:t>
      </w:r>
      <w:proofErr w:type="gramStart"/>
      <w:r>
        <w:rPr>
          <w:rFonts w:hint="eastAsia"/>
        </w:rPr>
        <w:t>时间戳将记录</w:t>
      </w:r>
      <w:proofErr w:type="gramEnd"/>
      <w:r>
        <w:rPr>
          <w:rFonts w:hint="eastAsia"/>
        </w:rPr>
        <w:t>在紧接着的</w:t>
      </w:r>
      <w:r>
        <w:rPr>
          <w:rFonts w:hint="eastAsia"/>
        </w:rPr>
        <w:t>4</w:t>
      </w:r>
      <w:r>
        <w:t>4</w:t>
      </w:r>
      <w:r>
        <w:rPr>
          <w:rFonts w:hint="eastAsia"/>
        </w:rPr>
        <w:t>位，共计消耗</w:t>
      </w:r>
      <w:r>
        <w:rPr>
          <w:rFonts w:hint="eastAsia"/>
        </w:rPr>
        <w:t>1</w:t>
      </w:r>
      <w:r>
        <w:t>1</w:t>
      </w:r>
      <w:r>
        <w:rPr>
          <w:rFonts w:hint="eastAsia"/>
        </w:rPr>
        <w:t>个字节。软件端将通过</w:t>
      </w:r>
      <w:r>
        <w:rPr>
          <w:rFonts w:hint="eastAsia"/>
        </w:rPr>
        <w:t>m</w:t>
      </w:r>
      <w:r>
        <w:t>etadata</w:t>
      </w:r>
      <w:r>
        <w:rPr>
          <w:rFonts w:hint="eastAsia"/>
        </w:rPr>
        <w:t>的后</w:t>
      </w:r>
      <w:r>
        <w:rPr>
          <w:rFonts w:hint="eastAsia"/>
        </w:rPr>
        <w:t>1</w:t>
      </w:r>
      <w:r>
        <w:t>28</w:t>
      </w:r>
      <w:r>
        <w:rPr>
          <w:rFonts w:hint="eastAsia"/>
        </w:rPr>
        <w:t>位说明时延测量的</w:t>
      </w:r>
      <w:r>
        <w:rPr>
          <w:rFonts w:hint="eastAsia"/>
        </w:rPr>
        <w:t>p</w:t>
      </w:r>
      <w:r>
        <w:t>robe</w:t>
      </w:r>
      <w:r>
        <w:rPr>
          <w:rFonts w:hint="eastAsia"/>
        </w:rPr>
        <w:t>报文类型，从而告知时间戳标记模块正确的标记位置。</w:t>
      </w:r>
    </w:p>
    <w:p w:rsidR="00EA4D97" w:rsidRDefault="00EA4D97" w:rsidP="00EA4D97">
      <w:r>
        <w:tab/>
      </w:r>
      <w:r>
        <w:rPr>
          <w:rFonts w:hint="eastAsia"/>
        </w:rPr>
        <w:t>对于每种形式的</w:t>
      </w:r>
      <w:r>
        <w:rPr>
          <w:rFonts w:hint="eastAsia"/>
        </w:rPr>
        <w:t>p</w:t>
      </w:r>
      <w:r>
        <w:t>robe</w:t>
      </w:r>
      <w:r>
        <w:rPr>
          <w:rFonts w:hint="eastAsia"/>
        </w:rPr>
        <w:t>报文，均需要在</w:t>
      </w:r>
      <w:proofErr w:type="gramStart"/>
      <w:r>
        <w:rPr>
          <w:rFonts w:hint="eastAsia"/>
        </w:rPr>
        <w:t>报文头</w:t>
      </w:r>
      <w:proofErr w:type="gramEnd"/>
      <w:r>
        <w:rPr>
          <w:rFonts w:hint="eastAsia"/>
        </w:rPr>
        <w:t>中进行标记，如下所示：</w:t>
      </w:r>
    </w:p>
    <w:p w:rsidR="00EA4D97" w:rsidRDefault="00EA4D97" w:rsidP="00EA4D97">
      <w:pPr>
        <w:pStyle w:val="a6"/>
        <w:numPr>
          <w:ilvl w:val="0"/>
          <w:numId w:val="12"/>
        </w:numPr>
        <w:ind w:firstLineChars="0"/>
      </w:pPr>
      <w:r>
        <w:rPr>
          <w:rFonts w:hint="eastAsia"/>
        </w:rPr>
        <w:t>对于</w:t>
      </w:r>
      <w:r>
        <w:rPr>
          <w:rFonts w:hint="eastAsia"/>
        </w:rPr>
        <w:t>I</w:t>
      </w:r>
      <w:r>
        <w:t>P</w:t>
      </w:r>
      <w:r>
        <w:rPr>
          <w:rFonts w:hint="eastAsia"/>
        </w:rPr>
        <w:t>报文，复用</w:t>
      </w:r>
      <w:r>
        <w:rPr>
          <w:rFonts w:hint="eastAsia"/>
        </w:rPr>
        <w:t>I</w:t>
      </w:r>
      <w:r>
        <w:t>P</w:t>
      </w:r>
      <w:r>
        <w:rPr>
          <w:rFonts w:hint="eastAsia"/>
        </w:rPr>
        <w:t>头的标志字段，三字节均为</w:t>
      </w:r>
      <w:r>
        <w:rPr>
          <w:rFonts w:hint="eastAsia"/>
        </w:rPr>
        <w:t xml:space="preserve"> </w:t>
      </w:r>
      <w:r>
        <w:t>1</w:t>
      </w:r>
      <w:r>
        <w:rPr>
          <w:rFonts w:hint="eastAsia"/>
        </w:rPr>
        <w:t>表示该报文为</w:t>
      </w:r>
      <w:r>
        <w:rPr>
          <w:rFonts w:hint="eastAsia"/>
        </w:rPr>
        <w:t>I</w:t>
      </w:r>
      <w:r>
        <w:t>P</w:t>
      </w:r>
      <w:r>
        <w:rPr>
          <w:rFonts w:hint="eastAsia"/>
        </w:rPr>
        <w:t>格式的</w:t>
      </w:r>
      <w:r>
        <w:rPr>
          <w:rFonts w:hint="eastAsia"/>
        </w:rPr>
        <w:t>p</w:t>
      </w:r>
      <w:r>
        <w:t>robe</w:t>
      </w:r>
      <w:r>
        <w:rPr>
          <w:rFonts w:hint="eastAsia"/>
        </w:rPr>
        <w:t>报文；</w:t>
      </w:r>
    </w:p>
    <w:p w:rsidR="00EA4D97" w:rsidRDefault="00EA4D97" w:rsidP="00EA4D97">
      <w:pPr>
        <w:pStyle w:val="a6"/>
        <w:numPr>
          <w:ilvl w:val="0"/>
          <w:numId w:val="12"/>
        </w:numPr>
        <w:ind w:firstLineChars="0"/>
      </w:pPr>
      <w:r>
        <w:rPr>
          <w:rFonts w:hint="eastAsia"/>
        </w:rPr>
        <w:t>对于</w:t>
      </w:r>
      <w:r>
        <w:rPr>
          <w:rFonts w:hint="eastAsia"/>
        </w:rPr>
        <w:t>U</w:t>
      </w:r>
      <w:r>
        <w:t>DP</w:t>
      </w:r>
      <w:r>
        <w:rPr>
          <w:rFonts w:hint="eastAsia"/>
        </w:rPr>
        <w:t>报文，需要借助</w:t>
      </w:r>
      <w:r>
        <w:rPr>
          <w:rFonts w:hint="eastAsia"/>
        </w:rPr>
        <w:t>U</w:t>
      </w:r>
      <w:r>
        <w:t>DP</w:t>
      </w:r>
      <w:r>
        <w:rPr>
          <w:rFonts w:hint="eastAsia"/>
        </w:rPr>
        <w:t>报文头后</w:t>
      </w:r>
      <w:r>
        <w:t>payload</w:t>
      </w:r>
      <w:r>
        <w:rPr>
          <w:rFonts w:hint="eastAsia"/>
        </w:rPr>
        <w:t>的前</w:t>
      </w:r>
      <w:r>
        <w:rPr>
          <w:rFonts w:hint="eastAsia"/>
        </w:rPr>
        <w:t>4</w:t>
      </w:r>
      <w:r>
        <w:rPr>
          <w:rFonts w:hint="eastAsia"/>
        </w:rPr>
        <w:t>位标记是否为</w:t>
      </w:r>
      <w:r>
        <w:rPr>
          <w:rFonts w:hint="eastAsia"/>
        </w:rPr>
        <w:t>p</w:t>
      </w:r>
      <w:r>
        <w:t>robe</w:t>
      </w:r>
      <w:r>
        <w:rPr>
          <w:rFonts w:hint="eastAsia"/>
        </w:rPr>
        <w:t>报文：若为全</w:t>
      </w:r>
      <w:r>
        <w:rPr>
          <w:rFonts w:hint="eastAsia"/>
        </w:rPr>
        <w:t>1</w:t>
      </w:r>
      <w:r>
        <w:rPr>
          <w:rFonts w:hint="eastAsia"/>
        </w:rPr>
        <w:t>，则为</w:t>
      </w:r>
      <w:r>
        <w:rPr>
          <w:rFonts w:hint="eastAsia"/>
        </w:rPr>
        <w:t>p</w:t>
      </w:r>
      <w:r>
        <w:t>robe</w:t>
      </w:r>
      <w:r>
        <w:rPr>
          <w:rFonts w:hint="eastAsia"/>
        </w:rPr>
        <w:t>报文，此时紧接着的前</w:t>
      </w:r>
      <w:r>
        <w:rPr>
          <w:rFonts w:hint="eastAsia"/>
        </w:rPr>
        <w:t>4</w:t>
      </w:r>
      <w:r>
        <w:t>4</w:t>
      </w:r>
      <w:r>
        <w:rPr>
          <w:rFonts w:hint="eastAsia"/>
        </w:rPr>
        <w:t>为则用于标记发送时间戳，而随后的</w:t>
      </w:r>
      <w:r>
        <w:rPr>
          <w:rFonts w:hint="eastAsia"/>
        </w:rPr>
        <w:t>4</w:t>
      </w:r>
      <w:r>
        <w:t>4</w:t>
      </w:r>
      <w:r>
        <w:rPr>
          <w:rFonts w:hint="eastAsia"/>
        </w:rPr>
        <w:t>位用于标记接收时间戳。</w:t>
      </w:r>
    </w:p>
    <w:p w:rsidR="00EA4D97" w:rsidRDefault="00EA4D97" w:rsidP="00EA4D97">
      <w:pPr>
        <w:pStyle w:val="a6"/>
        <w:numPr>
          <w:ilvl w:val="0"/>
          <w:numId w:val="12"/>
        </w:numPr>
        <w:ind w:firstLineChars="0"/>
      </w:pPr>
      <w:r>
        <w:rPr>
          <w:rFonts w:hint="eastAsia"/>
        </w:rPr>
        <w:t>对于</w:t>
      </w:r>
      <w:r>
        <w:rPr>
          <w:rFonts w:hint="eastAsia"/>
        </w:rPr>
        <w:t>T</w:t>
      </w:r>
      <w:r>
        <w:t>CP</w:t>
      </w:r>
      <w:r>
        <w:rPr>
          <w:rFonts w:hint="eastAsia"/>
        </w:rPr>
        <w:t>报文，利用</w:t>
      </w:r>
      <w:r>
        <w:rPr>
          <w:rFonts w:hint="eastAsia"/>
        </w:rPr>
        <w:t>T</w:t>
      </w:r>
      <w:r>
        <w:t>CP</w:t>
      </w:r>
      <w:proofErr w:type="gramStart"/>
      <w:r>
        <w:rPr>
          <w:rFonts w:hint="eastAsia"/>
        </w:rPr>
        <w:t>报文头</w:t>
      </w:r>
      <w:proofErr w:type="gramEnd"/>
      <w:r>
        <w:rPr>
          <w:rFonts w:hint="eastAsia"/>
        </w:rPr>
        <w:t>中保留字段（位于头部长度字段与标志位字段之间）的前</w:t>
      </w:r>
      <w:r>
        <w:rPr>
          <w:rFonts w:hint="eastAsia"/>
        </w:rPr>
        <w:t>4</w:t>
      </w:r>
      <w:r>
        <w:rPr>
          <w:rFonts w:hint="eastAsia"/>
        </w:rPr>
        <w:t>比特标记是否为</w:t>
      </w:r>
      <w:r>
        <w:rPr>
          <w:rFonts w:hint="eastAsia"/>
        </w:rPr>
        <w:t>p</w:t>
      </w:r>
      <w:r>
        <w:t>robe</w:t>
      </w:r>
      <w:r>
        <w:rPr>
          <w:rFonts w:hint="eastAsia"/>
        </w:rPr>
        <w:t>报文，若全为</w:t>
      </w:r>
      <w:r>
        <w:rPr>
          <w:rFonts w:hint="eastAsia"/>
        </w:rPr>
        <w:t>1</w:t>
      </w:r>
      <w:r>
        <w:rPr>
          <w:rFonts w:hint="eastAsia"/>
        </w:rPr>
        <w:t>，则为</w:t>
      </w:r>
      <w:r>
        <w:rPr>
          <w:rFonts w:hint="eastAsia"/>
        </w:rPr>
        <w:t>p</w:t>
      </w:r>
      <w:r>
        <w:t>robe</w:t>
      </w:r>
      <w:r>
        <w:rPr>
          <w:rFonts w:hint="eastAsia"/>
        </w:rPr>
        <w:t>报文，此时</w:t>
      </w:r>
      <w:r>
        <w:rPr>
          <w:rFonts w:hint="eastAsia"/>
        </w:rPr>
        <w:t>T</w:t>
      </w:r>
      <w:r>
        <w:t>CP</w:t>
      </w:r>
      <w:r>
        <w:rPr>
          <w:rFonts w:hint="eastAsia"/>
        </w:rPr>
        <w:t>报文</w:t>
      </w:r>
      <w:r>
        <w:rPr>
          <w:rFonts w:hint="eastAsia"/>
        </w:rPr>
        <w:t>p</w:t>
      </w:r>
      <w:r>
        <w:t>ayload</w:t>
      </w:r>
      <w:r>
        <w:rPr>
          <w:rFonts w:hint="eastAsia"/>
        </w:rPr>
        <w:t>的前</w:t>
      </w:r>
      <w:r>
        <w:rPr>
          <w:rFonts w:hint="eastAsia"/>
        </w:rPr>
        <w:t>4</w:t>
      </w:r>
      <w:r>
        <w:t>4</w:t>
      </w:r>
      <w:r>
        <w:rPr>
          <w:rFonts w:hint="eastAsia"/>
        </w:rPr>
        <w:t>位用于标记发送时间戳，而随后的</w:t>
      </w:r>
      <w:r>
        <w:rPr>
          <w:rFonts w:hint="eastAsia"/>
        </w:rPr>
        <w:t>4</w:t>
      </w:r>
      <w:r>
        <w:t>4</w:t>
      </w:r>
      <w:r>
        <w:rPr>
          <w:rFonts w:hint="eastAsia"/>
        </w:rPr>
        <w:t>位用于标记接收时间戳。</w:t>
      </w:r>
    </w:p>
    <w:p w:rsidR="00EA4D97" w:rsidRDefault="00EA4D97" w:rsidP="00EA4D97">
      <w:pPr>
        <w:ind w:firstLine="426"/>
      </w:pPr>
      <w:r>
        <w:rPr>
          <w:rFonts w:hint="eastAsia"/>
        </w:rPr>
        <w:t>对于时延测量</w:t>
      </w:r>
      <w:r>
        <w:rPr>
          <w:rFonts w:hint="eastAsia"/>
        </w:rPr>
        <w:t>p</w:t>
      </w:r>
      <w:r>
        <w:t>robe</w:t>
      </w:r>
      <w:r>
        <w:rPr>
          <w:rFonts w:hint="eastAsia"/>
        </w:rPr>
        <w:t>报文，首先需要在</w:t>
      </w:r>
      <w:r>
        <w:rPr>
          <w:rFonts w:hint="eastAsia"/>
        </w:rPr>
        <w:t>P</w:t>
      </w:r>
      <w:r>
        <w:t>GM</w:t>
      </w:r>
      <w:r>
        <w:rPr>
          <w:rFonts w:hint="eastAsia"/>
        </w:rPr>
        <w:t>模块进行发送时在</w:t>
      </w:r>
      <w:r>
        <w:rPr>
          <w:rFonts w:hint="eastAsia"/>
        </w:rPr>
        <w:t>m</w:t>
      </w:r>
      <w:r>
        <w:t>etadata</w:t>
      </w:r>
      <w:r>
        <w:rPr>
          <w:rFonts w:hint="eastAsia"/>
        </w:rPr>
        <w:t>字段的后</w:t>
      </w:r>
      <w:r>
        <w:rPr>
          <w:rFonts w:hint="eastAsia"/>
        </w:rPr>
        <w:t>1</w:t>
      </w:r>
      <w:r>
        <w:t>28</w:t>
      </w:r>
      <w:r>
        <w:rPr>
          <w:rFonts w:hint="eastAsia"/>
        </w:rPr>
        <w:t>位上增加标识，从而能够被</w:t>
      </w:r>
      <w:r>
        <w:rPr>
          <w:rFonts w:hint="eastAsia"/>
        </w:rPr>
        <w:t>F</w:t>
      </w:r>
      <w:r>
        <w:t>AST OS</w:t>
      </w:r>
      <w:r>
        <w:rPr>
          <w:rFonts w:hint="eastAsia"/>
        </w:rPr>
        <w:t>中的</w:t>
      </w:r>
      <w:r>
        <w:rPr>
          <w:rFonts w:hint="eastAsia"/>
        </w:rPr>
        <w:t>U</w:t>
      </w:r>
      <w:r>
        <w:t>DO</w:t>
      </w:r>
      <w:r>
        <w:rPr>
          <w:rFonts w:hint="eastAsia"/>
        </w:rPr>
        <w:t>模块识别（报文类型、是否为</w:t>
      </w:r>
      <w:r>
        <w:rPr>
          <w:rFonts w:hint="eastAsia"/>
        </w:rPr>
        <w:t>p</w:t>
      </w:r>
      <w:r>
        <w:t>robe</w:t>
      </w:r>
      <w:r>
        <w:rPr>
          <w:rFonts w:hint="eastAsia"/>
        </w:rPr>
        <w:t>报文），若为</w:t>
      </w:r>
      <w:r>
        <w:rPr>
          <w:rFonts w:hint="eastAsia"/>
        </w:rPr>
        <w:t>p</w:t>
      </w:r>
      <w:r>
        <w:t>robe</w:t>
      </w:r>
      <w:r>
        <w:rPr>
          <w:rFonts w:hint="eastAsia"/>
        </w:rPr>
        <w:t>报文，需要在报文的相应位置标记时间戳。</w:t>
      </w:r>
    </w:p>
    <w:p w:rsidR="00EA4D97" w:rsidRDefault="00EA4D97" w:rsidP="00EA4D97">
      <w:pPr>
        <w:ind w:firstLine="426"/>
      </w:pPr>
      <w:r>
        <w:rPr>
          <w:rFonts w:hint="eastAsia"/>
        </w:rPr>
        <w:t>当从接收</w:t>
      </w:r>
      <w:proofErr w:type="gramStart"/>
      <w:r>
        <w:rPr>
          <w:rFonts w:hint="eastAsia"/>
        </w:rPr>
        <w:t>端收到</w:t>
      </w:r>
      <w:proofErr w:type="gramEnd"/>
      <w:r>
        <w:rPr>
          <w:rFonts w:hint="eastAsia"/>
        </w:rPr>
        <w:t>报文时，需要在</w:t>
      </w:r>
      <w:r>
        <w:t>FPGA OS</w:t>
      </w:r>
      <w:r>
        <w:rPr>
          <w:rFonts w:hint="eastAsia"/>
        </w:rPr>
        <w:t>中的时间戳模块对</w:t>
      </w:r>
      <w:r>
        <w:rPr>
          <w:rFonts w:hint="eastAsia"/>
        </w:rPr>
        <w:t>p</w:t>
      </w:r>
      <w:r>
        <w:t>robe</w:t>
      </w:r>
      <w:r>
        <w:rPr>
          <w:rFonts w:hint="eastAsia"/>
        </w:rPr>
        <w:t>报文进行识别（报文类型、是否为</w:t>
      </w:r>
      <w:r>
        <w:rPr>
          <w:rFonts w:hint="eastAsia"/>
        </w:rPr>
        <w:t>p</w:t>
      </w:r>
      <w:r>
        <w:t>robe</w:t>
      </w:r>
      <w:r>
        <w:rPr>
          <w:rFonts w:hint="eastAsia"/>
        </w:rPr>
        <w:t>报文），若为时延测量</w:t>
      </w:r>
      <w:r>
        <w:rPr>
          <w:rFonts w:hint="eastAsia"/>
        </w:rPr>
        <w:t>p</w:t>
      </w:r>
      <w:r>
        <w:t>robe</w:t>
      </w:r>
      <w:r>
        <w:rPr>
          <w:rFonts w:hint="eastAsia"/>
        </w:rPr>
        <w:t>报文，则在对应位置打上接收时间戳的标记。当报文进入</w:t>
      </w:r>
      <w:r>
        <w:rPr>
          <w:rFonts w:hint="eastAsia"/>
        </w:rPr>
        <w:t>U</w:t>
      </w:r>
      <w:r>
        <w:t>DP</w:t>
      </w:r>
      <w:r>
        <w:rPr>
          <w:rFonts w:hint="eastAsia"/>
        </w:rPr>
        <w:t>模块时，需要对</w:t>
      </w:r>
      <w:r>
        <w:rPr>
          <w:rFonts w:hint="eastAsia"/>
        </w:rPr>
        <w:t>p</w:t>
      </w:r>
      <w:r>
        <w:t>robe</w:t>
      </w:r>
      <w:r>
        <w:rPr>
          <w:rFonts w:hint="eastAsia"/>
        </w:rPr>
        <w:t>报文进行识别，并修改</w:t>
      </w:r>
      <w:r>
        <w:rPr>
          <w:rFonts w:hint="eastAsia"/>
        </w:rPr>
        <w:t>m</w:t>
      </w:r>
      <w:r>
        <w:t>etadata</w:t>
      </w:r>
      <w:r>
        <w:rPr>
          <w:rFonts w:hint="eastAsia"/>
        </w:rPr>
        <w:t>，使得报文能够被时延测量的</w:t>
      </w:r>
      <w:r>
        <w:rPr>
          <w:rFonts w:hint="eastAsia"/>
        </w:rPr>
        <w:t>U</w:t>
      </w:r>
      <w:r>
        <w:t>A</w:t>
      </w:r>
      <w:r>
        <w:rPr>
          <w:rFonts w:hint="eastAsia"/>
        </w:rPr>
        <w:t>接收，并产生最终测试结果。</w:t>
      </w:r>
    </w:p>
    <w:p w:rsidR="00EA4D97" w:rsidRPr="00EA4D97" w:rsidRDefault="00EA4D97" w:rsidP="00EA4D97">
      <w:pPr>
        <w:ind w:firstLine="426"/>
        <w:rPr>
          <w:b/>
        </w:rPr>
      </w:pPr>
    </w:p>
    <w:p w:rsidR="00EA4D97" w:rsidRDefault="00EA4D97" w:rsidP="00EA4D97">
      <w:pPr>
        <w:pStyle w:val="3"/>
        <w:numPr>
          <w:ilvl w:val="1"/>
          <w:numId w:val="2"/>
        </w:numPr>
        <w:ind w:left="426" w:hanging="426"/>
      </w:pPr>
      <w:r>
        <w:lastRenderedPageBreak/>
        <w:t>ANT</w:t>
      </w:r>
      <w:r>
        <w:rPr>
          <w:rFonts w:hint="eastAsia"/>
        </w:rPr>
        <w:t>中</w:t>
      </w:r>
      <w:r>
        <w:t>Metadata</w:t>
      </w:r>
      <w:r>
        <w:rPr>
          <w:rFonts w:hint="eastAsia"/>
        </w:rPr>
        <w:t>格式定义</w:t>
      </w:r>
    </w:p>
    <w:p w:rsidR="00EA4D97" w:rsidRDefault="00EA4D97">
      <w:pPr>
        <w:ind w:left="420"/>
      </w:pPr>
    </w:p>
    <w:p w:rsidR="00601B54" w:rsidRDefault="00601B54">
      <w:pPr>
        <w:pStyle w:val="a6"/>
        <w:numPr>
          <w:ilvl w:val="0"/>
          <w:numId w:val="6"/>
        </w:numPr>
        <w:ind w:firstLineChars="0"/>
        <w:rPr>
          <w:rFonts w:cstheme="majorBidi"/>
          <w:b/>
          <w:bCs/>
          <w:vanish/>
          <w:sz w:val="32"/>
          <w:szCs w:val="32"/>
        </w:rPr>
      </w:pPr>
    </w:p>
    <w:p w:rsidR="00601B54" w:rsidRDefault="00601B54">
      <w:pPr>
        <w:pStyle w:val="a6"/>
        <w:numPr>
          <w:ilvl w:val="0"/>
          <w:numId w:val="6"/>
        </w:numPr>
        <w:ind w:firstLineChars="0"/>
        <w:rPr>
          <w:rFonts w:cstheme="majorBidi"/>
          <w:b/>
          <w:bCs/>
          <w:vanish/>
          <w:sz w:val="32"/>
          <w:szCs w:val="32"/>
        </w:rPr>
      </w:pPr>
    </w:p>
    <w:p w:rsidR="00601B54" w:rsidRDefault="00601B54">
      <w:pPr>
        <w:pStyle w:val="a6"/>
        <w:numPr>
          <w:ilvl w:val="0"/>
          <w:numId w:val="6"/>
        </w:numPr>
        <w:ind w:firstLineChars="0"/>
        <w:rPr>
          <w:rFonts w:cstheme="majorBidi"/>
          <w:b/>
          <w:bCs/>
          <w:vanish/>
          <w:sz w:val="32"/>
          <w:szCs w:val="32"/>
        </w:rPr>
      </w:pPr>
    </w:p>
    <w:p w:rsidR="00601B54" w:rsidRDefault="00601B54">
      <w:pPr>
        <w:pStyle w:val="a6"/>
        <w:numPr>
          <w:ilvl w:val="0"/>
          <w:numId w:val="6"/>
        </w:numPr>
        <w:ind w:firstLineChars="0"/>
        <w:rPr>
          <w:rFonts w:cstheme="majorBidi"/>
          <w:b/>
          <w:bCs/>
          <w:vanish/>
          <w:sz w:val="32"/>
          <w:szCs w:val="32"/>
        </w:rPr>
      </w:pPr>
    </w:p>
    <w:p w:rsidR="00601B54" w:rsidRDefault="00EE410D">
      <w:pPr>
        <w:pStyle w:val="3"/>
        <w:numPr>
          <w:ilvl w:val="1"/>
          <w:numId w:val="2"/>
        </w:numPr>
        <w:ind w:left="426" w:hanging="426"/>
      </w:pPr>
      <w:r>
        <w:rPr>
          <w:rFonts w:hint="eastAsia"/>
        </w:rPr>
        <w:t>Fast</w:t>
      </w:r>
      <w:r>
        <w:t>-Ant</w:t>
      </w:r>
      <w:r>
        <w:rPr>
          <w:rFonts w:hint="eastAsia"/>
        </w:rPr>
        <w:t>软件详细设计</w:t>
      </w:r>
    </w:p>
    <w:p w:rsidR="00601B54" w:rsidRDefault="00EE410D">
      <w:pPr>
        <w:ind w:firstLine="420"/>
      </w:pPr>
      <w:r>
        <w:rPr>
          <w:rFonts w:hint="eastAsia"/>
        </w:rPr>
        <w:t>Fast</w:t>
      </w:r>
      <w:r>
        <w:t>-Ant</w:t>
      </w:r>
      <w:r>
        <w:rPr>
          <w:rFonts w:hint="eastAsia"/>
        </w:rPr>
        <w:t>将借助</w:t>
      </w:r>
      <w:r>
        <w:rPr>
          <w:rFonts w:hint="eastAsia"/>
        </w:rPr>
        <w:t>Open</w:t>
      </w:r>
      <w:r>
        <w:t>Box</w:t>
      </w:r>
      <w:r>
        <w:rPr>
          <w:rFonts w:hint="eastAsia"/>
        </w:rPr>
        <w:t>构建原型系统，</w:t>
      </w:r>
      <w:r>
        <w:rPr>
          <w:rFonts w:hint="eastAsia"/>
        </w:rPr>
        <w:t>Open</w:t>
      </w:r>
      <w:r>
        <w:t>Box</w:t>
      </w:r>
      <w:r>
        <w:rPr>
          <w:rFonts w:hint="eastAsia"/>
        </w:rPr>
        <w:t>基于</w:t>
      </w:r>
      <w:r>
        <w:t>Xlinx</w:t>
      </w:r>
      <w:r>
        <w:rPr>
          <w:rFonts w:hint="eastAsia"/>
        </w:rPr>
        <w:t>的</w:t>
      </w:r>
      <w:r>
        <w:t>Zynq7000 S</w:t>
      </w:r>
      <w:r>
        <w:rPr>
          <w:rFonts w:hint="eastAsia"/>
        </w:rPr>
        <w:t>o</w:t>
      </w:r>
      <w:r>
        <w:t>C</w:t>
      </w:r>
      <w:r>
        <w:rPr>
          <w:rFonts w:hint="eastAsia"/>
        </w:rPr>
        <w:t>芯片构架，该芯片不仅包含一块</w:t>
      </w:r>
      <w:r>
        <w:rPr>
          <w:rFonts w:hint="eastAsia"/>
        </w:rPr>
        <w:t>F</w:t>
      </w:r>
      <w:r>
        <w:t>PGA</w:t>
      </w:r>
      <w:r>
        <w:rPr>
          <w:rFonts w:hint="eastAsia"/>
        </w:rPr>
        <w:t>逻辑，同时带有一块</w:t>
      </w:r>
      <w:r>
        <w:rPr>
          <w:rFonts w:hint="eastAsia"/>
        </w:rPr>
        <w:t>A</w:t>
      </w:r>
      <w:r>
        <w:t>RM</w:t>
      </w:r>
      <w:r>
        <w:rPr>
          <w:rFonts w:hint="eastAsia"/>
        </w:rPr>
        <w:t>双核嵌入式</w:t>
      </w:r>
      <w:r>
        <w:rPr>
          <w:rFonts w:hint="eastAsia"/>
        </w:rPr>
        <w:t>C</w:t>
      </w:r>
      <w:r>
        <w:t>PU</w:t>
      </w:r>
      <w:r>
        <w:rPr>
          <w:rFonts w:hint="eastAsia"/>
        </w:rPr>
        <w:t>。在</w:t>
      </w:r>
      <w:r>
        <w:t>O</w:t>
      </w:r>
      <w:r>
        <w:rPr>
          <w:rFonts w:hint="eastAsia"/>
        </w:rPr>
        <w:t>pen</w:t>
      </w:r>
      <w:r>
        <w:t>Box</w:t>
      </w:r>
      <w:r>
        <w:rPr>
          <w:rFonts w:hint="eastAsia"/>
        </w:rPr>
        <w:t>中，该</w:t>
      </w:r>
      <w:r>
        <w:t>ARM</w:t>
      </w:r>
      <w:r>
        <w:rPr>
          <w:rFonts w:hint="eastAsia"/>
        </w:rPr>
        <w:t>处理器通过</w:t>
      </w:r>
      <w:r>
        <w:rPr>
          <w:rFonts w:hint="eastAsia"/>
        </w:rPr>
        <w:t>F</w:t>
      </w:r>
      <w:r>
        <w:t>AST API</w:t>
      </w:r>
      <w:r>
        <w:rPr>
          <w:rFonts w:hint="eastAsia"/>
        </w:rPr>
        <w:t>可以实现对</w:t>
      </w:r>
      <w:r>
        <w:rPr>
          <w:rFonts w:hint="eastAsia"/>
        </w:rPr>
        <w:t>F</w:t>
      </w:r>
      <w:r>
        <w:t>PGA</w:t>
      </w:r>
      <w:r>
        <w:rPr>
          <w:rFonts w:hint="eastAsia"/>
        </w:rPr>
        <w:t>片上寄存器的读写与报文的收发。为了能够简化</w:t>
      </w:r>
      <w:r>
        <w:t>ANT</w:t>
      </w:r>
      <w:r>
        <w:rPr>
          <w:rFonts w:hint="eastAsia"/>
        </w:rPr>
        <w:t>的使用，</w:t>
      </w:r>
      <w:r w:rsidR="00004C55">
        <w:rPr>
          <w:rFonts w:hint="eastAsia"/>
        </w:rPr>
        <w:t>由于</w:t>
      </w:r>
      <w:r w:rsidR="00004C55">
        <w:rPr>
          <w:rFonts w:hint="eastAsia"/>
        </w:rPr>
        <w:t>A</w:t>
      </w:r>
      <w:r w:rsidR="00004C55">
        <w:t>RM</w:t>
      </w:r>
      <w:r w:rsidR="00004C55">
        <w:rPr>
          <w:rFonts w:hint="eastAsia"/>
        </w:rPr>
        <w:t>核性能与资源限制，</w:t>
      </w:r>
      <w:r w:rsidR="00917A0C">
        <w:rPr>
          <w:rFonts w:hint="eastAsia"/>
        </w:rPr>
        <w:t>为了</w:t>
      </w:r>
      <w:r w:rsidR="00372AAE">
        <w:rPr>
          <w:rFonts w:hint="eastAsia"/>
        </w:rPr>
        <w:t>便于后期对</w:t>
      </w:r>
      <w:r w:rsidR="00372AAE">
        <w:rPr>
          <w:rFonts w:hint="eastAsia"/>
        </w:rPr>
        <w:t>A</w:t>
      </w:r>
      <w:r w:rsidR="00372AAE">
        <w:t>NT</w:t>
      </w:r>
      <w:r w:rsidR="00372AAE">
        <w:rPr>
          <w:rFonts w:hint="eastAsia"/>
        </w:rPr>
        <w:t>进行扩展，我们使用在外部</w:t>
      </w:r>
      <w:r w:rsidR="00372AAE">
        <w:rPr>
          <w:rFonts w:hint="eastAsia"/>
        </w:rPr>
        <w:t>P</w:t>
      </w:r>
      <w:r w:rsidR="00372AAE">
        <w:t>C</w:t>
      </w:r>
      <w:r w:rsidR="00372AAE">
        <w:rPr>
          <w:rFonts w:hint="eastAsia"/>
        </w:rPr>
        <w:t>使用</w:t>
      </w:r>
      <w:r w:rsidR="00372AAE">
        <w:rPr>
          <w:rFonts w:hint="eastAsia"/>
        </w:rPr>
        <w:t>s</w:t>
      </w:r>
      <w:r w:rsidR="00372AAE">
        <w:t>ocket</w:t>
      </w:r>
      <w:r w:rsidR="00372AAE">
        <w:rPr>
          <w:rFonts w:hint="eastAsia"/>
        </w:rPr>
        <w:t>透明地调用</w:t>
      </w:r>
      <w:r w:rsidR="00372AAE">
        <w:rPr>
          <w:rFonts w:hint="eastAsia"/>
        </w:rPr>
        <w:t>F</w:t>
      </w:r>
      <w:r w:rsidR="00372AAE">
        <w:t>AST API</w:t>
      </w:r>
      <w:r w:rsidR="00372AAE">
        <w:rPr>
          <w:rFonts w:hint="eastAsia"/>
        </w:rPr>
        <w:t>与相关数据结构</w:t>
      </w:r>
      <w:r w:rsidR="00C01981">
        <w:rPr>
          <w:rFonts w:hint="eastAsia"/>
        </w:rPr>
        <w:t>。</w:t>
      </w:r>
      <w:r w:rsidR="00004C55">
        <w:rPr>
          <w:rFonts w:hint="eastAsia"/>
        </w:rPr>
        <w:t>这</w:t>
      </w:r>
      <w:r>
        <w:rPr>
          <w:rFonts w:hint="eastAsia"/>
        </w:rPr>
        <w:t>使得外联客户端主机可以通过浏览器使用</w:t>
      </w:r>
      <w:r>
        <w:rPr>
          <w:rFonts w:hint="eastAsia"/>
        </w:rPr>
        <w:t>w</w:t>
      </w:r>
      <w:r>
        <w:t>eb</w:t>
      </w:r>
      <w:r>
        <w:rPr>
          <w:rFonts w:hint="eastAsia"/>
        </w:rPr>
        <w:t>服务的方式</w:t>
      </w:r>
      <w:r w:rsidR="00004C55">
        <w:rPr>
          <w:rFonts w:hint="eastAsia"/>
        </w:rPr>
        <w:t>或者更加便捷的方式</w:t>
      </w:r>
      <w:r>
        <w:rPr>
          <w:rFonts w:hint="eastAsia"/>
        </w:rPr>
        <w:t>利用</w:t>
      </w:r>
      <w:r>
        <w:rPr>
          <w:rFonts w:hint="eastAsia"/>
        </w:rPr>
        <w:t>A</w:t>
      </w:r>
      <w:r>
        <w:t>NT</w:t>
      </w:r>
      <w:r>
        <w:rPr>
          <w:rFonts w:hint="eastAsia"/>
        </w:rPr>
        <w:t>的相关测试功能，避免</w:t>
      </w:r>
      <w:r w:rsidR="002B7052">
        <w:rPr>
          <w:rFonts w:hint="eastAsia"/>
        </w:rPr>
        <w:t>受限于</w:t>
      </w:r>
      <w:r w:rsidR="002B7052">
        <w:rPr>
          <w:rFonts w:hint="eastAsia"/>
        </w:rPr>
        <w:t>A</w:t>
      </w:r>
      <w:r w:rsidR="002B7052">
        <w:t>RM</w:t>
      </w:r>
      <w:r w:rsidR="002B7052">
        <w:rPr>
          <w:rFonts w:hint="eastAsia"/>
        </w:rPr>
        <w:t>的资源与性能</w:t>
      </w:r>
      <w:r>
        <w:rPr>
          <w:rFonts w:hint="eastAsia"/>
        </w:rPr>
        <w:t>。</w:t>
      </w:r>
    </w:p>
    <w:p w:rsidR="00601B54" w:rsidRDefault="00EE410D">
      <w:pPr>
        <w:ind w:firstLine="420"/>
      </w:pPr>
      <w:r>
        <w:rPr>
          <w:rFonts w:hint="eastAsia"/>
        </w:rPr>
        <w:t>4</w:t>
      </w:r>
      <w:r>
        <w:t>.1.1</w:t>
      </w:r>
      <w:r>
        <w:rPr>
          <w:rFonts w:hint="eastAsia"/>
        </w:rPr>
        <w:t>节介绍在</w:t>
      </w:r>
      <w:r>
        <w:rPr>
          <w:rFonts w:hint="eastAsia"/>
        </w:rPr>
        <w:t>A</w:t>
      </w:r>
      <w:r>
        <w:t>NT</w:t>
      </w:r>
      <w:r>
        <w:rPr>
          <w:rFonts w:hint="eastAsia"/>
        </w:rPr>
        <w:t>在配置</w:t>
      </w:r>
      <w:r>
        <w:rPr>
          <w:rFonts w:hint="eastAsia"/>
        </w:rPr>
        <w:t>/</w:t>
      </w:r>
      <w:r>
        <w:rPr>
          <w:rFonts w:hint="eastAsia"/>
        </w:rPr>
        <w:t>获取结果过程中的主要数据结构，</w:t>
      </w:r>
      <w:r>
        <w:rPr>
          <w:rFonts w:hint="eastAsia"/>
        </w:rPr>
        <w:t>4</w:t>
      </w:r>
      <w:r>
        <w:t>.1.2</w:t>
      </w:r>
      <w:r>
        <w:rPr>
          <w:rFonts w:hint="eastAsia"/>
        </w:rPr>
        <w:t>节对</w:t>
      </w:r>
      <w:r>
        <w:rPr>
          <w:rFonts w:hint="eastAsia"/>
        </w:rPr>
        <w:t>A</w:t>
      </w:r>
      <w:r>
        <w:t xml:space="preserve">NT </w:t>
      </w:r>
      <w:r>
        <w:rPr>
          <w:rFonts w:hint="eastAsia"/>
        </w:rPr>
        <w:t>sw</w:t>
      </w:r>
      <w:r>
        <w:rPr>
          <w:rFonts w:hint="eastAsia"/>
        </w:rPr>
        <w:t>根据通过</w:t>
      </w:r>
      <w:r>
        <w:rPr>
          <w:rFonts w:hint="eastAsia"/>
        </w:rPr>
        <w:t>F</w:t>
      </w:r>
      <w:r>
        <w:t>AST API</w:t>
      </w:r>
      <w:r>
        <w:rPr>
          <w:rFonts w:hint="eastAsia"/>
        </w:rPr>
        <w:t>配置相关寄存器的接口函数进行介绍，</w:t>
      </w:r>
      <w:r>
        <w:rPr>
          <w:rFonts w:hint="eastAsia"/>
        </w:rPr>
        <w:t>4</w:t>
      </w:r>
      <w:r>
        <w:t>.1.3</w:t>
      </w:r>
      <w:r>
        <w:rPr>
          <w:rFonts w:hint="eastAsia"/>
        </w:rPr>
        <w:t>节对基于</w:t>
      </w:r>
      <w:r>
        <w:rPr>
          <w:rFonts w:hint="eastAsia"/>
        </w:rPr>
        <w:t>w</w:t>
      </w:r>
      <w:r>
        <w:t>eb</w:t>
      </w:r>
      <w:r>
        <w:rPr>
          <w:rFonts w:hint="eastAsia"/>
        </w:rPr>
        <w:t>的</w:t>
      </w:r>
      <w:r>
        <w:rPr>
          <w:rFonts w:hint="eastAsia"/>
        </w:rPr>
        <w:t>A</w:t>
      </w:r>
      <w:r>
        <w:t>NT GUI</w:t>
      </w:r>
      <w:r>
        <w:rPr>
          <w:rFonts w:hint="eastAsia"/>
        </w:rPr>
        <w:t>及与后台</w:t>
      </w:r>
      <w:r>
        <w:rPr>
          <w:rFonts w:hint="eastAsia"/>
        </w:rPr>
        <w:t>C</w:t>
      </w:r>
      <w:r>
        <w:t>GI</w:t>
      </w:r>
      <w:r>
        <w:rPr>
          <w:rFonts w:hint="eastAsia"/>
        </w:rPr>
        <w:t>的交互过程进行介绍。</w:t>
      </w:r>
    </w:p>
    <w:p w:rsidR="00601B54" w:rsidRDefault="00601B54">
      <w:pPr>
        <w:pStyle w:val="a6"/>
        <w:keepNext/>
        <w:keepLines/>
        <w:numPr>
          <w:ilvl w:val="0"/>
          <w:numId w:val="5"/>
        </w:numPr>
        <w:spacing w:before="280" w:after="290" w:line="376" w:lineRule="auto"/>
        <w:ind w:firstLineChars="0"/>
        <w:outlineLvl w:val="3"/>
        <w:rPr>
          <w:rFonts w:cstheme="majorBidi"/>
          <w:b/>
          <w:bCs/>
          <w:vanish/>
          <w:sz w:val="24"/>
          <w:szCs w:val="28"/>
        </w:rPr>
      </w:pPr>
    </w:p>
    <w:p w:rsidR="00601B54" w:rsidRDefault="00601B54">
      <w:pPr>
        <w:pStyle w:val="a6"/>
        <w:keepNext/>
        <w:keepLines/>
        <w:numPr>
          <w:ilvl w:val="1"/>
          <w:numId w:val="5"/>
        </w:numPr>
        <w:spacing w:before="280" w:after="290" w:line="376" w:lineRule="auto"/>
        <w:ind w:firstLineChars="0"/>
        <w:outlineLvl w:val="3"/>
        <w:rPr>
          <w:rFonts w:cstheme="majorBidi"/>
          <w:b/>
          <w:bCs/>
          <w:vanish/>
          <w:sz w:val="24"/>
          <w:szCs w:val="28"/>
        </w:rPr>
      </w:pPr>
    </w:p>
    <w:p w:rsidR="00601B54" w:rsidRDefault="00EE410D">
      <w:pPr>
        <w:pStyle w:val="4"/>
        <w:numPr>
          <w:ilvl w:val="2"/>
          <w:numId w:val="5"/>
        </w:numPr>
        <w:ind w:left="567"/>
      </w:pPr>
      <w:r>
        <w:rPr>
          <w:rFonts w:hint="eastAsia"/>
        </w:rPr>
        <w:t>A</w:t>
      </w:r>
      <w:r>
        <w:t>NT</w:t>
      </w:r>
      <w:r>
        <w:rPr>
          <w:rFonts w:hint="eastAsia"/>
        </w:rPr>
        <w:t>主要数据结构</w:t>
      </w:r>
    </w:p>
    <w:p w:rsidR="00601B54" w:rsidRDefault="00EE410D">
      <w:pPr>
        <w:ind w:left="420"/>
      </w:pPr>
      <w:r>
        <w:rPr>
          <w:rFonts w:hint="eastAsia"/>
        </w:rPr>
        <w:t>A</w:t>
      </w:r>
      <w:r>
        <w:t>NT</w:t>
      </w:r>
      <w:r>
        <w:rPr>
          <w:rFonts w:hint="eastAsia"/>
        </w:rPr>
        <w:t>使用</w:t>
      </w:r>
      <w:r>
        <w:rPr>
          <w:rFonts w:hint="eastAsia"/>
        </w:rPr>
        <w:t>f</w:t>
      </w:r>
      <w:r>
        <w:t>ast_packet</w:t>
      </w:r>
      <w:r>
        <w:rPr>
          <w:rFonts w:hint="eastAsia"/>
        </w:rPr>
        <w:t>向硬件流水线发送报文，</w:t>
      </w:r>
      <w:r>
        <w:rPr>
          <w:rFonts w:hint="eastAsia"/>
        </w:rPr>
        <w:t>f</w:t>
      </w:r>
      <w:r>
        <w:t>ast_packet</w:t>
      </w:r>
      <w:r>
        <w:rPr>
          <w:rFonts w:hint="eastAsia"/>
        </w:rPr>
        <w:t>数据结构如下：</w:t>
      </w:r>
    </w:p>
    <w:p w:rsidR="00601B54" w:rsidRDefault="00EE410D">
      <w:pPr>
        <w:pBdr>
          <w:top w:val="single" w:sz="4" w:space="1" w:color="auto"/>
          <w:left w:val="single" w:sz="4" w:space="4" w:color="auto"/>
          <w:bottom w:val="single" w:sz="4" w:space="1" w:color="auto"/>
          <w:right w:val="single" w:sz="4" w:space="4" w:color="auto"/>
        </w:pBdr>
        <w:ind w:left="420"/>
      </w:pPr>
      <w:r>
        <w:rPr>
          <w:rFonts w:hint="eastAsia"/>
        </w:rPr>
        <w:t>s</w:t>
      </w:r>
      <w:r>
        <w:t>truct fast_</w:t>
      </w:r>
      <w:proofErr w:type="gramStart"/>
      <w:r>
        <w:t>packet{</w:t>
      </w:r>
      <w:proofErr w:type="gramEnd"/>
    </w:p>
    <w:p w:rsidR="00601B54" w:rsidRDefault="00EE410D">
      <w:pPr>
        <w:pBdr>
          <w:top w:val="single" w:sz="4" w:space="1" w:color="auto"/>
          <w:left w:val="single" w:sz="4" w:space="4" w:color="auto"/>
          <w:bottom w:val="single" w:sz="4" w:space="1" w:color="auto"/>
          <w:right w:val="single" w:sz="4" w:space="4" w:color="auto"/>
        </w:pBdr>
        <w:ind w:left="420"/>
      </w:pPr>
      <w:r>
        <w:tab/>
        <w:t xml:space="preserve">struct um_metadata um; </w:t>
      </w:r>
      <w:r>
        <w:rPr>
          <w:rFonts w:hint="eastAsia"/>
        </w:rPr>
        <w:t>/</w:t>
      </w:r>
      <w:r>
        <w:t>/</w:t>
      </w:r>
      <w:r>
        <w:rPr>
          <w:rFonts w:hint="eastAsia"/>
        </w:rPr>
        <w:t>具体格式如下所示</w:t>
      </w:r>
    </w:p>
    <w:p w:rsidR="00601B54" w:rsidRDefault="00EE410D">
      <w:pPr>
        <w:pBdr>
          <w:top w:val="single" w:sz="4" w:space="1" w:color="auto"/>
          <w:left w:val="single" w:sz="4" w:space="4" w:color="auto"/>
          <w:bottom w:val="single" w:sz="4" w:space="1" w:color="auto"/>
          <w:right w:val="single" w:sz="4" w:space="4" w:color="auto"/>
        </w:pBdr>
        <w:ind w:left="420"/>
      </w:pPr>
      <w:r>
        <w:tab/>
        <w:t>u16 flag; //</w:t>
      </w:r>
      <w:r>
        <w:rPr>
          <w:rFonts w:hint="eastAsia"/>
        </w:rPr>
        <w:t>两字节的对齐标志；</w:t>
      </w:r>
    </w:p>
    <w:p w:rsidR="00601B54" w:rsidRDefault="00EE410D">
      <w:pPr>
        <w:pBdr>
          <w:top w:val="single" w:sz="4" w:space="1" w:color="auto"/>
          <w:left w:val="single" w:sz="4" w:space="4" w:color="auto"/>
          <w:bottom w:val="single" w:sz="4" w:space="1" w:color="auto"/>
          <w:right w:val="single" w:sz="4" w:space="4" w:color="auto"/>
        </w:pBdr>
        <w:ind w:left="420"/>
      </w:pPr>
      <w:r>
        <w:tab/>
        <w:t>u</w:t>
      </w:r>
      <w:r>
        <w:rPr>
          <w:rFonts w:hint="eastAsia"/>
        </w:rPr>
        <w:t>8</w:t>
      </w:r>
      <w:r>
        <w:t xml:space="preserve"> data[0]; //</w:t>
      </w:r>
      <w:r>
        <w:rPr>
          <w:rFonts w:hint="eastAsia"/>
        </w:rPr>
        <w:t>完整以太网报文数据；</w:t>
      </w:r>
    </w:p>
    <w:p w:rsidR="00601B54" w:rsidRDefault="00EE410D">
      <w:pPr>
        <w:pBdr>
          <w:top w:val="single" w:sz="4" w:space="1" w:color="auto"/>
          <w:left w:val="single" w:sz="4" w:space="4" w:color="auto"/>
          <w:bottom w:val="single" w:sz="4" w:space="1" w:color="auto"/>
          <w:right w:val="single" w:sz="4" w:space="4" w:color="auto"/>
        </w:pBdr>
        <w:ind w:left="420"/>
      </w:pPr>
      <w:proofErr w:type="gramStart"/>
      <w:r>
        <w:t>}_</w:t>
      </w:r>
      <w:proofErr w:type="gramEnd"/>
      <w:r>
        <w:t>_attribute__((packet))</w:t>
      </w:r>
    </w:p>
    <w:p w:rsidR="00601B54" w:rsidRDefault="00EE410D">
      <w:pPr>
        <w:ind w:firstLine="420"/>
      </w:pPr>
      <w:r>
        <w:rPr>
          <w:rFonts w:hint="eastAsia"/>
        </w:rPr>
        <w:t>而在</w:t>
      </w:r>
      <w:r>
        <w:rPr>
          <w:rFonts w:hint="eastAsia"/>
        </w:rPr>
        <w:t>f</w:t>
      </w:r>
      <w:r>
        <w:t>ast_packet</w:t>
      </w:r>
      <w:r>
        <w:rPr>
          <w:rFonts w:hint="eastAsia"/>
        </w:rPr>
        <w:t>报文中</w:t>
      </w:r>
      <w:r>
        <w:rPr>
          <w:rFonts w:hint="eastAsia"/>
        </w:rPr>
        <w:t>,</w:t>
      </w:r>
      <w:r>
        <w:t xml:space="preserve"> um_metadata</w:t>
      </w:r>
      <w:r>
        <w:rPr>
          <w:rFonts w:hint="eastAsia"/>
        </w:rPr>
        <w:t>使用</w:t>
      </w:r>
      <w:r>
        <w:t>256bit</w:t>
      </w:r>
      <w:r>
        <w:rPr>
          <w:rFonts w:hint="eastAsia"/>
        </w:rPr>
        <w:t>标识报文的特征（如</w:t>
      </w:r>
      <w:r>
        <w:rPr>
          <w:rFonts w:hint="eastAsia"/>
        </w:rPr>
        <w:t>F</w:t>
      </w:r>
      <w:r>
        <w:t>rom_CPU = 1</w:t>
      </w:r>
      <w:r>
        <w:rPr>
          <w:rFonts w:hint="eastAsia"/>
        </w:rPr>
        <w:t>用于标识该报文来自本地</w:t>
      </w:r>
      <w:r>
        <w:rPr>
          <w:rFonts w:hint="eastAsia"/>
        </w:rPr>
        <w:t>C</w:t>
      </w:r>
      <w:r>
        <w:t>PU</w:t>
      </w:r>
      <w:r>
        <w:rPr>
          <w:rFonts w:hint="eastAsia"/>
        </w:rPr>
        <w:t>），</w:t>
      </w:r>
      <w:r>
        <w:t>um_metadata</w:t>
      </w:r>
      <w:r>
        <w:rPr>
          <w:rFonts w:hint="eastAsia"/>
        </w:rPr>
        <w:t>的数据结构如下图所示：</w:t>
      </w:r>
    </w:p>
    <w:p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t>struct um_</w:t>
      </w:r>
      <w:proofErr w:type="gramStart"/>
      <w:r>
        <w:t>metadata{</w:t>
      </w:r>
      <w:proofErr w:type="gramEnd"/>
    </w:p>
    <w:p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u64 ts:44, /**&lt; </w:t>
      </w:r>
      <w:r>
        <w:rPr>
          <w:rFonts w:hint="eastAsia"/>
        </w:rPr>
        <w:t>报文接收的时间戳</w:t>
      </w:r>
      <w:r>
        <w:rPr>
          <w:rFonts w:hint="eastAsia"/>
        </w:rPr>
        <w:t xml:space="preserve"> </w:t>
      </w:r>
      <w:r>
        <w:rPr>
          <w:rFonts w:hint="eastAsia"/>
        </w:rPr>
        <w:t>将用于在时延测量中被</w:t>
      </w:r>
      <w:r>
        <w:rPr>
          <w:rFonts w:hint="eastAsia"/>
        </w:rPr>
        <w:t>F</w:t>
      </w:r>
      <w:r>
        <w:t>PGA OS</w:t>
      </w:r>
      <w:r>
        <w:rPr>
          <w:rFonts w:hint="eastAsia"/>
        </w:rPr>
        <w:t>填充</w:t>
      </w:r>
      <w:r>
        <w:rPr>
          <w:rFonts w:hint="eastAsia"/>
        </w:rPr>
        <w:t xml:space="preserve"> */</w:t>
      </w:r>
    </w:p>
    <w:p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flowID:14, /**&lt; </w:t>
      </w:r>
      <w:r>
        <w:rPr>
          <w:rFonts w:hint="eastAsia"/>
        </w:rPr>
        <w:t>流</w:t>
      </w:r>
      <w:r>
        <w:rPr>
          <w:rFonts w:hint="eastAsia"/>
        </w:rPr>
        <w:t xml:space="preserve"> ID </w:t>
      </w:r>
      <w:r>
        <w:rPr>
          <w:rFonts w:hint="eastAsia"/>
        </w:rPr>
        <w:t>号</w:t>
      </w:r>
      <w:r>
        <w:rPr>
          <w:rFonts w:hint="eastAsia"/>
        </w:rPr>
        <w:t>*/</w:t>
      </w:r>
    </w:p>
    <w:p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priority:3,/**&lt; </w:t>
      </w:r>
      <w:r>
        <w:rPr>
          <w:rFonts w:hint="eastAsia"/>
        </w:rPr>
        <w:t>报文优先级</w:t>
      </w:r>
      <w:r>
        <w:rPr>
          <w:rFonts w:hint="eastAsia"/>
        </w:rPr>
        <w:t>*/</w:t>
      </w:r>
    </w:p>
    <w:p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discard:1,/**&lt; </w:t>
      </w:r>
      <w:r>
        <w:rPr>
          <w:rFonts w:hint="eastAsia"/>
        </w:rPr>
        <w:t>指示报文是否丢弃</w:t>
      </w:r>
      <w:r>
        <w:rPr>
          <w:rFonts w:hint="eastAsia"/>
        </w:rPr>
        <w:t xml:space="preserve"> </w:t>
      </w:r>
      <w:r>
        <w:rPr>
          <w:rFonts w:hint="eastAsia"/>
        </w:rPr>
        <w:t>默认为</w:t>
      </w:r>
      <w:r>
        <w:rPr>
          <w:rFonts w:hint="eastAsia"/>
        </w:rPr>
        <w:t xml:space="preserve"> 0</w:t>
      </w:r>
      <w:r>
        <w:rPr>
          <w:rFonts w:hint="eastAsia"/>
        </w:rPr>
        <w:t>，表示不丢弃，置</w:t>
      </w:r>
      <w:r>
        <w:rPr>
          <w:rFonts w:hint="eastAsia"/>
        </w:rPr>
        <w:t xml:space="preserve"> 1 </w:t>
      </w:r>
      <w:r>
        <w:rPr>
          <w:rFonts w:hint="eastAsia"/>
        </w:rPr>
        <w:t>时表示丢弃</w:t>
      </w:r>
      <w:r>
        <w:rPr>
          <w:rFonts w:hint="eastAsia"/>
        </w:rPr>
        <w:t>*/</w:t>
      </w:r>
    </w:p>
    <w:p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pktdst:1,/**&lt; </w:t>
      </w:r>
      <w:r>
        <w:rPr>
          <w:rFonts w:hint="eastAsia"/>
        </w:rPr>
        <w:t>报文的输出目的方向</w:t>
      </w:r>
      <w:r>
        <w:rPr>
          <w:rFonts w:hint="eastAsia"/>
        </w:rPr>
        <w:t xml:space="preserve"> 0 </w:t>
      </w:r>
      <w:r>
        <w:rPr>
          <w:rFonts w:hint="eastAsia"/>
        </w:rPr>
        <w:t>表示输出到网络端口，</w:t>
      </w:r>
      <w:r>
        <w:rPr>
          <w:rFonts w:hint="eastAsia"/>
        </w:rPr>
        <w:t xml:space="preserve"> 1 </w:t>
      </w:r>
      <w:r>
        <w:rPr>
          <w:rFonts w:hint="eastAsia"/>
        </w:rPr>
        <w:t>表示输出到</w:t>
      </w:r>
      <w:r>
        <w:rPr>
          <w:rFonts w:hint="eastAsia"/>
        </w:rPr>
        <w:t xml:space="preserve"> CPU*/</w:t>
      </w:r>
    </w:p>
    <w:p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pktsrc:1;/**&lt; </w:t>
      </w:r>
      <w:r>
        <w:rPr>
          <w:rFonts w:hint="eastAsia"/>
        </w:rPr>
        <w:t>报文的输入源方向</w:t>
      </w:r>
      <w:r>
        <w:rPr>
          <w:rFonts w:hint="eastAsia"/>
        </w:rPr>
        <w:t xml:space="preserve"> 0 </w:t>
      </w:r>
      <w:r>
        <w:rPr>
          <w:rFonts w:hint="eastAsia"/>
        </w:rPr>
        <w:t>表示网络端口输入，</w:t>
      </w:r>
      <w:r>
        <w:rPr>
          <w:rFonts w:hint="eastAsia"/>
        </w:rPr>
        <w:t xml:space="preserve"> 1 </w:t>
      </w:r>
      <w:r>
        <w:rPr>
          <w:rFonts w:hint="eastAsia"/>
        </w:rPr>
        <w:t>表示从</w:t>
      </w:r>
      <w:r>
        <w:rPr>
          <w:rFonts w:hint="eastAsia"/>
        </w:rPr>
        <w:t xml:space="preserve">CPU </w:t>
      </w:r>
      <w:r>
        <w:rPr>
          <w:rFonts w:hint="eastAsia"/>
        </w:rPr>
        <w:t>输入</w:t>
      </w:r>
      <w:r>
        <w:rPr>
          <w:rFonts w:hint="eastAsia"/>
        </w:rPr>
        <w:t>*/</w:t>
      </w:r>
    </w:p>
    <w:p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u64 outport:16,/**&lt; </w:t>
      </w:r>
      <w:r>
        <w:rPr>
          <w:rFonts w:hint="eastAsia"/>
        </w:rPr>
        <w:t>报文输出端口号</w:t>
      </w:r>
      <w:r>
        <w:rPr>
          <w:rFonts w:hint="eastAsia"/>
        </w:rPr>
        <w:t xml:space="preserve"> </w:t>
      </w:r>
      <w:r>
        <w:rPr>
          <w:rFonts w:hint="eastAsia"/>
        </w:rPr>
        <w:t>以</w:t>
      </w:r>
      <w:r>
        <w:rPr>
          <w:rFonts w:hint="eastAsia"/>
        </w:rPr>
        <w:t xml:space="preserve"> bitmap </w:t>
      </w:r>
      <w:r>
        <w:rPr>
          <w:rFonts w:hint="eastAsia"/>
        </w:rPr>
        <w:t>形式表示，</w:t>
      </w:r>
      <w:r>
        <w:rPr>
          <w:rFonts w:hint="eastAsia"/>
        </w:rPr>
        <w:t xml:space="preserve"> 1 </w:t>
      </w:r>
      <w:r>
        <w:rPr>
          <w:rFonts w:hint="eastAsia"/>
        </w:rPr>
        <w:t>表示</w:t>
      </w:r>
    </w:p>
    <w:p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r>
      <w:r>
        <w:rPr>
          <w:rFonts w:hint="eastAsia"/>
        </w:rPr>
        <w:t>从</w:t>
      </w:r>
      <w:r>
        <w:rPr>
          <w:rFonts w:hint="eastAsia"/>
        </w:rPr>
        <w:t xml:space="preserve"> 0 </w:t>
      </w:r>
      <w:r>
        <w:rPr>
          <w:rFonts w:hint="eastAsia"/>
        </w:rPr>
        <w:t>号端口输出；</w:t>
      </w:r>
      <w:r>
        <w:rPr>
          <w:rFonts w:hint="eastAsia"/>
        </w:rPr>
        <w:t xml:space="preserve"> 8 </w:t>
      </w:r>
      <w:r>
        <w:rPr>
          <w:rFonts w:hint="eastAsia"/>
        </w:rPr>
        <w:t>表示从</w:t>
      </w:r>
      <w:r>
        <w:rPr>
          <w:rFonts w:hint="eastAsia"/>
        </w:rPr>
        <w:t xml:space="preserve"> 3 </w:t>
      </w:r>
      <w:r>
        <w:rPr>
          <w:rFonts w:hint="eastAsia"/>
        </w:rPr>
        <w:t>号端口输出</w:t>
      </w:r>
      <w:r>
        <w:rPr>
          <w:rFonts w:hint="eastAsia"/>
        </w:rPr>
        <w:t>*/</w:t>
      </w:r>
    </w:p>
    <w:p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seq:12,/**&lt; </w:t>
      </w:r>
      <w:r>
        <w:rPr>
          <w:rFonts w:hint="eastAsia"/>
        </w:rPr>
        <w:t>报文接收时的序列号</w:t>
      </w:r>
      <w:r>
        <w:rPr>
          <w:rFonts w:hint="eastAsia"/>
        </w:rPr>
        <w:t xml:space="preserve"> </w:t>
      </w:r>
      <w:r>
        <w:rPr>
          <w:rFonts w:hint="eastAsia"/>
        </w:rPr>
        <w:t>每个端口独立维护一个编号</w:t>
      </w:r>
      <w:r w:rsidR="002F1451">
        <w:rPr>
          <w:rFonts w:hint="eastAsia"/>
        </w:rPr>
        <w:t>，</w:t>
      </w:r>
      <w:r w:rsidR="002F1451">
        <w:t>4096</w:t>
      </w:r>
      <w:r>
        <w:rPr>
          <w:rFonts w:hint="eastAsia"/>
        </w:rPr>
        <w:t>*/</w:t>
      </w:r>
    </w:p>
    <w:p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dstmid:8,/**&lt; </w:t>
      </w:r>
      <w:r>
        <w:rPr>
          <w:rFonts w:hint="eastAsia"/>
        </w:rPr>
        <w:t>报文下次处理的目的模块编号</w:t>
      </w:r>
      <w:r>
        <w:rPr>
          <w:rFonts w:hint="eastAsia"/>
        </w:rPr>
        <w:t>*/</w:t>
      </w:r>
    </w:p>
    <w:p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srcmid:8,/**&lt; </w:t>
      </w:r>
      <w:r>
        <w:rPr>
          <w:rFonts w:hint="eastAsia"/>
        </w:rPr>
        <w:t>报文上次处理时的模块编号</w:t>
      </w:r>
      <w:r>
        <w:rPr>
          <w:rFonts w:hint="eastAsia"/>
        </w:rPr>
        <w:t>*/</w:t>
      </w:r>
    </w:p>
    <w:p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len:12, /**&lt; </w:t>
      </w:r>
      <w:r>
        <w:rPr>
          <w:rFonts w:hint="eastAsia"/>
        </w:rPr>
        <w:t>报文长度</w:t>
      </w:r>
      <w:r>
        <w:rPr>
          <w:rFonts w:hint="eastAsia"/>
        </w:rPr>
        <w:t xml:space="preserve"> </w:t>
      </w:r>
      <w:r>
        <w:rPr>
          <w:rFonts w:hint="eastAsia"/>
        </w:rPr>
        <w:t>最大可表示</w:t>
      </w:r>
      <w:r>
        <w:rPr>
          <w:rFonts w:hint="eastAsia"/>
        </w:rPr>
        <w:t xml:space="preserve"> 4095 </w:t>
      </w:r>
      <w:r>
        <w:rPr>
          <w:rFonts w:hint="eastAsia"/>
        </w:rPr>
        <w:t>字节，但</w:t>
      </w:r>
      <w:r>
        <w:rPr>
          <w:rFonts w:hint="eastAsia"/>
        </w:rPr>
        <w:t xml:space="preserve"> FAST </w:t>
      </w:r>
      <w:r>
        <w:rPr>
          <w:rFonts w:hint="eastAsia"/>
        </w:rPr>
        <w:t>平台报</w:t>
      </w:r>
    </w:p>
    <w:p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r>
      <w:r>
        <w:rPr>
          <w:rFonts w:hint="eastAsia"/>
        </w:rPr>
        <w:t>文缓存区最大为</w:t>
      </w:r>
      <w:r>
        <w:rPr>
          <w:rFonts w:hint="eastAsia"/>
        </w:rPr>
        <w:t xml:space="preserve"> 2048</w:t>
      </w:r>
      <w:r>
        <w:rPr>
          <w:rFonts w:hint="eastAsia"/>
        </w:rPr>
        <w:t>，完整以太网报文的</w:t>
      </w:r>
      <w:r>
        <w:rPr>
          <w:rFonts w:hint="eastAsia"/>
        </w:rPr>
        <w:t xml:space="preserve"> MTU </w:t>
      </w:r>
      <w:r>
        <w:rPr>
          <w:rFonts w:hint="eastAsia"/>
        </w:rPr>
        <w:t>不超过</w:t>
      </w:r>
      <w:r>
        <w:rPr>
          <w:rFonts w:hint="eastAsia"/>
        </w:rPr>
        <w:t xml:space="preserve"> 1500*/</w:t>
      </w:r>
    </w:p>
    <w:p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inport:4, /**&lt; </w:t>
      </w:r>
      <w:r>
        <w:rPr>
          <w:rFonts w:hint="eastAsia"/>
        </w:rPr>
        <w:t>输入端口号</w:t>
      </w:r>
      <w:r>
        <w:rPr>
          <w:rFonts w:hint="eastAsia"/>
        </w:rPr>
        <w:t xml:space="preserve"> </w:t>
      </w:r>
      <w:r>
        <w:rPr>
          <w:rFonts w:hint="eastAsia"/>
        </w:rPr>
        <w:t>取值：</w:t>
      </w:r>
      <w:r>
        <w:rPr>
          <w:rFonts w:hint="eastAsia"/>
        </w:rPr>
        <w:t xml:space="preserve"> 0</w:t>
      </w:r>
      <w:r>
        <w:rPr>
          <w:rFonts w:hint="eastAsia"/>
        </w:rPr>
        <w:t>—</w:t>
      </w:r>
      <w:r>
        <w:rPr>
          <w:rFonts w:hint="eastAsia"/>
        </w:rPr>
        <w:t>15</w:t>
      </w:r>
      <w:r>
        <w:rPr>
          <w:rFonts w:hint="eastAsia"/>
        </w:rPr>
        <w:t>，最多表示</w:t>
      </w:r>
      <w:r>
        <w:rPr>
          <w:rFonts w:hint="eastAsia"/>
        </w:rPr>
        <w:t xml:space="preserve"> 16 </w:t>
      </w:r>
      <w:r>
        <w:rPr>
          <w:rFonts w:hint="eastAsia"/>
        </w:rPr>
        <w:t>个输入端口</w:t>
      </w:r>
      <w:r>
        <w:rPr>
          <w:rFonts w:hint="eastAsia"/>
        </w:rPr>
        <w:t>*/</w:t>
      </w:r>
    </w:p>
    <w:p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lastRenderedPageBreak/>
        <w:tab/>
        <w:t xml:space="preserve">ttl:4;/**&lt; </w:t>
      </w:r>
      <w:r>
        <w:rPr>
          <w:rFonts w:hint="eastAsia"/>
        </w:rPr>
        <w:t>报文通过模块的</w:t>
      </w:r>
      <w:r>
        <w:rPr>
          <w:rFonts w:hint="eastAsia"/>
        </w:rPr>
        <w:t xml:space="preserve"> TTL </w:t>
      </w:r>
      <w:r>
        <w:rPr>
          <w:rFonts w:hint="eastAsia"/>
        </w:rPr>
        <w:t>值，每过一个处理模块减</w:t>
      </w:r>
      <w:r>
        <w:rPr>
          <w:rFonts w:hint="eastAsia"/>
        </w:rPr>
        <w:t xml:space="preserve"> 1*/</w:t>
      </w:r>
    </w:p>
    <w:p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u64 user[2];/**&lt; </w:t>
      </w:r>
      <w:r>
        <w:rPr>
          <w:rFonts w:hint="eastAsia"/>
        </w:rPr>
        <w:t>用户自定义</w:t>
      </w:r>
      <w:r>
        <w:rPr>
          <w:rFonts w:hint="eastAsia"/>
        </w:rPr>
        <w:t xml:space="preserve"> metadata </w:t>
      </w:r>
      <w:r>
        <w:rPr>
          <w:rFonts w:hint="eastAsia"/>
        </w:rPr>
        <w:t>数据格式与内容</w:t>
      </w:r>
      <w:r>
        <w:rPr>
          <w:rFonts w:hint="eastAsia"/>
        </w:rPr>
        <w:t xml:space="preserve"> </w:t>
      </w:r>
      <w:r>
        <w:rPr>
          <w:rFonts w:hint="eastAsia"/>
        </w:rPr>
        <w:t>此字段由可</w:t>
      </w:r>
    </w:p>
    <w:p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r>
      <w:r>
        <w:rPr>
          <w:rFonts w:hint="eastAsia"/>
        </w:rPr>
        <w:t>用户改写，但需要保证数据大小严格限定在</w:t>
      </w:r>
      <w:r>
        <w:rPr>
          <w:rFonts w:hint="eastAsia"/>
        </w:rPr>
        <w:t xml:space="preserve"> 16 </w:t>
      </w:r>
      <w:r>
        <w:rPr>
          <w:rFonts w:hint="eastAsia"/>
        </w:rPr>
        <w:t>字节</w:t>
      </w:r>
      <w:r>
        <w:rPr>
          <w:rFonts w:hint="eastAsia"/>
        </w:rPr>
        <w:t>*/</w:t>
      </w:r>
    </w:p>
    <w:p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t>};</w:t>
      </w:r>
    </w:p>
    <w:p w:rsidR="00601B54" w:rsidRDefault="00EE410D">
      <w:r>
        <w:tab/>
      </w:r>
      <w:r>
        <w:tab/>
      </w:r>
      <w:r>
        <w:rPr>
          <w:rFonts w:hint="eastAsia"/>
        </w:rPr>
        <w:t>综上，所有软件可读</w:t>
      </w:r>
      <w:r>
        <w:rPr>
          <w:rFonts w:hint="eastAsia"/>
        </w:rPr>
        <w:t>/</w:t>
      </w:r>
      <w:r>
        <w:rPr>
          <w:rFonts w:hint="eastAsia"/>
        </w:rPr>
        <w:t>写的寄存器</w:t>
      </w:r>
      <w:r>
        <w:rPr>
          <w:rFonts w:hint="eastAsia"/>
        </w:rPr>
        <w:t>/</w:t>
      </w:r>
      <w:r>
        <w:rPr>
          <w:rFonts w:hint="eastAsia"/>
        </w:rPr>
        <w:t>计数器可分为四类：</w:t>
      </w:r>
    </w:p>
    <w:p w:rsidR="00601B54" w:rsidRDefault="00601B54"/>
    <w:p w:rsidR="00601B54" w:rsidRDefault="00EE410D">
      <w:pPr>
        <w:jc w:val="center"/>
      </w:pPr>
      <w:r>
        <w:rPr>
          <w:rFonts w:hint="eastAsia"/>
        </w:rPr>
        <w:t>表五</w:t>
      </w:r>
      <w:r>
        <w:rPr>
          <w:rFonts w:hint="eastAsia"/>
        </w:rPr>
        <w:t xml:space="preserve"> </w:t>
      </w:r>
      <w:r>
        <w:t>ANT sw</w:t>
      </w:r>
      <w:r>
        <w:rPr>
          <w:rFonts w:hint="eastAsia"/>
        </w:rPr>
        <w:t>可读写寄存器汇总表</w:t>
      </w:r>
    </w:p>
    <w:tbl>
      <w:tblPr>
        <w:tblStyle w:val="21"/>
        <w:tblW w:w="9099" w:type="dxa"/>
        <w:jc w:val="center"/>
        <w:tblLayout w:type="fixed"/>
        <w:tblLook w:val="04A0" w:firstRow="1" w:lastRow="0" w:firstColumn="1" w:lastColumn="0" w:noHBand="0" w:noVBand="1"/>
      </w:tblPr>
      <w:tblGrid>
        <w:gridCol w:w="706"/>
        <w:gridCol w:w="1120"/>
        <w:gridCol w:w="1036"/>
        <w:gridCol w:w="992"/>
        <w:gridCol w:w="1276"/>
        <w:gridCol w:w="850"/>
        <w:gridCol w:w="851"/>
        <w:gridCol w:w="708"/>
        <w:gridCol w:w="710"/>
        <w:gridCol w:w="850"/>
      </w:tblGrid>
      <w:tr w:rsidR="00601B54" w:rsidTr="00601B54">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706" w:type="dxa"/>
            <w:vMerge w:val="restart"/>
          </w:tcPr>
          <w:p w:rsidR="00601B54" w:rsidRDefault="00EE410D">
            <w:pPr>
              <w:rPr>
                <w:b w:val="0"/>
                <w:bCs w:val="0"/>
              </w:rPr>
            </w:pPr>
            <w:r>
              <w:rPr>
                <w:rFonts w:hint="eastAsia"/>
              </w:rPr>
              <w:t>PGM</w:t>
            </w:r>
          </w:p>
        </w:tc>
        <w:tc>
          <w:tcPr>
            <w:tcW w:w="1120" w:type="dxa"/>
          </w:tcPr>
          <w:p w:rsidR="00601B54" w:rsidRPr="008F77DE" w:rsidRDefault="00EE410D">
            <w:pPr>
              <w:cnfStyle w:val="100000000000" w:firstRow="1" w:lastRow="0" w:firstColumn="0" w:lastColumn="0" w:oddVBand="0" w:evenVBand="0" w:oddHBand="0" w:evenHBand="0" w:firstRowFirstColumn="0" w:firstRowLastColumn="0" w:lastRowFirstColumn="0" w:lastRowLastColumn="0"/>
              <w:rPr>
                <w:b w:val="0"/>
                <w:bCs w:val="0"/>
              </w:rPr>
            </w:pPr>
            <w:r w:rsidRPr="008F77DE">
              <w:rPr>
                <w:rFonts w:hint="eastAsia"/>
              </w:rPr>
              <w:t>参数</w:t>
            </w:r>
            <w:r w:rsidRPr="008F77DE">
              <w:rPr>
                <w:rFonts w:hint="eastAsia"/>
              </w:rPr>
              <w:t>reg</w:t>
            </w:r>
          </w:p>
        </w:tc>
        <w:tc>
          <w:tcPr>
            <w:tcW w:w="1036" w:type="dxa"/>
          </w:tcPr>
          <w:p w:rsidR="00601B54" w:rsidRPr="008F77DE" w:rsidRDefault="00EE410D">
            <w:pPr>
              <w:cnfStyle w:val="100000000000" w:firstRow="1" w:lastRow="0" w:firstColumn="0" w:lastColumn="0" w:oddVBand="0" w:evenVBand="0" w:oddHBand="0" w:evenHBand="0" w:firstRowFirstColumn="0" w:firstRowLastColumn="0" w:lastRowFirstColumn="0" w:lastRowLastColumn="0"/>
              <w:rPr>
                <w:b w:val="0"/>
              </w:rPr>
            </w:pPr>
            <w:r w:rsidRPr="008F77DE">
              <w:rPr>
                <w:rFonts w:hint="eastAsia"/>
                <w:b w:val="0"/>
              </w:rPr>
              <w:t>协议</w:t>
            </w:r>
          </w:p>
          <w:p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类型</w:t>
            </w:r>
          </w:p>
        </w:tc>
        <w:tc>
          <w:tcPr>
            <w:tcW w:w="992" w:type="dxa"/>
          </w:tcPr>
          <w:p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更新</w:t>
            </w:r>
          </w:p>
          <w:p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模式</w:t>
            </w:r>
          </w:p>
        </w:tc>
        <w:tc>
          <w:tcPr>
            <w:tcW w:w="1276" w:type="dxa"/>
          </w:tcPr>
          <w:p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发送速率</w:t>
            </w:r>
          </w:p>
        </w:tc>
        <w:tc>
          <w:tcPr>
            <w:tcW w:w="850" w:type="dxa"/>
          </w:tcPr>
          <w:p w:rsidR="00601B54" w:rsidRPr="008F77DE" w:rsidRDefault="00EE410D">
            <w:pPr>
              <w:cnfStyle w:val="100000000000" w:firstRow="1" w:lastRow="0" w:firstColumn="0" w:lastColumn="0" w:oddVBand="0" w:evenVBand="0" w:oddHBand="0" w:evenHBand="0" w:firstRowFirstColumn="0" w:firstRowLastColumn="0" w:lastRowFirstColumn="0" w:lastRowLastColumn="0"/>
              <w:rPr>
                <w:b w:val="0"/>
              </w:rPr>
            </w:pPr>
            <w:r w:rsidRPr="008F77DE">
              <w:rPr>
                <w:rFonts w:hint="eastAsia"/>
                <w:b w:val="0"/>
              </w:rPr>
              <w:t>发送</w:t>
            </w:r>
          </w:p>
          <w:p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模式</w:t>
            </w:r>
          </w:p>
        </w:tc>
        <w:tc>
          <w:tcPr>
            <w:tcW w:w="851" w:type="dxa"/>
          </w:tcPr>
          <w:p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运行状态标识</w:t>
            </w:r>
          </w:p>
        </w:tc>
        <w:tc>
          <w:tcPr>
            <w:tcW w:w="708" w:type="dxa"/>
          </w:tcPr>
          <w:p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测试时间</w:t>
            </w:r>
          </w:p>
        </w:tc>
        <w:tc>
          <w:tcPr>
            <w:tcW w:w="710" w:type="dxa"/>
          </w:tcPr>
          <w:p w:rsidR="00601B54" w:rsidRDefault="00EE410D">
            <w:pPr>
              <w:cnfStyle w:val="100000000000" w:firstRow="1" w:lastRow="0" w:firstColumn="0" w:lastColumn="0" w:oddVBand="0" w:evenVBand="0" w:oddHBand="0" w:evenHBand="0" w:firstRowFirstColumn="0" w:firstRowLastColumn="0" w:lastRowFirstColumn="0" w:lastRowLastColumn="0"/>
              <w:rPr>
                <w:bCs w:val="0"/>
              </w:rPr>
            </w:pPr>
            <w:r>
              <w:rPr>
                <w:rFonts w:hint="eastAsia"/>
                <w:b w:val="0"/>
              </w:rPr>
              <w:t>间隔时间</w:t>
            </w:r>
          </w:p>
        </w:tc>
        <w:tc>
          <w:tcPr>
            <w:tcW w:w="850" w:type="dxa"/>
          </w:tcPr>
          <w:p w:rsidR="00601B54"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时间戳标识</w:t>
            </w:r>
          </w:p>
        </w:tc>
      </w:tr>
      <w:tr w:rsidR="00601B54" w:rsidTr="00601B54">
        <w:trPr>
          <w:trHeight w:val="280"/>
          <w:jc w:val="center"/>
        </w:trPr>
        <w:tc>
          <w:tcPr>
            <w:cnfStyle w:val="001000000000" w:firstRow="0" w:lastRow="0" w:firstColumn="1" w:lastColumn="0" w:oddVBand="0" w:evenVBand="0" w:oddHBand="0" w:evenHBand="0" w:firstRowFirstColumn="0" w:firstRowLastColumn="0" w:lastRowFirstColumn="0" w:lastRowLastColumn="0"/>
            <w:tcW w:w="706" w:type="dxa"/>
            <w:vMerge/>
            <w:tcBorders>
              <w:top w:val="single" w:sz="4" w:space="0" w:color="7F7F7F" w:themeColor="text1" w:themeTint="80"/>
              <w:bottom w:val="single" w:sz="4" w:space="0" w:color="7F7F7F" w:themeColor="text1" w:themeTint="80"/>
            </w:tcBorders>
          </w:tcPr>
          <w:p w:rsidR="00601B54" w:rsidRDefault="00601B54">
            <w:pPr>
              <w:rPr>
                <w:b w:val="0"/>
                <w:bCs w:val="0"/>
              </w:rPr>
            </w:pPr>
          </w:p>
        </w:tc>
        <w:tc>
          <w:tcPr>
            <w:tcW w:w="1120" w:type="dxa"/>
            <w:tcBorders>
              <w:top w:val="single" w:sz="4" w:space="0" w:color="7F7F7F" w:themeColor="text1" w:themeTint="80"/>
              <w:bottom w:val="single" w:sz="4" w:space="0" w:color="7F7F7F" w:themeColor="text1" w:themeTint="80"/>
            </w:tcBorders>
          </w:tcPr>
          <w:p w:rsidR="00601B54" w:rsidRPr="008F77DE" w:rsidRDefault="00EE410D">
            <w:pPr>
              <w:cnfStyle w:val="000000000000" w:firstRow="0" w:lastRow="0" w:firstColumn="0" w:lastColumn="0" w:oddVBand="0" w:evenVBand="0" w:oddHBand="0" w:evenHBand="0" w:firstRowFirstColumn="0" w:firstRowLastColumn="0" w:lastRowFirstColumn="0" w:lastRowLastColumn="0"/>
              <w:rPr>
                <w:b/>
              </w:rPr>
            </w:pPr>
            <w:r w:rsidRPr="008F77DE">
              <w:rPr>
                <w:rFonts w:hint="eastAsia"/>
                <w:b/>
              </w:rPr>
              <w:t>计数</w:t>
            </w:r>
            <w:r w:rsidRPr="008F77DE">
              <w:rPr>
                <w:rFonts w:hint="eastAsia"/>
                <w:b/>
              </w:rPr>
              <w:t>reg</w:t>
            </w:r>
          </w:p>
        </w:tc>
        <w:tc>
          <w:tcPr>
            <w:tcW w:w="1036" w:type="dxa"/>
            <w:tcBorders>
              <w:top w:val="single" w:sz="4" w:space="0" w:color="7F7F7F" w:themeColor="text1" w:themeTint="80"/>
              <w:bottom w:val="single" w:sz="4" w:space="0" w:color="7F7F7F" w:themeColor="text1" w:themeTint="80"/>
            </w:tcBorders>
          </w:tcPr>
          <w:p w:rsidR="00601B54" w:rsidRPr="008F77DE"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sidRPr="008F77DE">
              <w:rPr>
                <w:rFonts w:hint="eastAsia"/>
                <w:color w:val="A5A5A5" w:themeColor="accent3"/>
              </w:rPr>
              <w:t>平均</w:t>
            </w:r>
          </w:p>
          <w:p w:rsidR="00601B54" w:rsidRPr="008F77DE"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sidRPr="008F77DE">
              <w:rPr>
                <w:rFonts w:hint="eastAsia"/>
                <w:color w:val="A5A5A5" w:themeColor="accent3"/>
              </w:rPr>
              <w:t>比特率</w:t>
            </w:r>
          </w:p>
        </w:tc>
        <w:tc>
          <w:tcPr>
            <w:tcW w:w="992" w:type="dxa"/>
            <w:tcBorders>
              <w:top w:val="single" w:sz="4" w:space="0" w:color="7F7F7F" w:themeColor="text1" w:themeTint="80"/>
              <w:bottom w:val="single" w:sz="4" w:space="0" w:color="7F7F7F" w:themeColor="text1" w:themeTint="80"/>
            </w:tcBorders>
          </w:tcPr>
          <w:p w:rsidR="00601B54" w:rsidRPr="008F77DE"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sidRPr="008F77DE">
              <w:rPr>
                <w:rFonts w:hint="eastAsia"/>
                <w:color w:val="A5A5A5" w:themeColor="accent3"/>
              </w:rPr>
              <w:t>平均报文速率</w:t>
            </w:r>
          </w:p>
        </w:tc>
        <w:tc>
          <w:tcPr>
            <w:tcW w:w="1276" w:type="dxa"/>
            <w:tcBorders>
              <w:top w:val="single" w:sz="4" w:space="0" w:color="7F7F7F" w:themeColor="text1" w:themeTint="80"/>
              <w:bottom w:val="single" w:sz="4" w:space="0" w:color="7F7F7F" w:themeColor="text1" w:themeTint="80"/>
            </w:tcBorders>
          </w:tcPr>
          <w:p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总比特数</w:t>
            </w:r>
          </w:p>
        </w:tc>
        <w:tc>
          <w:tcPr>
            <w:tcW w:w="850" w:type="dxa"/>
            <w:tcBorders>
              <w:top w:val="single" w:sz="4" w:space="0" w:color="7F7F7F" w:themeColor="text1" w:themeTint="80"/>
              <w:bottom w:val="single" w:sz="4" w:space="0" w:color="7F7F7F" w:themeColor="text1" w:themeTint="80"/>
            </w:tcBorders>
          </w:tcPr>
          <w:p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总报</w:t>
            </w:r>
          </w:p>
          <w:p w:rsidR="00601B54" w:rsidRPr="008F77DE" w:rsidRDefault="00EE410D">
            <w:pPr>
              <w:cnfStyle w:val="000000000000" w:firstRow="0" w:lastRow="0" w:firstColumn="0" w:lastColumn="0" w:oddVBand="0" w:evenVBand="0" w:oddHBand="0" w:evenHBand="0" w:firstRowFirstColumn="0" w:firstRowLastColumn="0" w:lastRowFirstColumn="0" w:lastRowLastColumn="0"/>
            </w:pPr>
            <w:proofErr w:type="gramStart"/>
            <w:r w:rsidRPr="008F77DE">
              <w:rPr>
                <w:rFonts w:hint="eastAsia"/>
              </w:rPr>
              <w:t>文数</w:t>
            </w:r>
            <w:proofErr w:type="gramEnd"/>
          </w:p>
        </w:tc>
        <w:tc>
          <w:tcPr>
            <w:tcW w:w="851" w:type="dxa"/>
            <w:tcBorders>
              <w:top w:val="single" w:sz="4" w:space="0" w:color="7F7F7F" w:themeColor="text1" w:themeTint="80"/>
              <w:bottom w:val="single" w:sz="4" w:space="0" w:color="7F7F7F" w:themeColor="text1" w:themeTint="80"/>
            </w:tcBorders>
          </w:tcPr>
          <w:p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运行</w:t>
            </w:r>
          </w:p>
          <w:p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时间</w:t>
            </w:r>
          </w:p>
        </w:tc>
        <w:tc>
          <w:tcPr>
            <w:tcW w:w="708" w:type="dxa"/>
            <w:tcBorders>
              <w:top w:val="single" w:sz="4" w:space="0" w:color="7F7F7F" w:themeColor="text1" w:themeTint="80"/>
              <w:bottom w:val="single" w:sz="4" w:space="0" w:color="7F7F7F" w:themeColor="text1" w:themeTint="80"/>
            </w:tcBorders>
          </w:tcPr>
          <w:p w:rsidR="00601B54" w:rsidRPr="008F77DE" w:rsidRDefault="00D63A10">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F77DE">
              <w:rPr>
                <w:rFonts w:ascii="宋体" w:hAnsi="宋体" w:cs="宋体" w:hint="eastAsia"/>
                <w:sz w:val="20"/>
                <w:szCs w:val="20"/>
              </w:rPr>
              <w:t>时延测量间隔时间</w:t>
            </w:r>
          </w:p>
        </w:tc>
        <w:tc>
          <w:tcPr>
            <w:tcW w:w="710" w:type="dxa"/>
            <w:tcBorders>
              <w:top w:val="single" w:sz="4" w:space="0" w:color="7F7F7F" w:themeColor="text1" w:themeTint="80"/>
              <w:bottom w:val="single" w:sz="4" w:space="0" w:color="7F7F7F" w:themeColor="text1" w:themeTint="80"/>
            </w:tcBorders>
          </w:tcPr>
          <w:p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c>
          <w:tcPr>
            <w:tcW w:w="850" w:type="dxa"/>
            <w:tcBorders>
              <w:top w:val="single" w:sz="4" w:space="0" w:color="7F7F7F" w:themeColor="text1" w:themeTint="80"/>
              <w:bottom w:val="single" w:sz="4" w:space="0" w:color="7F7F7F" w:themeColor="text1" w:themeTint="80"/>
            </w:tcBorders>
          </w:tcPr>
          <w:p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r>
      <w:tr w:rsidR="00601B54" w:rsidTr="00601B54">
        <w:trPr>
          <w:trHeight w:val="280"/>
          <w:jc w:val="center"/>
        </w:trPr>
        <w:tc>
          <w:tcPr>
            <w:cnfStyle w:val="001000000000" w:firstRow="0" w:lastRow="0" w:firstColumn="1" w:lastColumn="0" w:oddVBand="0" w:evenVBand="0" w:oddHBand="0" w:evenHBand="0" w:firstRowFirstColumn="0" w:firstRowLastColumn="0" w:lastRowFirstColumn="0" w:lastRowLastColumn="0"/>
            <w:tcW w:w="706" w:type="dxa"/>
            <w:vMerge w:val="restart"/>
          </w:tcPr>
          <w:p w:rsidR="00601B54" w:rsidRDefault="00EE410D">
            <w:pPr>
              <w:rPr>
                <w:b w:val="0"/>
                <w:bCs w:val="0"/>
              </w:rPr>
            </w:pPr>
            <w:r>
              <w:rPr>
                <w:rFonts w:hint="eastAsia"/>
              </w:rPr>
              <w:t>SCM</w:t>
            </w:r>
          </w:p>
        </w:tc>
        <w:tc>
          <w:tcPr>
            <w:tcW w:w="1120" w:type="dxa"/>
          </w:tcPr>
          <w:p w:rsidR="00601B54" w:rsidRPr="008F77DE" w:rsidRDefault="00EE410D">
            <w:pPr>
              <w:cnfStyle w:val="000000000000" w:firstRow="0" w:lastRow="0" w:firstColumn="0" w:lastColumn="0" w:oddVBand="0" w:evenVBand="0" w:oddHBand="0" w:evenHBand="0" w:firstRowFirstColumn="0" w:firstRowLastColumn="0" w:lastRowFirstColumn="0" w:lastRowLastColumn="0"/>
              <w:rPr>
                <w:b/>
              </w:rPr>
            </w:pPr>
            <w:r w:rsidRPr="008F77DE">
              <w:rPr>
                <w:rFonts w:hint="eastAsia"/>
                <w:b/>
              </w:rPr>
              <w:t>参数</w:t>
            </w:r>
            <w:r w:rsidRPr="008F77DE">
              <w:rPr>
                <w:rFonts w:hint="eastAsia"/>
                <w:b/>
              </w:rPr>
              <w:t>reg</w:t>
            </w:r>
          </w:p>
        </w:tc>
        <w:tc>
          <w:tcPr>
            <w:tcW w:w="1036" w:type="dxa"/>
          </w:tcPr>
          <w:p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协议</w:t>
            </w:r>
          </w:p>
          <w:p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类型</w:t>
            </w:r>
          </w:p>
        </w:tc>
        <w:tc>
          <w:tcPr>
            <w:tcW w:w="992" w:type="dxa"/>
          </w:tcPr>
          <w:p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运行状态标识</w:t>
            </w:r>
          </w:p>
        </w:tc>
        <w:tc>
          <w:tcPr>
            <w:tcW w:w="1276" w:type="dxa"/>
          </w:tcPr>
          <w:p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时间戳标识</w:t>
            </w:r>
          </w:p>
        </w:tc>
        <w:tc>
          <w:tcPr>
            <w:tcW w:w="850" w:type="dxa"/>
          </w:tcPr>
          <w:p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w/o</w:t>
            </w:r>
          </w:p>
        </w:tc>
        <w:tc>
          <w:tcPr>
            <w:tcW w:w="851" w:type="dxa"/>
          </w:tcPr>
          <w:p w:rsidR="00601B54" w:rsidRPr="008F77DE"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F77DE">
              <w:rPr>
                <w:rFonts w:hint="eastAsia"/>
              </w:rPr>
              <w:t>w</w:t>
            </w:r>
            <w:r w:rsidRPr="008F77DE">
              <w:t>/o</w:t>
            </w:r>
          </w:p>
        </w:tc>
        <w:tc>
          <w:tcPr>
            <w:tcW w:w="708" w:type="dxa"/>
          </w:tcPr>
          <w:p w:rsidR="00601B54" w:rsidRPr="008F77DE"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F77DE">
              <w:rPr>
                <w:rFonts w:hint="eastAsia"/>
              </w:rPr>
              <w:t>w</w:t>
            </w:r>
            <w:r w:rsidRPr="008F77DE">
              <w:t>/o</w:t>
            </w:r>
          </w:p>
        </w:tc>
        <w:tc>
          <w:tcPr>
            <w:tcW w:w="710" w:type="dxa"/>
          </w:tcPr>
          <w:p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c>
          <w:tcPr>
            <w:tcW w:w="850" w:type="dxa"/>
          </w:tcPr>
          <w:p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r>
      <w:tr w:rsidR="00601B54" w:rsidTr="00601B54">
        <w:trPr>
          <w:trHeight w:val="280"/>
          <w:jc w:val="center"/>
        </w:trPr>
        <w:tc>
          <w:tcPr>
            <w:cnfStyle w:val="001000000000" w:firstRow="0" w:lastRow="0" w:firstColumn="1" w:lastColumn="0" w:oddVBand="0" w:evenVBand="0" w:oddHBand="0" w:evenHBand="0" w:firstRowFirstColumn="0" w:firstRowLastColumn="0" w:lastRowFirstColumn="0" w:lastRowLastColumn="0"/>
            <w:tcW w:w="706" w:type="dxa"/>
            <w:vMerge/>
            <w:tcBorders>
              <w:top w:val="single" w:sz="4" w:space="0" w:color="7F7F7F" w:themeColor="text1" w:themeTint="80"/>
              <w:bottom w:val="single" w:sz="4" w:space="0" w:color="7F7F7F" w:themeColor="text1" w:themeTint="80"/>
            </w:tcBorders>
          </w:tcPr>
          <w:p w:rsidR="00601B54" w:rsidRDefault="00601B54">
            <w:pPr>
              <w:rPr>
                <w:b w:val="0"/>
                <w:bCs w:val="0"/>
              </w:rPr>
            </w:pPr>
          </w:p>
        </w:tc>
        <w:tc>
          <w:tcPr>
            <w:tcW w:w="1120" w:type="dxa"/>
            <w:tcBorders>
              <w:top w:val="single" w:sz="4" w:space="0" w:color="7F7F7F" w:themeColor="text1" w:themeTint="80"/>
              <w:bottom w:val="single" w:sz="4" w:space="0" w:color="7F7F7F" w:themeColor="text1" w:themeTint="80"/>
            </w:tcBorders>
          </w:tcPr>
          <w:p w:rsidR="00601B54" w:rsidRDefault="00EE410D">
            <w:pPr>
              <w:cnfStyle w:val="000000000000" w:firstRow="0" w:lastRow="0" w:firstColumn="0" w:lastColumn="0" w:oddVBand="0" w:evenVBand="0" w:oddHBand="0" w:evenHBand="0" w:firstRowFirstColumn="0" w:firstRowLastColumn="0" w:lastRowFirstColumn="0" w:lastRowLastColumn="0"/>
              <w:rPr>
                <w:b/>
              </w:rPr>
            </w:pPr>
            <w:r>
              <w:rPr>
                <w:rFonts w:hint="eastAsia"/>
                <w:b/>
              </w:rPr>
              <w:t>计数</w:t>
            </w:r>
            <w:r>
              <w:rPr>
                <w:rFonts w:hint="eastAsia"/>
                <w:b/>
              </w:rPr>
              <w:t>reg</w:t>
            </w:r>
          </w:p>
        </w:tc>
        <w:tc>
          <w:tcPr>
            <w:tcW w:w="1036" w:type="dxa"/>
            <w:tcBorders>
              <w:top w:val="single" w:sz="4" w:space="0" w:color="7F7F7F" w:themeColor="text1" w:themeTint="80"/>
              <w:bottom w:val="single" w:sz="4" w:space="0" w:color="7F7F7F" w:themeColor="text1" w:themeTint="80"/>
            </w:tcBorders>
          </w:tcPr>
          <w:p w:rsidR="00601B54"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Pr>
                <w:rFonts w:hint="eastAsia"/>
                <w:color w:val="A5A5A5" w:themeColor="accent3"/>
              </w:rPr>
              <w:t>平均</w:t>
            </w:r>
          </w:p>
          <w:p w:rsidR="00601B54"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Pr>
                <w:rFonts w:hint="eastAsia"/>
                <w:color w:val="A5A5A5" w:themeColor="accent3"/>
              </w:rPr>
              <w:t>比特率</w:t>
            </w:r>
          </w:p>
        </w:tc>
        <w:tc>
          <w:tcPr>
            <w:tcW w:w="992" w:type="dxa"/>
            <w:tcBorders>
              <w:top w:val="single" w:sz="4" w:space="0" w:color="7F7F7F" w:themeColor="text1" w:themeTint="80"/>
              <w:bottom w:val="single" w:sz="4" w:space="0" w:color="7F7F7F" w:themeColor="text1" w:themeTint="80"/>
            </w:tcBorders>
          </w:tcPr>
          <w:p w:rsidR="00601B54"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Pr>
                <w:rFonts w:hint="eastAsia"/>
                <w:color w:val="A5A5A5" w:themeColor="accent3"/>
              </w:rPr>
              <w:t>平均报文速率</w:t>
            </w:r>
          </w:p>
        </w:tc>
        <w:tc>
          <w:tcPr>
            <w:tcW w:w="1276" w:type="dxa"/>
            <w:tcBorders>
              <w:top w:val="single" w:sz="4" w:space="0" w:color="7F7F7F" w:themeColor="text1" w:themeTint="80"/>
              <w:bottom w:val="single" w:sz="4" w:space="0" w:color="7F7F7F" w:themeColor="text1" w:themeTint="80"/>
            </w:tcBorders>
          </w:tcPr>
          <w:p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总比特数</w:t>
            </w:r>
          </w:p>
        </w:tc>
        <w:tc>
          <w:tcPr>
            <w:tcW w:w="850" w:type="dxa"/>
            <w:tcBorders>
              <w:top w:val="single" w:sz="4" w:space="0" w:color="7F7F7F" w:themeColor="text1" w:themeTint="80"/>
              <w:bottom w:val="single" w:sz="4" w:space="0" w:color="7F7F7F" w:themeColor="text1" w:themeTint="80"/>
            </w:tcBorders>
          </w:tcPr>
          <w:p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总报</w:t>
            </w:r>
          </w:p>
          <w:p w:rsidR="00601B54" w:rsidRDefault="00EE410D">
            <w:pPr>
              <w:cnfStyle w:val="000000000000" w:firstRow="0" w:lastRow="0" w:firstColumn="0" w:lastColumn="0" w:oddVBand="0" w:evenVBand="0" w:oddHBand="0" w:evenHBand="0" w:firstRowFirstColumn="0" w:firstRowLastColumn="0" w:lastRowFirstColumn="0" w:lastRowLastColumn="0"/>
            </w:pPr>
            <w:proofErr w:type="gramStart"/>
            <w:r>
              <w:rPr>
                <w:rFonts w:hint="eastAsia"/>
              </w:rPr>
              <w:t>文数</w:t>
            </w:r>
            <w:proofErr w:type="gramEnd"/>
          </w:p>
        </w:tc>
        <w:tc>
          <w:tcPr>
            <w:tcW w:w="851" w:type="dxa"/>
            <w:tcBorders>
              <w:top w:val="single" w:sz="4" w:space="0" w:color="7F7F7F" w:themeColor="text1" w:themeTint="80"/>
              <w:bottom w:val="single" w:sz="4" w:space="0" w:color="7F7F7F" w:themeColor="text1" w:themeTint="80"/>
            </w:tcBorders>
          </w:tcPr>
          <w:p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时间差</w:t>
            </w:r>
          </w:p>
          <w:p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w:t>
            </w:r>
            <w:r>
              <w:t>n</w:t>
            </w:r>
            <w:r>
              <w:rPr>
                <w:rFonts w:hint="eastAsia"/>
              </w:rPr>
              <w:t>个</w:t>
            </w:r>
            <w:r>
              <w:t>)</w:t>
            </w:r>
          </w:p>
        </w:tc>
        <w:tc>
          <w:tcPr>
            <w:tcW w:w="708" w:type="dxa"/>
            <w:tcBorders>
              <w:top w:val="single" w:sz="4" w:space="0" w:color="7F7F7F" w:themeColor="text1" w:themeTint="80"/>
              <w:bottom w:val="single" w:sz="4" w:space="0" w:color="7F7F7F" w:themeColor="text1" w:themeTint="80"/>
            </w:tcBorders>
          </w:tcPr>
          <w:p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运行时间</w:t>
            </w:r>
          </w:p>
        </w:tc>
        <w:tc>
          <w:tcPr>
            <w:tcW w:w="710" w:type="dxa"/>
            <w:tcBorders>
              <w:top w:val="single" w:sz="4" w:space="0" w:color="7F7F7F" w:themeColor="text1" w:themeTint="80"/>
              <w:bottom w:val="single" w:sz="4" w:space="0" w:color="7F7F7F" w:themeColor="text1" w:themeTint="80"/>
            </w:tcBorders>
          </w:tcPr>
          <w:p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c>
          <w:tcPr>
            <w:tcW w:w="850" w:type="dxa"/>
            <w:tcBorders>
              <w:top w:val="single" w:sz="4" w:space="0" w:color="7F7F7F" w:themeColor="text1" w:themeTint="80"/>
              <w:bottom w:val="single" w:sz="4" w:space="0" w:color="7F7F7F" w:themeColor="text1" w:themeTint="80"/>
            </w:tcBorders>
          </w:tcPr>
          <w:p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r>
    </w:tbl>
    <w:p w:rsidR="00601B54" w:rsidRDefault="00601B54"/>
    <w:p w:rsidR="00601B54" w:rsidRDefault="00EE410D">
      <w:r>
        <w:tab/>
      </w:r>
      <w:r>
        <w:rPr>
          <w:rFonts w:hint="eastAsia"/>
        </w:rPr>
        <w:t>为了能够最大限度节省硬件寄存器资源同时便于硬件的配置过程，</w:t>
      </w:r>
      <w:r>
        <w:rPr>
          <w:rFonts w:hint="eastAsia"/>
        </w:rPr>
        <w:t>A</w:t>
      </w:r>
      <w:r>
        <w:t>NT</w:t>
      </w:r>
      <w:r>
        <w:rPr>
          <w:rFonts w:hint="eastAsia"/>
        </w:rPr>
        <w:t>所采用的数据结构如下所示，而</w:t>
      </w:r>
      <w:r>
        <w:rPr>
          <w:rFonts w:hint="eastAsia"/>
        </w:rPr>
        <w:t>ant</w:t>
      </w:r>
      <w:r>
        <w:t>_para_reg</w:t>
      </w:r>
      <w:r>
        <w:rPr>
          <w:rFonts w:hint="eastAsia"/>
        </w:rPr>
        <w:t>成员中的</w:t>
      </w:r>
      <w:r>
        <w:rPr>
          <w:rFonts w:hint="eastAsia"/>
        </w:rPr>
        <w:t>p</w:t>
      </w:r>
      <w:r>
        <w:t>ad</w:t>
      </w:r>
      <w:r>
        <w:rPr>
          <w:rFonts w:hint="eastAsia"/>
        </w:rPr>
        <w:t>(</w:t>
      </w:r>
      <w:r>
        <w:rPr>
          <w:rFonts w:hint="eastAsia"/>
        </w:rPr>
        <w:t>共</w:t>
      </w:r>
      <w:r>
        <w:rPr>
          <w:rFonts w:hint="eastAsia"/>
        </w:rPr>
        <w:t>3</w:t>
      </w:r>
      <w:r>
        <w:t>9</w:t>
      </w:r>
      <w:r>
        <w:rPr>
          <w:rFonts w:hint="eastAsia"/>
        </w:rPr>
        <w:t>位</w:t>
      </w:r>
      <w:r>
        <w:t>)</w:t>
      </w:r>
      <w:r>
        <w:rPr>
          <w:rFonts w:hint="eastAsia"/>
        </w:rPr>
        <w:t>将用于后续功能扩展。</w:t>
      </w:r>
    </w:p>
    <w:p w:rsidR="00601B54" w:rsidRDefault="00EE410D">
      <w:pPr>
        <w:pBdr>
          <w:top w:val="single" w:sz="4" w:space="1" w:color="auto"/>
          <w:left w:val="single" w:sz="4" w:space="4" w:color="auto"/>
          <w:bottom w:val="single" w:sz="4" w:space="1" w:color="auto"/>
          <w:right w:val="single" w:sz="4" w:space="4" w:color="auto"/>
        </w:pBdr>
        <w:ind w:leftChars="202" w:left="424"/>
      </w:pPr>
      <w:r>
        <w:t>s</w:t>
      </w:r>
      <w:r>
        <w:rPr>
          <w:rFonts w:hint="eastAsia"/>
        </w:rPr>
        <w:t>tr</w:t>
      </w:r>
      <w:r>
        <w:t>uct ant_para_</w:t>
      </w:r>
      <w:proofErr w:type="gramStart"/>
      <w:r>
        <w:t>reg{</w:t>
      </w:r>
      <w:proofErr w:type="gramEnd"/>
    </w:p>
    <w:p w:rsidR="00601B54" w:rsidRDefault="00EE410D">
      <w:pPr>
        <w:pBdr>
          <w:top w:val="single" w:sz="4" w:space="1" w:color="auto"/>
          <w:left w:val="single" w:sz="4" w:space="4" w:color="auto"/>
          <w:bottom w:val="single" w:sz="4" w:space="1" w:color="auto"/>
          <w:right w:val="single" w:sz="4" w:space="4" w:color="auto"/>
        </w:pBdr>
        <w:ind w:leftChars="202" w:left="424"/>
      </w:pPr>
      <w:r>
        <w:tab/>
        <w:t>u64 proto_type:8, //</w:t>
      </w:r>
      <w:r>
        <w:rPr>
          <w:rFonts w:hint="eastAsia"/>
        </w:rPr>
        <w:t>协议类型，位宽为</w:t>
      </w:r>
      <w:r>
        <w:t>8</w:t>
      </w:r>
      <w:r>
        <w:rPr>
          <w:rFonts w:hint="eastAsia"/>
        </w:rPr>
        <w:t>，最多支持</w:t>
      </w:r>
      <w:r>
        <w:t>256</w:t>
      </w:r>
      <w:r>
        <w:rPr>
          <w:rFonts w:hint="eastAsia"/>
        </w:rPr>
        <w:t>种协议类型；</w:t>
      </w:r>
    </w:p>
    <w:p w:rsidR="00601B54" w:rsidRDefault="00EE410D">
      <w:pPr>
        <w:pBdr>
          <w:top w:val="single" w:sz="4" w:space="1" w:color="auto"/>
          <w:left w:val="single" w:sz="4" w:space="4" w:color="auto"/>
          <w:bottom w:val="single" w:sz="4" w:space="1" w:color="auto"/>
          <w:right w:val="single" w:sz="4" w:space="4" w:color="auto"/>
        </w:pBdr>
        <w:ind w:leftChars="202" w:left="424"/>
      </w:pPr>
      <w:r>
        <w:tab/>
        <w:t>update_mode:6, //</w:t>
      </w:r>
      <w:r>
        <w:rPr>
          <w:rFonts w:hint="eastAsia"/>
        </w:rPr>
        <w:t>报文</w:t>
      </w:r>
      <w:r>
        <w:rPr>
          <w:rFonts w:hint="eastAsia"/>
        </w:rPr>
        <w:t>h</w:t>
      </w:r>
      <w:r>
        <w:t>eader-field</w:t>
      </w:r>
      <w:r>
        <w:rPr>
          <w:rFonts w:hint="eastAsia"/>
        </w:rPr>
        <w:t>的更新模式，位宽为</w:t>
      </w:r>
      <w:r>
        <w:rPr>
          <w:rFonts w:hint="eastAsia"/>
        </w:rPr>
        <w:t>6</w:t>
      </w:r>
      <w:r>
        <w:rPr>
          <w:rFonts w:hint="eastAsia"/>
        </w:rPr>
        <w:t>；</w:t>
      </w:r>
    </w:p>
    <w:p w:rsidR="00601B54" w:rsidRDefault="00EE410D">
      <w:pPr>
        <w:pBdr>
          <w:top w:val="single" w:sz="4" w:space="1" w:color="auto"/>
          <w:left w:val="single" w:sz="4" w:space="4" w:color="auto"/>
          <w:bottom w:val="single" w:sz="4" w:space="1" w:color="auto"/>
          <w:right w:val="single" w:sz="4" w:space="4" w:color="auto"/>
        </w:pBdr>
        <w:ind w:leftChars="202" w:left="424"/>
      </w:pPr>
      <w:r>
        <w:tab/>
        <w:t>send_mode:2</w:t>
      </w:r>
      <w:r>
        <w:rPr>
          <w:rFonts w:hint="eastAsia"/>
        </w:rPr>
        <w:t>,</w:t>
      </w:r>
      <w:r>
        <w:t xml:space="preserve"> /</w:t>
      </w:r>
      <w:r>
        <w:rPr>
          <w:rFonts w:hint="eastAsia"/>
        </w:rPr>
        <w:t>/</w:t>
      </w:r>
      <w:r>
        <w:rPr>
          <w:rFonts w:hint="eastAsia"/>
        </w:rPr>
        <w:t>报文发送模式，</w:t>
      </w:r>
      <w:r>
        <w:rPr>
          <w:rFonts w:hint="eastAsia"/>
        </w:rPr>
        <w:t xml:space="preserve"> </w:t>
      </w:r>
      <w:r>
        <w:t>0</w:t>
      </w:r>
      <w:r>
        <w:rPr>
          <w:rFonts w:hint="eastAsia"/>
        </w:rPr>
        <w:t>为持续，</w:t>
      </w:r>
      <w:r>
        <w:rPr>
          <w:rFonts w:hint="eastAsia"/>
        </w:rPr>
        <w:t>1</w:t>
      </w:r>
      <w:r>
        <w:rPr>
          <w:rFonts w:hint="eastAsia"/>
        </w:rPr>
        <w:t>为</w:t>
      </w:r>
      <w:r>
        <w:rPr>
          <w:rFonts w:hint="eastAsia"/>
        </w:rPr>
        <w:t>b</w:t>
      </w:r>
      <w:r>
        <w:t>urst</w:t>
      </w:r>
      <w:r>
        <w:rPr>
          <w:rFonts w:hint="eastAsia"/>
        </w:rPr>
        <w:t>；</w:t>
      </w:r>
    </w:p>
    <w:p w:rsidR="00601B54" w:rsidRDefault="00EE410D">
      <w:pPr>
        <w:pBdr>
          <w:top w:val="single" w:sz="4" w:space="1" w:color="auto"/>
          <w:left w:val="single" w:sz="4" w:space="4" w:color="auto"/>
          <w:bottom w:val="single" w:sz="4" w:space="1" w:color="auto"/>
          <w:right w:val="single" w:sz="4" w:space="4" w:color="auto"/>
        </w:pBdr>
        <w:ind w:leftChars="202" w:left="424"/>
      </w:pPr>
      <w:r>
        <w:tab/>
        <w:t>time_stamp:9, //</w:t>
      </w:r>
      <w:r>
        <w:rPr>
          <w:rFonts w:hint="eastAsia"/>
        </w:rPr>
        <w:t>时间戳标识，高位</w:t>
      </w:r>
      <w:r>
        <w:rPr>
          <w:rFonts w:hint="eastAsia"/>
        </w:rPr>
        <w:t>1</w:t>
      </w:r>
      <w:r>
        <w:rPr>
          <w:rFonts w:hint="eastAsia"/>
        </w:rPr>
        <w:t>为代表需要时间戳，低</w:t>
      </w:r>
      <w:r>
        <w:t>8</w:t>
      </w:r>
      <w:r>
        <w:rPr>
          <w:rFonts w:hint="eastAsia"/>
        </w:rPr>
        <w:t>位表示协议类型；</w:t>
      </w:r>
    </w:p>
    <w:p w:rsidR="00601B54" w:rsidRDefault="00EE410D">
      <w:pPr>
        <w:pBdr>
          <w:top w:val="single" w:sz="4" w:space="1" w:color="auto"/>
          <w:left w:val="single" w:sz="4" w:space="4" w:color="auto"/>
          <w:bottom w:val="single" w:sz="4" w:space="1" w:color="auto"/>
          <w:right w:val="single" w:sz="4" w:space="4" w:color="auto"/>
        </w:pBdr>
        <w:ind w:leftChars="202" w:left="424" w:firstLine="420"/>
      </w:pPr>
      <w:r>
        <w:t>pad:39; //</w:t>
      </w:r>
      <w:r>
        <w:rPr>
          <w:rFonts w:hint="eastAsia"/>
        </w:rPr>
        <w:t>目前作为保留位，用于后续功能扩展；</w:t>
      </w:r>
    </w:p>
    <w:p w:rsidR="00601B54" w:rsidRDefault="00EE410D">
      <w:pPr>
        <w:pBdr>
          <w:top w:val="single" w:sz="4" w:space="1" w:color="auto"/>
          <w:left w:val="single" w:sz="4" w:space="4" w:color="auto"/>
          <w:bottom w:val="single" w:sz="4" w:space="1" w:color="auto"/>
          <w:right w:val="single" w:sz="4" w:space="4" w:color="auto"/>
        </w:pBdr>
        <w:ind w:leftChars="202" w:left="424" w:firstLine="2"/>
      </w:pPr>
      <w:r>
        <w:t>};</w:t>
      </w:r>
    </w:p>
    <w:p w:rsidR="00601B54" w:rsidRDefault="00EE410D">
      <w:pPr>
        <w:ind w:firstLineChars="202" w:firstLine="424"/>
      </w:pPr>
      <w:r>
        <w:rPr>
          <w:rFonts w:hint="eastAsia"/>
        </w:rPr>
        <w:t>除上述数据结构以外，</w:t>
      </w:r>
      <w:r>
        <w:rPr>
          <w:rFonts w:hint="eastAsia"/>
        </w:rPr>
        <w:t>P</w:t>
      </w:r>
      <w:r>
        <w:t>GM</w:t>
      </w:r>
      <w:r>
        <w:rPr>
          <w:rFonts w:hint="eastAsia"/>
        </w:rPr>
        <w:t>与</w:t>
      </w:r>
      <w:r>
        <w:rPr>
          <w:rFonts w:hint="eastAsia"/>
        </w:rPr>
        <w:t>S</w:t>
      </w:r>
      <w:r>
        <w:t>CM</w:t>
      </w:r>
      <w:r>
        <w:rPr>
          <w:rFonts w:hint="eastAsia"/>
        </w:rPr>
        <w:t>模块还共需要</w:t>
      </w:r>
      <w:r>
        <w:rPr>
          <w:rFonts w:hint="eastAsia"/>
        </w:rPr>
        <w:t>5</w:t>
      </w:r>
      <w:r>
        <w:rPr>
          <w:rFonts w:hint="eastAsia"/>
        </w:rPr>
        <w:t>个</w:t>
      </w:r>
      <w:r>
        <w:rPr>
          <w:rFonts w:hint="eastAsia"/>
        </w:rPr>
        <w:t>6</w:t>
      </w:r>
      <w:r>
        <w:t>4</w:t>
      </w:r>
      <w:r>
        <w:rPr>
          <w:rFonts w:hint="eastAsia"/>
        </w:rPr>
        <w:t>位寄存器用于配置参数，分别为：</w:t>
      </w:r>
    </w:p>
    <w:p w:rsidR="00601B54" w:rsidRDefault="002003BC">
      <w:pPr>
        <w:pBdr>
          <w:top w:val="single" w:sz="4" w:space="1" w:color="auto"/>
          <w:left w:val="single" w:sz="4" w:space="4" w:color="auto"/>
          <w:bottom w:val="single" w:sz="4" w:space="1" w:color="auto"/>
          <w:right w:val="single" w:sz="4" w:space="4" w:color="auto"/>
        </w:pBdr>
        <w:ind w:leftChars="202" w:left="424" w:firstLine="2"/>
      </w:pPr>
      <w:r>
        <w:t>u32</w:t>
      </w:r>
      <w:r w:rsidR="00EE410D">
        <w:t xml:space="preserve"> sent_rate</w:t>
      </w:r>
      <w:r w:rsidR="00CC6A44">
        <w:rPr>
          <w:rFonts w:hint="eastAsia"/>
        </w:rPr>
        <w:t>_</w:t>
      </w:r>
      <w:r w:rsidR="00CC6A44">
        <w:t>reg</w:t>
      </w:r>
      <w:r w:rsidR="00EE410D">
        <w:t>; //</w:t>
      </w:r>
      <w:r w:rsidR="00EE410D">
        <w:rPr>
          <w:rFonts w:hint="eastAsia"/>
        </w:rPr>
        <w:t>报文发送速率</w:t>
      </w:r>
      <w:r w:rsidR="00CC6A44">
        <w:rPr>
          <w:rFonts w:hint="eastAsia"/>
        </w:rPr>
        <w:t>，以</w:t>
      </w:r>
      <w:r w:rsidR="00EB13A4">
        <w:rPr>
          <w:rFonts w:hint="eastAsia"/>
        </w:rPr>
        <w:t>两个报文的间隔时间</w:t>
      </w:r>
      <w:r w:rsidR="00EB13A4">
        <w:rPr>
          <w:rFonts w:hint="eastAsia"/>
        </w:rPr>
        <w:t>/</w:t>
      </w:r>
      <w:r w:rsidR="000C37ED">
        <w:t>10</w:t>
      </w:r>
      <w:r w:rsidR="00EB13A4">
        <w:t>ns</w:t>
      </w:r>
      <w:r w:rsidR="00EB13A4">
        <w:rPr>
          <w:rFonts w:hint="eastAsia"/>
        </w:rPr>
        <w:t>得到间隔</w:t>
      </w:r>
      <w:r w:rsidR="00EB13A4">
        <w:rPr>
          <w:rFonts w:hint="eastAsia"/>
        </w:rPr>
        <w:t>c</w:t>
      </w:r>
      <w:r w:rsidR="00EB13A4">
        <w:t>ycle</w:t>
      </w:r>
      <w:r w:rsidR="00EB13A4">
        <w:rPr>
          <w:rFonts w:hint="eastAsia"/>
        </w:rPr>
        <w:t>数</w:t>
      </w:r>
      <w:r w:rsidR="00EE410D">
        <w:rPr>
          <w:rFonts w:hint="eastAsia"/>
        </w:rPr>
        <w:t>;</w:t>
      </w:r>
    </w:p>
    <w:p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rsidR="008C44D4">
        <w:t>8</w:t>
      </w:r>
      <w:r>
        <w:t xml:space="preserve"> pgm_status</w:t>
      </w:r>
      <w:r w:rsidR="00CC6A44">
        <w:t>_reg</w:t>
      </w:r>
      <w:r>
        <w:t>; //PGM</w:t>
      </w:r>
      <w:r>
        <w:rPr>
          <w:rFonts w:hint="eastAsia"/>
        </w:rPr>
        <w:t>模块运行状态位</w:t>
      </w:r>
      <w:r>
        <w:rPr>
          <w:rFonts w:hint="eastAsia"/>
        </w:rPr>
        <w:t>;</w:t>
      </w:r>
    </w:p>
    <w:p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8 scm_status</w:t>
      </w:r>
      <w:r w:rsidR="00CC6A44">
        <w:t>_reg</w:t>
      </w:r>
      <w:r>
        <w:t>; //SCM</w:t>
      </w:r>
      <w:r>
        <w:rPr>
          <w:rFonts w:hint="eastAsia"/>
        </w:rPr>
        <w:t>模块运行状态位</w:t>
      </w:r>
      <w:r>
        <w:rPr>
          <w:rFonts w:hint="eastAsia"/>
        </w:rPr>
        <w:t>;</w:t>
      </w:r>
    </w:p>
    <w:p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test_time</w:t>
      </w:r>
      <w:r w:rsidR="00CC6A44">
        <w:t>_reg</w:t>
      </w:r>
      <w:r>
        <w:t xml:space="preserve">; </w:t>
      </w:r>
      <w:r>
        <w:rPr>
          <w:rFonts w:hint="eastAsia"/>
        </w:rPr>
        <w:t>/</w:t>
      </w:r>
      <w:r>
        <w:t>/</w:t>
      </w:r>
      <w:r>
        <w:rPr>
          <w:rFonts w:hint="eastAsia"/>
        </w:rPr>
        <w:t>测试时间</w:t>
      </w:r>
      <w:r>
        <w:rPr>
          <w:rFonts w:hint="eastAsia"/>
        </w:rPr>
        <w:t>;</w:t>
      </w:r>
    </w:p>
    <w:p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block_time</w:t>
      </w:r>
      <w:r w:rsidR="00CC6A44">
        <w:t>_reg</w:t>
      </w:r>
      <w:r>
        <w:t>; //</w:t>
      </w:r>
      <w:r>
        <w:rPr>
          <w:rFonts w:hint="eastAsia"/>
        </w:rPr>
        <w:t>间隔时间</w:t>
      </w:r>
      <w:r>
        <w:rPr>
          <w:rFonts w:hint="eastAsia"/>
        </w:rPr>
        <w:t>;</w:t>
      </w:r>
      <w:r>
        <w:t xml:space="preserve"> </w:t>
      </w:r>
      <w:r>
        <w:rPr>
          <w:rFonts w:hint="eastAsia"/>
        </w:rPr>
        <w:t>用于定时发送时延测量报文</w:t>
      </w:r>
      <w:r>
        <w:rPr>
          <w:rFonts w:hint="eastAsia"/>
        </w:rPr>
        <w:t>;</w:t>
      </w:r>
    </w:p>
    <w:p w:rsidR="00601B54" w:rsidRDefault="00EE410D">
      <w:pPr>
        <w:ind w:firstLineChars="202" w:firstLine="424"/>
      </w:pPr>
      <w:r>
        <w:rPr>
          <w:rFonts w:hint="eastAsia"/>
        </w:rPr>
        <w:t>上述数据结构用于定义</w:t>
      </w:r>
      <w:r>
        <w:rPr>
          <w:rFonts w:hint="eastAsia"/>
        </w:rPr>
        <w:t>A</w:t>
      </w:r>
      <w:r>
        <w:t>NT</w:t>
      </w:r>
      <w:r>
        <w:rPr>
          <w:rFonts w:hint="eastAsia"/>
        </w:rPr>
        <w:t>的相关配置参数，而</w:t>
      </w:r>
      <w:r>
        <w:rPr>
          <w:rFonts w:hint="eastAsia"/>
        </w:rPr>
        <w:t>A</w:t>
      </w:r>
      <w:r>
        <w:t>NT</w:t>
      </w:r>
      <w:r>
        <w:rPr>
          <w:rFonts w:hint="eastAsia"/>
        </w:rPr>
        <w:t>还需要定义一些计数器从而读取测试结果，这些计数器分别在</w:t>
      </w:r>
      <w:r>
        <w:rPr>
          <w:rFonts w:hint="eastAsia"/>
        </w:rPr>
        <w:t>A</w:t>
      </w:r>
      <w:r>
        <w:t>NT sw</w:t>
      </w:r>
      <w:r>
        <w:rPr>
          <w:rFonts w:hint="eastAsia"/>
        </w:rPr>
        <w:t>中定义为：</w:t>
      </w:r>
    </w:p>
    <w:p w:rsidR="00601B54" w:rsidRDefault="00EE410D">
      <w:pPr>
        <w:pBdr>
          <w:top w:val="single" w:sz="4" w:space="1" w:color="auto"/>
          <w:left w:val="single" w:sz="4" w:space="4" w:color="auto"/>
          <w:bottom w:val="single" w:sz="4" w:space="1" w:color="auto"/>
          <w:right w:val="single" w:sz="4" w:space="4" w:color="auto"/>
        </w:pBdr>
        <w:ind w:leftChars="202" w:left="424" w:firstLine="2"/>
      </w:pPr>
      <w:r>
        <w:t xml:space="preserve">u64 </w:t>
      </w:r>
      <w:r>
        <w:rPr>
          <w:rFonts w:hint="eastAsia"/>
        </w:rPr>
        <w:t>sent</w:t>
      </w:r>
      <w:r>
        <w:t>_bit_num</w:t>
      </w:r>
      <w:r w:rsidR="00D070DF">
        <w:t>_cnt</w:t>
      </w:r>
      <w:r>
        <w:t>; //</w:t>
      </w:r>
      <w:r>
        <w:rPr>
          <w:rFonts w:hint="eastAsia"/>
        </w:rPr>
        <w:t>发送总</w:t>
      </w:r>
      <w:r>
        <w:rPr>
          <w:rFonts w:hint="eastAsia"/>
        </w:rPr>
        <w:t>bit</w:t>
      </w:r>
      <w:r>
        <w:rPr>
          <w:rFonts w:hint="eastAsia"/>
        </w:rPr>
        <w:t>数；</w:t>
      </w:r>
    </w:p>
    <w:p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sent_pkt_num</w:t>
      </w:r>
      <w:r w:rsidR="00D070DF">
        <w:t>_cnt</w:t>
      </w:r>
      <w:r>
        <w:t>; //</w:t>
      </w:r>
      <w:r>
        <w:rPr>
          <w:rFonts w:hint="eastAsia"/>
        </w:rPr>
        <w:t>发送总报文数；</w:t>
      </w:r>
    </w:p>
    <w:p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sent_time</w:t>
      </w:r>
      <w:r w:rsidR="00D070DF">
        <w:t>_cnt</w:t>
      </w:r>
      <w:r>
        <w:t>; //PGM</w:t>
      </w:r>
      <w:r>
        <w:rPr>
          <w:rFonts w:hint="eastAsia"/>
        </w:rPr>
        <w:t>共计发包时间；</w:t>
      </w:r>
    </w:p>
    <w:p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recv_bit_num</w:t>
      </w:r>
      <w:r w:rsidR="00D070DF">
        <w:t>_cnt</w:t>
      </w:r>
      <w:r>
        <w:t>; //</w:t>
      </w:r>
      <w:r>
        <w:rPr>
          <w:rFonts w:hint="eastAsia"/>
        </w:rPr>
        <w:t>接收总</w:t>
      </w:r>
      <w:r>
        <w:rPr>
          <w:rFonts w:hint="eastAsia"/>
        </w:rPr>
        <w:t>b</w:t>
      </w:r>
      <w:r>
        <w:t>it</w:t>
      </w:r>
      <w:r>
        <w:rPr>
          <w:rFonts w:hint="eastAsia"/>
        </w:rPr>
        <w:t>数；</w:t>
      </w:r>
    </w:p>
    <w:p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recv_pkt_num</w:t>
      </w:r>
      <w:r w:rsidR="00D070DF">
        <w:t>_cnt</w:t>
      </w:r>
      <w:r>
        <w:rPr>
          <w:rFonts w:hint="eastAsia"/>
        </w:rPr>
        <w:t>;</w:t>
      </w:r>
      <w:r>
        <w:t xml:space="preserve"> //</w:t>
      </w:r>
      <w:r>
        <w:rPr>
          <w:rFonts w:hint="eastAsia"/>
        </w:rPr>
        <w:t>接收总</w:t>
      </w:r>
      <w:r>
        <w:t>pkt</w:t>
      </w:r>
      <w:r>
        <w:rPr>
          <w:rFonts w:hint="eastAsia"/>
        </w:rPr>
        <w:t>数；</w:t>
      </w:r>
    </w:p>
    <w:p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recv_time</w:t>
      </w:r>
      <w:r w:rsidR="00D070DF">
        <w:t>_cnt</w:t>
      </w:r>
      <w:r>
        <w:t>; //SCM</w:t>
      </w:r>
      <w:r>
        <w:rPr>
          <w:rFonts w:hint="eastAsia"/>
        </w:rPr>
        <w:t>共计收包时间；</w:t>
      </w:r>
    </w:p>
    <w:p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recv_latency</w:t>
      </w:r>
      <w:r w:rsidR="00D070DF">
        <w:t>_cnt</w:t>
      </w:r>
      <w:r>
        <w:t>; //</w:t>
      </w:r>
      <w:r>
        <w:rPr>
          <w:rFonts w:hint="eastAsia"/>
        </w:rPr>
        <w:t>时延测试报文所记录的时间差，</w:t>
      </w:r>
      <w:r w:rsidR="00166B3A">
        <w:rPr>
          <w:rFonts w:hint="eastAsia"/>
        </w:rPr>
        <w:t>间隔一定时间读取从而获取在不</w:t>
      </w:r>
      <w:r w:rsidR="00443C34">
        <w:rPr>
          <w:rFonts w:hint="eastAsia"/>
        </w:rPr>
        <w:lastRenderedPageBreak/>
        <w:t>/</w:t>
      </w:r>
      <w:r w:rsidR="00443C34">
        <w:t>/</w:t>
      </w:r>
      <w:r w:rsidR="00166B3A">
        <w:rPr>
          <w:rFonts w:hint="eastAsia"/>
        </w:rPr>
        <w:t>增加寄存器数量的情况下获取多次测量结果</w:t>
      </w:r>
      <w:r w:rsidR="009D572B">
        <w:rPr>
          <w:rFonts w:hint="eastAsia"/>
        </w:rPr>
        <w:t>。</w:t>
      </w:r>
    </w:p>
    <w:p w:rsidR="00601B54" w:rsidRDefault="00EE410D">
      <w:pPr>
        <w:ind w:firstLineChars="202" w:firstLine="424"/>
      </w:pPr>
      <w:r>
        <w:rPr>
          <w:rFonts w:hint="eastAsia"/>
        </w:rPr>
        <w:t>A</w:t>
      </w:r>
      <w:r>
        <w:t>NT</w:t>
      </w:r>
      <w:r>
        <w:rPr>
          <w:rFonts w:hint="eastAsia"/>
        </w:rPr>
        <w:t>将不同测试功能针对的参数配置封装为一个函数进行处理，若用户针对某些参数未进行配置，则使用函数默认参数写入对应硬件寄存器。</w:t>
      </w:r>
    </w:p>
    <w:p w:rsidR="00776F8E" w:rsidRDefault="00776F8E" w:rsidP="00776F8E">
      <w:pPr>
        <w:pStyle w:val="4"/>
        <w:numPr>
          <w:ilvl w:val="2"/>
          <w:numId w:val="5"/>
        </w:numPr>
        <w:ind w:left="567"/>
      </w:pPr>
      <w:r>
        <w:rPr>
          <w:rFonts w:hint="eastAsia"/>
        </w:rPr>
        <w:t>A</w:t>
      </w:r>
      <w:r>
        <w:t>NT</w:t>
      </w:r>
      <w:r>
        <w:rPr>
          <w:rFonts w:hint="eastAsia"/>
        </w:rPr>
        <w:t>虚拟地址空间定义</w:t>
      </w:r>
    </w:p>
    <w:p w:rsidR="00601B54" w:rsidRDefault="00EE410D">
      <w:pPr>
        <w:ind w:firstLine="420"/>
      </w:pPr>
      <w:r>
        <w:rPr>
          <w:rFonts w:hint="eastAsia"/>
        </w:rPr>
        <w:t>由于</w:t>
      </w:r>
      <w:r>
        <w:rPr>
          <w:rFonts w:hint="eastAsia"/>
        </w:rPr>
        <w:t>A</w:t>
      </w:r>
      <w:r>
        <w:t>NT</w:t>
      </w:r>
      <w:r>
        <w:rPr>
          <w:rFonts w:hint="eastAsia"/>
        </w:rPr>
        <w:t>中测试参数配置与读取测试结果本质是读写硬件寄存器，所以需要对上述用到的配置参数及计数器划分硬件地址空间。根据</w:t>
      </w:r>
      <w:r>
        <w:rPr>
          <w:rFonts w:hint="eastAsia"/>
        </w:rPr>
        <w:t>F</w:t>
      </w:r>
      <w:r>
        <w:t>AST</w:t>
      </w:r>
      <w:r>
        <w:rPr>
          <w:rFonts w:hint="eastAsia"/>
        </w:rPr>
        <w:t>的设计规范，将</w:t>
      </w:r>
      <w:r>
        <w:rPr>
          <w:rFonts w:hint="eastAsia"/>
        </w:rPr>
        <w:t>0x</w:t>
      </w:r>
      <w:r>
        <w:t>5000 0000</w:t>
      </w:r>
      <w:r>
        <w:rPr>
          <w:rFonts w:hint="eastAsia"/>
        </w:rPr>
        <w:t>-</w:t>
      </w:r>
      <w:r>
        <w:t>0</w:t>
      </w:r>
      <w:r>
        <w:rPr>
          <w:rFonts w:hint="eastAsia"/>
        </w:rPr>
        <w:t>x</w:t>
      </w:r>
      <w:r>
        <w:t>5fff ffff</w:t>
      </w:r>
      <w:r>
        <w:rPr>
          <w:rFonts w:hint="eastAsia"/>
        </w:rPr>
        <w:t>与</w:t>
      </w:r>
      <w:r>
        <w:rPr>
          <w:rFonts w:hint="eastAsia"/>
        </w:rPr>
        <w:t>0</w:t>
      </w:r>
      <w:r>
        <w:t>x6000 0000</w:t>
      </w:r>
      <w:r>
        <w:rPr>
          <w:rFonts w:hint="eastAsia"/>
        </w:rPr>
        <w:t>-</w:t>
      </w:r>
      <w:r>
        <w:t>0</w:t>
      </w:r>
      <w:r>
        <w:rPr>
          <w:rFonts w:hint="eastAsia"/>
        </w:rPr>
        <w:t>x</w:t>
      </w:r>
      <w:r>
        <w:t>6fff ffff</w:t>
      </w:r>
      <w:r>
        <w:rPr>
          <w:rFonts w:hint="eastAsia"/>
        </w:rPr>
        <w:t>作为保留地址，所以在</w:t>
      </w:r>
      <w:r>
        <w:rPr>
          <w:rFonts w:hint="eastAsia"/>
        </w:rPr>
        <w:t>A</w:t>
      </w:r>
      <w:r>
        <w:t>NT</w:t>
      </w:r>
      <w:r>
        <w:rPr>
          <w:rFonts w:hint="eastAsia"/>
        </w:rPr>
        <w:t>中将使用这部分地址作为</w:t>
      </w:r>
      <w:r>
        <w:rPr>
          <w:rFonts w:hint="eastAsia"/>
        </w:rPr>
        <w:t>S</w:t>
      </w:r>
      <w:r>
        <w:t>CM</w:t>
      </w:r>
      <w:r>
        <w:rPr>
          <w:rFonts w:hint="eastAsia"/>
        </w:rPr>
        <w:t>与</w:t>
      </w:r>
      <w:r>
        <w:rPr>
          <w:rFonts w:hint="eastAsia"/>
        </w:rPr>
        <w:t>P</w:t>
      </w:r>
      <w:r>
        <w:t>GM</w:t>
      </w:r>
      <w:r>
        <w:rPr>
          <w:rFonts w:hint="eastAsia"/>
        </w:rPr>
        <w:t>模块中所使用寄存器、计数器的虚拟地址。具体而言，使用</w:t>
      </w:r>
      <w:r>
        <w:rPr>
          <w:rFonts w:hint="eastAsia"/>
        </w:rPr>
        <w:t>0</w:t>
      </w:r>
      <w:r>
        <w:t>x</w:t>
      </w:r>
      <w:r>
        <w:rPr>
          <w:rFonts w:hint="eastAsia"/>
        </w:rPr>
        <w:t>5fff</w:t>
      </w:r>
      <w:r>
        <w:t xml:space="preserve"> 0000</w:t>
      </w:r>
      <w:r>
        <w:rPr>
          <w:rFonts w:hint="eastAsia"/>
        </w:rPr>
        <w:t>作为</w:t>
      </w:r>
      <w:r>
        <w:rPr>
          <w:rFonts w:hint="eastAsia"/>
        </w:rPr>
        <w:t>ant_</w:t>
      </w:r>
      <w:r>
        <w:t>para_reg</w:t>
      </w:r>
      <w:r>
        <w:rPr>
          <w:rFonts w:hint="eastAsia"/>
        </w:rPr>
        <w:t>的虚拟地址，</w:t>
      </w:r>
      <w:r>
        <w:rPr>
          <w:rFonts w:hint="eastAsia"/>
        </w:rPr>
        <w:t>0</w:t>
      </w:r>
      <w:r>
        <w:t xml:space="preserve">x5fff </w:t>
      </w:r>
      <w:r w:rsidR="00AD2062">
        <w:t>0</w:t>
      </w:r>
      <w:r>
        <w:t>00</w:t>
      </w:r>
      <w:r w:rsidR="00AD2062">
        <w:t>1</w:t>
      </w:r>
      <w:r>
        <w:t xml:space="preserve">-0x5fff </w:t>
      </w:r>
      <w:r w:rsidR="00D0753C">
        <w:t>0</w:t>
      </w:r>
      <w:r>
        <w:t>003</w:t>
      </w:r>
      <w:r>
        <w:rPr>
          <w:rFonts w:hint="eastAsia"/>
        </w:rPr>
        <w:t>分别作为报文发送速率、测试时间与间隔时间，我们使用</w:t>
      </w:r>
      <w:r>
        <w:rPr>
          <w:rFonts w:hint="eastAsia"/>
        </w:rPr>
        <w:t>0</w:t>
      </w:r>
      <w:r>
        <w:t>x5fff 0</w:t>
      </w:r>
      <w:r w:rsidR="00AC4C10">
        <w:t>1</w:t>
      </w:r>
      <w:r>
        <w:t>0</w:t>
      </w:r>
      <w:r w:rsidR="00AC4C10">
        <w:t>0</w:t>
      </w:r>
      <w:r w:rsidR="00AC4C10">
        <w:rPr>
          <w:rFonts w:hint="eastAsia"/>
        </w:rPr>
        <w:t>与</w:t>
      </w:r>
      <w:r w:rsidR="00AC4C10">
        <w:rPr>
          <w:rFonts w:hint="eastAsia"/>
        </w:rPr>
        <w:t>0x</w:t>
      </w:r>
      <w:r w:rsidR="00AD3997">
        <w:t>6</w:t>
      </w:r>
      <w:r w:rsidR="00AC4C10">
        <w:t>fff 010</w:t>
      </w:r>
      <w:r w:rsidR="00AD3997">
        <w:t>0</w:t>
      </w:r>
      <w:r>
        <w:rPr>
          <w:rFonts w:hint="eastAsia"/>
        </w:rPr>
        <w:t>分别</w:t>
      </w:r>
      <w:r w:rsidR="00B9228A">
        <w:rPr>
          <w:rFonts w:hint="eastAsia"/>
        </w:rPr>
        <w:t>作为</w:t>
      </w:r>
      <w:r>
        <w:rPr>
          <w:rFonts w:hint="eastAsia"/>
        </w:rPr>
        <w:t>P</w:t>
      </w:r>
      <w:r>
        <w:t>GM</w:t>
      </w:r>
      <w:r>
        <w:rPr>
          <w:rFonts w:hint="eastAsia"/>
        </w:rPr>
        <w:t>模块与</w:t>
      </w:r>
      <w:r>
        <w:rPr>
          <w:rFonts w:hint="eastAsia"/>
        </w:rPr>
        <w:t>S</w:t>
      </w:r>
      <w:r>
        <w:t>CM</w:t>
      </w:r>
      <w:r>
        <w:rPr>
          <w:rFonts w:hint="eastAsia"/>
        </w:rPr>
        <w:t>模块的运行状态位。</w:t>
      </w:r>
    </w:p>
    <w:p w:rsidR="00601B54" w:rsidRDefault="00EE410D">
      <w:pPr>
        <w:ind w:firstLine="420"/>
      </w:pPr>
      <w:r>
        <w:rPr>
          <w:rFonts w:hint="eastAsia"/>
        </w:rPr>
        <w:t>对于</w:t>
      </w:r>
      <w:r>
        <w:rPr>
          <w:rFonts w:hint="eastAsia"/>
        </w:rPr>
        <w:t>A</w:t>
      </w:r>
      <w:r>
        <w:t>NT</w:t>
      </w:r>
      <w:r>
        <w:rPr>
          <w:rFonts w:hint="eastAsia"/>
        </w:rPr>
        <w:t>中使用的硬件计数器，我们使用</w:t>
      </w:r>
      <w:r>
        <w:rPr>
          <w:rFonts w:hint="eastAsia"/>
        </w:rPr>
        <w:t>0</w:t>
      </w:r>
      <w:r>
        <w:t>x</w:t>
      </w:r>
      <w:r>
        <w:rPr>
          <w:rFonts w:hint="eastAsia"/>
        </w:rPr>
        <w:t>6</w:t>
      </w:r>
      <w:r>
        <w:t>fff 0000-0x6fff 0005</w:t>
      </w:r>
      <w:r>
        <w:rPr>
          <w:rFonts w:hint="eastAsia"/>
        </w:rPr>
        <w:t>依次作为记录</w:t>
      </w:r>
      <w:proofErr w:type="gramStart"/>
      <w:r>
        <w:rPr>
          <w:rFonts w:hint="eastAsia"/>
        </w:rPr>
        <w:t>发送总</w:t>
      </w:r>
      <w:proofErr w:type="gramEnd"/>
      <w:r>
        <w:rPr>
          <w:rFonts w:hint="eastAsia"/>
        </w:rPr>
        <w:t>b</w:t>
      </w:r>
      <w:r>
        <w:t>it/</w:t>
      </w:r>
      <w:r>
        <w:rPr>
          <w:rFonts w:hint="eastAsia"/>
        </w:rPr>
        <w:t>报文数、</w:t>
      </w:r>
      <w:r>
        <w:rPr>
          <w:rFonts w:hint="eastAsia"/>
        </w:rPr>
        <w:t>P</w:t>
      </w:r>
      <w:r>
        <w:t>GM</w:t>
      </w:r>
      <w:r>
        <w:rPr>
          <w:rFonts w:hint="eastAsia"/>
        </w:rPr>
        <w:t>发包时间、</w:t>
      </w:r>
      <w:proofErr w:type="gramStart"/>
      <w:r>
        <w:rPr>
          <w:rFonts w:hint="eastAsia"/>
        </w:rPr>
        <w:t>接收总</w:t>
      </w:r>
      <w:proofErr w:type="gramEnd"/>
      <w:r>
        <w:rPr>
          <w:rFonts w:hint="eastAsia"/>
        </w:rPr>
        <w:t>b</w:t>
      </w:r>
      <w:r>
        <w:t>it/</w:t>
      </w:r>
      <w:proofErr w:type="gramStart"/>
      <w:r>
        <w:rPr>
          <w:rFonts w:hint="eastAsia"/>
        </w:rPr>
        <w:t>报文数</w:t>
      </w:r>
      <w:proofErr w:type="gramEnd"/>
      <w:r>
        <w:rPr>
          <w:rFonts w:hint="eastAsia"/>
        </w:rPr>
        <w:t>与</w:t>
      </w:r>
      <w:r>
        <w:rPr>
          <w:rFonts w:hint="eastAsia"/>
        </w:rPr>
        <w:t>S</w:t>
      </w:r>
      <w:r>
        <w:t>CM</w:t>
      </w:r>
      <w:r>
        <w:rPr>
          <w:rFonts w:hint="eastAsia"/>
        </w:rPr>
        <w:t>共计收包时间的计数器。另外，提供地址为</w:t>
      </w:r>
      <w:r>
        <w:rPr>
          <w:rFonts w:hint="eastAsia"/>
        </w:rPr>
        <w:t>0</w:t>
      </w:r>
      <w:r>
        <w:t xml:space="preserve">x6fff </w:t>
      </w:r>
      <w:r w:rsidR="009C6547">
        <w:t>1003</w:t>
      </w:r>
      <w:r w:rsidR="008D5371">
        <w:rPr>
          <w:rFonts w:hint="eastAsia"/>
        </w:rPr>
        <w:t>的</w:t>
      </w:r>
      <w:r>
        <w:rPr>
          <w:rFonts w:hint="eastAsia"/>
        </w:rPr>
        <w:t>计数器用于记录时延测试报文所记录的时间差。</w:t>
      </w:r>
    </w:p>
    <w:p w:rsidR="00D4582E" w:rsidRDefault="00EC50F6" w:rsidP="00EC50F6">
      <w:pPr>
        <w:jc w:val="center"/>
      </w:pPr>
      <w:r>
        <w:rPr>
          <w:rFonts w:hint="eastAsia"/>
        </w:rPr>
        <w:t>表六</w:t>
      </w:r>
      <w:r>
        <w:rPr>
          <w:rFonts w:hint="eastAsia"/>
        </w:rPr>
        <w:t xml:space="preserve"> A</w:t>
      </w:r>
      <w:r>
        <w:t>NT</w:t>
      </w:r>
      <w:r>
        <w:rPr>
          <w:rFonts w:hint="eastAsia"/>
        </w:rPr>
        <w:t>虚拟地址空间划分</w:t>
      </w:r>
    </w:p>
    <w:tbl>
      <w:tblPr>
        <w:tblStyle w:val="a5"/>
        <w:tblW w:w="0" w:type="auto"/>
        <w:tblLook w:val="04A0" w:firstRow="1" w:lastRow="0" w:firstColumn="1" w:lastColumn="0" w:noHBand="0" w:noVBand="1"/>
      </w:tblPr>
      <w:tblGrid>
        <w:gridCol w:w="1310"/>
        <w:gridCol w:w="1791"/>
        <w:gridCol w:w="737"/>
        <w:gridCol w:w="1204"/>
        <w:gridCol w:w="1215"/>
        <w:gridCol w:w="2039"/>
      </w:tblGrid>
      <w:tr w:rsidR="00C95C7D" w:rsidTr="008C41EF">
        <w:tc>
          <w:tcPr>
            <w:tcW w:w="1310" w:type="dxa"/>
          </w:tcPr>
          <w:p w:rsidR="007C5DB7" w:rsidRDefault="007C5DB7" w:rsidP="00EC50F6">
            <w:pPr>
              <w:jc w:val="center"/>
            </w:pPr>
            <w:r>
              <w:rPr>
                <w:rFonts w:hint="eastAsia"/>
              </w:rPr>
              <w:t>地址</w:t>
            </w:r>
          </w:p>
        </w:tc>
        <w:tc>
          <w:tcPr>
            <w:tcW w:w="1791" w:type="dxa"/>
          </w:tcPr>
          <w:p w:rsidR="007C5DB7" w:rsidRDefault="007C5DB7" w:rsidP="00EC50F6">
            <w:pPr>
              <w:jc w:val="center"/>
            </w:pPr>
            <w:r>
              <w:rPr>
                <w:rFonts w:hint="eastAsia"/>
              </w:rPr>
              <w:t>寄存器名</w:t>
            </w:r>
          </w:p>
        </w:tc>
        <w:tc>
          <w:tcPr>
            <w:tcW w:w="737" w:type="dxa"/>
          </w:tcPr>
          <w:p w:rsidR="007C5DB7" w:rsidRDefault="007C5DB7" w:rsidP="00EC50F6">
            <w:pPr>
              <w:jc w:val="center"/>
            </w:pPr>
            <w:proofErr w:type="gramStart"/>
            <w:r>
              <w:rPr>
                <w:rFonts w:hint="eastAsia"/>
              </w:rPr>
              <w:t>位宽</w:t>
            </w:r>
            <w:proofErr w:type="gramEnd"/>
          </w:p>
        </w:tc>
        <w:tc>
          <w:tcPr>
            <w:tcW w:w="1204" w:type="dxa"/>
          </w:tcPr>
          <w:p w:rsidR="007C5DB7" w:rsidRDefault="007C5DB7" w:rsidP="00EC50F6">
            <w:pPr>
              <w:jc w:val="center"/>
            </w:pPr>
            <w:r>
              <w:rPr>
                <w:rFonts w:hint="eastAsia"/>
              </w:rPr>
              <w:t>属性</w:t>
            </w:r>
            <w:r>
              <w:rPr>
                <w:rFonts w:hint="eastAsia"/>
              </w:rPr>
              <w:t>R</w:t>
            </w:r>
            <w:r>
              <w:t>/W</w:t>
            </w:r>
          </w:p>
        </w:tc>
        <w:tc>
          <w:tcPr>
            <w:tcW w:w="1215" w:type="dxa"/>
          </w:tcPr>
          <w:p w:rsidR="007C5DB7" w:rsidRDefault="007C5DB7" w:rsidP="00EC50F6">
            <w:pPr>
              <w:jc w:val="center"/>
            </w:pPr>
            <w:r>
              <w:rPr>
                <w:rFonts w:hint="eastAsia"/>
              </w:rPr>
              <w:t>初始值</w:t>
            </w:r>
          </w:p>
        </w:tc>
        <w:tc>
          <w:tcPr>
            <w:tcW w:w="2039" w:type="dxa"/>
          </w:tcPr>
          <w:p w:rsidR="007C5DB7" w:rsidRDefault="007C5DB7" w:rsidP="00EC50F6">
            <w:pPr>
              <w:jc w:val="center"/>
            </w:pPr>
            <w:r>
              <w:rPr>
                <w:rFonts w:hint="eastAsia"/>
              </w:rPr>
              <w:t>说明</w:t>
            </w:r>
          </w:p>
        </w:tc>
      </w:tr>
      <w:tr w:rsidR="00C95C7D" w:rsidTr="008C41EF">
        <w:tc>
          <w:tcPr>
            <w:tcW w:w="1310" w:type="dxa"/>
          </w:tcPr>
          <w:p w:rsidR="007C5DB7" w:rsidRDefault="00124CB8" w:rsidP="00EC50F6">
            <w:pPr>
              <w:jc w:val="center"/>
            </w:pPr>
            <w:r>
              <w:rPr>
                <w:rFonts w:hint="eastAsia"/>
              </w:rPr>
              <w:t>0</w:t>
            </w:r>
            <w:r>
              <w:t>x5fff 000</w:t>
            </w:r>
            <w:r w:rsidR="0083645E">
              <w:t>0</w:t>
            </w:r>
          </w:p>
        </w:tc>
        <w:tc>
          <w:tcPr>
            <w:tcW w:w="1791" w:type="dxa"/>
          </w:tcPr>
          <w:p w:rsidR="007C5DB7" w:rsidRDefault="001B2F3F" w:rsidP="00EC50F6">
            <w:pPr>
              <w:jc w:val="center"/>
            </w:pPr>
            <w:r>
              <w:t>a</w:t>
            </w:r>
            <w:r w:rsidR="00124CB8">
              <w:rPr>
                <w:rFonts w:hint="eastAsia"/>
              </w:rPr>
              <w:t>nt</w:t>
            </w:r>
            <w:r w:rsidR="00124CB8">
              <w:t>_para_</w:t>
            </w:r>
            <w:r w:rsidR="00021CAC">
              <w:rPr>
                <w:rFonts w:hint="eastAsia"/>
              </w:rPr>
              <w:t>pgm</w:t>
            </w:r>
            <w:r w:rsidR="00021CAC">
              <w:t>_</w:t>
            </w:r>
            <w:r w:rsidR="00124CB8">
              <w:t>reg</w:t>
            </w:r>
          </w:p>
        </w:tc>
        <w:tc>
          <w:tcPr>
            <w:tcW w:w="737" w:type="dxa"/>
          </w:tcPr>
          <w:p w:rsidR="007C5DB7" w:rsidRDefault="00124CB8" w:rsidP="00EC50F6">
            <w:pPr>
              <w:jc w:val="center"/>
            </w:pPr>
            <w:r>
              <w:rPr>
                <w:rFonts w:hint="eastAsia"/>
              </w:rPr>
              <w:t>6</w:t>
            </w:r>
            <w:r>
              <w:t>4</w:t>
            </w:r>
          </w:p>
        </w:tc>
        <w:tc>
          <w:tcPr>
            <w:tcW w:w="1204" w:type="dxa"/>
          </w:tcPr>
          <w:p w:rsidR="007C5DB7" w:rsidRDefault="003B4558" w:rsidP="00EC50F6">
            <w:pPr>
              <w:jc w:val="center"/>
            </w:pPr>
            <w:r>
              <w:rPr>
                <w:rFonts w:hint="eastAsia"/>
              </w:rPr>
              <w:t>R</w:t>
            </w:r>
            <w:r>
              <w:t>/W</w:t>
            </w:r>
          </w:p>
        </w:tc>
        <w:tc>
          <w:tcPr>
            <w:tcW w:w="1215" w:type="dxa"/>
          </w:tcPr>
          <w:p w:rsidR="007C5DB7" w:rsidRDefault="003B4558" w:rsidP="00EC50F6">
            <w:pPr>
              <w:jc w:val="center"/>
            </w:pPr>
            <w:r>
              <w:rPr>
                <w:rFonts w:hint="eastAsia"/>
              </w:rPr>
              <w:t>6</w:t>
            </w:r>
            <w:r>
              <w:t>4’h0</w:t>
            </w:r>
          </w:p>
        </w:tc>
        <w:tc>
          <w:tcPr>
            <w:tcW w:w="2039" w:type="dxa"/>
          </w:tcPr>
          <w:p w:rsidR="007C5DB7" w:rsidRDefault="003B4558" w:rsidP="00EC50F6">
            <w:pPr>
              <w:jc w:val="center"/>
            </w:pPr>
            <w:r>
              <w:rPr>
                <w:rFonts w:hint="eastAsia"/>
              </w:rPr>
              <w:t>A</w:t>
            </w:r>
            <w:r>
              <w:t>NT</w:t>
            </w:r>
            <w:r>
              <w:rPr>
                <w:rFonts w:hint="eastAsia"/>
              </w:rPr>
              <w:t>相关配置值</w:t>
            </w:r>
          </w:p>
        </w:tc>
      </w:tr>
      <w:tr w:rsidR="00C95C7D" w:rsidTr="008C41EF">
        <w:tc>
          <w:tcPr>
            <w:tcW w:w="1310" w:type="dxa"/>
          </w:tcPr>
          <w:p w:rsidR="007C5DB7" w:rsidRDefault="003B4558" w:rsidP="00EC50F6">
            <w:pPr>
              <w:jc w:val="center"/>
            </w:pPr>
            <w:r>
              <w:rPr>
                <w:rFonts w:hint="eastAsia"/>
              </w:rPr>
              <w:t>0x</w:t>
            </w:r>
            <w:r>
              <w:t>5fff 0001</w:t>
            </w:r>
          </w:p>
        </w:tc>
        <w:tc>
          <w:tcPr>
            <w:tcW w:w="1791" w:type="dxa"/>
          </w:tcPr>
          <w:p w:rsidR="007C5DB7" w:rsidRDefault="001B2F3F" w:rsidP="00EC50F6">
            <w:pPr>
              <w:jc w:val="center"/>
            </w:pPr>
            <w:r>
              <w:t>s</w:t>
            </w:r>
            <w:r w:rsidR="003B4558">
              <w:t>ent_rate</w:t>
            </w:r>
            <w:r w:rsidR="00E874D0">
              <w:rPr>
                <w:rFonts w:hint="eastAsia"/>
              </w:rPr>
              <w:t>_</w:t>
            </w:r>
            <w:r w:rsidR="00E874D0">
              <w:t>reg</w:t>
            </w:r>
          </w:p>
        </w:tc>
        <w:tc>
          <w:tcPr>
            <w:tcW w:w="737" w:type="dxa"/>
          </w:tcPr>
          <w:p w:rsidR="007C5DB7" w:rsidRDefault="002003BC" w:rsidP="00EC50F6">
            <w:pPr>
              <w:jc w:val="center"/>
            </w:pPr>
            <w:r>
              <w:t>32</w:t>
            </w:r>
          </w:p>
        </w:tc>
        <w:tc>
          <w:tcPr>
            <w:tcW w:w="1204" w:type="dxa"/>
          </w:tcPr>
          <w:p w:rsidR="007C5DB7" w:rsidRDefault="003B4558" w:rsidP="00EC50F6">
            <w:pPr>
              <w:jc w:val="center"/>
            </w:pPr>
            <w:r>
              <w:rPr>
                <w:rFonts w:hint="eastAsia"/>
              </w:rPr>
              <w:t>R</w:t>
            </w:r>
            <w:r>
              <w:t>/W</w:t>
            </w:r>
          </w:p>
        </w:tc>
        <w:tc>
          <w:tcPr>
            <w:tcW w:w="1215" w:type="dxa"/>
          </w:tcPr>
          <w:p w:rsidR="007C5DB7" w:rsidRDefault="002003BC" w:rsidP="00EC50F6">
            <w:pPr>
              <w:jc w:val="center"/>
            </w:pPr>
            <w:r>
              <w:t>32</w:t>
            </w:r>
            <w:r w:rsidR="00CC6A44">
              <w:t>’h0</w:t>
            </w:r>
          </w:p>
        </w:tc>
        <w:tc>
          <w:tcPr>
            <w:tcW w:w="2039" w:type="dxa"/>
          </w:tcPr>
          <w:p w:rsidR="007C5DB7" w:rsidRDefault="00E874D0" w:rsidP="00EC50F6">
            <w:pPr>
              <w:jc w:val="center"/>
            </w:pPr>
            <w:r>
              <w:rPr>
                <w:rFonts w:hint="eastAsia"/>
              </w:rPr>
              <w:t>两个报文间的拍数</w:t>
            </w:r>
          </w:p>
        </w:tc>
      </w:tr>
      <w:tr w:rsidR="00C95C7D" w:rsidTr="008C41EF">
        <w:tc>
          <w:tcPr>
            <w:tcW w:w="1310" w:type="dxa"/>
          </w:tcPr>
          <w:p w:rsidR="007C5DB7" w:rsidRDefault="003B4558" w:rsidP="00EC50F6">
            <w:pPr>
              <w:jc w:val="center"/>
            </w:pPr>
            <w:r>
              <w:rPr>
                <w:rFonts w:hint="eastAsia"/>
              </w:rPr>
              <w:t>0</w:t>
            </w:r>
            <w:r>
              <w:t>x5fff 0002</w:t>
            </w:r>
          </w:p>
        </w:tc>
        <w:tc>
          <w:tcPr>
            <w:tcW w:w="1791" w:type="dxa"/>
          </w:tcPr>
          <w:p w:rsidR="007C5DB7" w:rsidRDefault="001B2F3F" w:rsidP="00EC50F6">
            <w:pPr>
              <w:jc w:val="center"/>
            </w:pPr>
            <w:r>
              <w:t>t</w:t>
            </w:r>
            <w:r w:rsidR="002C0C70">
              <w:rPr>
                <w:rFonts w:hint="eastAsia"/>
              </w:rPr>
              <w:t>est</w:t>
            </w:r>
            <w:r w:rsidR="002C0C70">
              <w:t>_time_reg</w:t>
            </w:r>
          </w:p>
        </w:tc>
        <w:tc>
          <w:tcPr>
            <w:tcW w:w="737" w:type="dxa"/>
          </w:tcPr>
          <w:p w:rsidR="007C5DB7" w:rsidRDefault="002C0C70" w:rsidP="00EC50F6">
            <w:pPr>
              <w:jc w:val="center"/>
            </w:pPr>
            <w:r>
              <w:rPr>
                <w:rFonts w:hint="eastAsia"/>
              </w:rPr>
              <w:t>6</w:t>
            </w:r>
            <w:r>
              <w:t>4</w:t>
            </w:r>
          </w:p>
        </w:tc>
        <w:tc>
          <w:tcPr>
            <w:tcW w:w="1204" w:type="dxa"/>
          </w:tcPr>
          <w:p w:rsidR="007C5DB7" w:rsidRDefault="006A0E9A" w:rsidP="00EC50F6">
            <w:pPr>
              <w:jc w:val="center"/>
            </w:pPr>
            <w:r>
              <w:rPr>
                <w:rFonts w:hint="eastAsia"/>
              </w:rPr>
              <w:t>R</w:t>
            </w:r>
            <w:r>
              <w:t>/W</w:t>
            </w:r>
          </w:p>
        </w:tc>
        <w:tc>
          <w:tcPr>
            <w:tcW w:w="1215" w:type="dxa"/>
          </w:tcPr>
          <w:p w:rsidR="007C5DB7" w:rsidRDefault="008D74D8" w:rsidP="00EC50F6">
            <w:pPr>
              <w:jc w:val="center"/>
            </w:pPr>
            <w:r>
              <w:rPr>
                <w:rFonts w:hint="eastAsia"/>
              </w:rPr>
              <w:t>6</w:t>
            </w:r>
            <w:r>
              <w:t>4’h0</w:t>
            </w:r>
          </w:p>
        </w:tc>
        <w:tc>
          <w:tcPr>
            <w:tcW w:w="2039" w:type="dxa"/>
          </w:tcPr>
          <w:p w:rsidR="007C5DB7" w:rsidRDefault="008D74D8" w:rsidP="00EC50F6">
            <w:pPr>
              <w:jc w:val="center"/>
            </w:pPr>
            <w:r>
              <w:rPr>
                <w:rFonts w:hint="eastAsia"/>
              </w:rPr>
              <w:t>测试持续的总拍数</w:t>
            </w:r>
          </w:p>
        </w:tc>
      </w:tr>
      <w:tr w:rsidR="00C95C7D" w:rsidTr="008C41EF">
        <w:tc>
          <w:tcPr>
            <w:tcW w:w="1310" w:type="dxa"/>
          </w:tcPr>
          <w:p w:rsidR="007C5DB7" w:rsidRDefault="003B4558" w:rsidP="00EC50F6">
            <w:pPr>
              <w:jc w:val="center"/>
            </w:pPr>
            <w:r>
              <w:rPr>
                <w:rFonts w:hint="eastAsia"/>
              </w:rPr>
              <w:t>0</w:t>
            </w:r>
            <w:r>
              <w:t>x5fff 0003</w:t>
            </w:r>
          </w:p>
        </w:tc>
        <w:tc>
          <w:tcPr>
            <w:tcW w:w="1791" w:type="dxa"/>
          </w:tcPr>
          <w:p w:rsidR="007C5DB7" w:rsidRDefault="001B2F3F" w:rsidP="00EC50F6">
            <w:pPr>
              <w:jc w:val="center"/>
            </w:pPr>
            <w:r>
              <w:t>block_time_reg</w:t>
            </w:r>
          </w:p>
        </w:tc>
        <w:tc>
          <w:tcPr>
            <w:tcW w:w="737" w:type="dxa"/>
          </w:tcPr>
          <w:p w:rsidR="007C5DB7" w:rsidRDefault="001B2F3F" w:rsidP="00EC50F6">
            <w:pPr>
              <w:jc w:val="center"/>
            </w:pPr>
            <w:r>
              <w:rPr>
                <w:rFonts w:hint="eastAsia"/>
              </w:rPr>
              <w:t>6</w:t>
            </w:r>
            <w:r>
              <w:t>4</w:t>
            </w:r>
          </w:p>
        </w:tc>
        <w:tc>
          <w:tcPr>
            <w:tcW w:w="1204" w:type="dxa"/>
          </w:tcPr>
          <w:p w:rsidR="007C5DB7" w:rsidRDefault="001B2F3F" w:rsidP="00EC50F6">
            <w:pPr>
              <w:jc w:val="center"/>
            </w:pPr>
            <w:r>
              <w:rPr>
                <w:rFonts w:hint="eastAsia"/>
              </w:rPr>
              <w:t>R</w:t>
            </w:r>
            <w:r>
              <w:t>/W</w:t>
            </w:r>
          </w:p>
        </w:tc>
        <w:tc>
          <w:tcPr>
            <w:tcW w:w="1215" w:type="dxa"/>
          </w:tcPr>
          <w:p w:rsidR="007C5DB7" w:rsidRDefault="001B2F3F" w:rsidP="00EC50F6">
            <w:pPr>
              <w:jc w:val="center"/>
            </w:pPr>
            <w:r>
              <w:rPr>
                <w:rFonts w:hint="eastAsia"/>
              </w:rPr>
              <w:t>6</w:t>
            </w:r>
            <w:r>
              <w:t>4’h0</w:t>
            </w:r>
          </w:p>
        </w:tc>
        <w:tc>
          <w:tcPr>
            <w:tcW w:w="2039" w:type="dxa"/>
          </w:tcPr>
          <w:p w:rsidR="007C5DB7" w:rsidRDefault="001B2F3F" w:rsidP="00EC50F6">
            <w:pPr>
              <w:jc w:val="center"/>
            </w:pPr>
            <w:r>
              <w:rPr>
                <w:rFonts w:hint="eastAsia"/>
              </w:rPr>
              <w:t>间隔拍数，用于触发时延测量报文发送</w:t>
            </w:r>
          </w:p>
        </w:tc>
      </w:tr>
      <w:tr w:rsidR="00C75CDE" w:rsidTr="008C41EF">
        <w:tc>
          <w:tcPr>
            <w:tcW w:w="1310" w:type="dxa"/>
          </w:tcPr>
          <w:p w:rsidR="00C75CDE" w:rsidRDefault="00C75CDE" w:rsidP="00C75CDE">
            <w:pPr>
              <w:jc w:val="center"/>
            </w:pPr>
            <w:r>
              <w:rPr>
                <w:rFonts w:hint="eastAsia"/>
              </w:rPr>
              <w:t>0x</w:t>
            </w:r>
            <w:r>
              <w:t>5fff 0100</w:t>
            </w:r>
          </w:p>
        </w:tc>
        <w:tc>
          <w:tcPr>
            <w:tcW w:w="1791" w:type="dxa"/>
          </w:tcPr>
          <w:p w:rsidR="00C75CDE" w:rsidRDefault="00C75CDE" w:rsidP="00C75CDE">
            <w:pPr>
              <w:jc w:val="center"/>
            </w:pPr>
            <w:r>
              <w:t>pgm_status_reg</w:t>
            </w:r>
          </w:p>
        </w:tc>
        <w:tc>
          <w:tcPr>
            <w:tcW w:w="737" w:type="dxa"/>
          </w:tcPr>
          <w:p w:rsidR="00C75CDE" w:rsidRDefault="008449DF" w:rsidP="00C75CDE">
            <w:pPr>
              <w:jc w:val="center"/>
            </w:pPr>
            <w:r>
              <w:rPr>
                <w:rFonts w:hint="eastAsia"/>
              </w:rPr>
              <w:t>4</w:t>
            </w:r>
          </w:p>
        </w:tc>
        <w:tc>
          <w:tcPr>
            <w:tcW w:w="1204" w:type="dxa"/>
          </w:tcPr>
          <w:p w:rsidR="00C75CDE" w:rsidRDefault="00C75CDE" w:rsidP="00C75CDE">
            <w:pPr>
              <w:jc w:val="center"/>
            </w:pPr>
            <w:r>
              <w:rPr>
                <w:rFonts w:hint="eastAsia"/>
              </w:rPr>
              <w:t>R</w:t>
            </w:r>
            <w:r>
              <w:t>/W</w:t>
            </w:r>
          </w:p>
        </w:tc>
        <w:tc>
          <w:tcPr>
            <w:tcW w:w="1215" w:type="dxa"/>
          </w:tcPr>
          <w:p w:rsidR="00C75CDE" w:rsidRDefault="00C75CDE" w:rsidP="00C75CDE">
            <w:pPr>
              <w:jc w:val="center"/>
            </w:pPr>
            <w:r>
              <w:t>8’b0</w:t>
            </w:r>
          </w:p>
        </w:tc>
        <w:tc>
          <w:tcPr>
            <w:tcW w:w="2039" w:type="dxa"/>
          </w:tcPr>
          <w:p w:rsidR="00C75CDE" w:rsidRDefault="00C75CDE" w:rsidP="00C75CDE">
            <w:pPr>
              <w:jc w:val="center"/>
            </w:pPr>
            <w:r>
              <w:t>PGM</w:t>
            </w:r>
            <w:r>
              <w:rPr>
                <w:rFonts w:hint="eastAsia"/>
              </w:rPr>
              <w:t>运行状态位</w:t>
            </w:r>
          </w:p>
        </w:tc>
      </w:tr>
      <w:tr w:rsidR="00C75CDE" w:rsidTr="008C41EF">
        <w:tc>
          <w:tcPr>
            <w:tcW w:w="1310" w:type="dxa"/>
          </w:tcPr>
          <w:p w:rsidR="00C75CDE" w:rsidRDefault="00C75CDE" w:rsidP="00C75CDE">
            <w:pPr>
              <w:jc w:val="center"/>
            </w:pPr>
            <w:r>
              <w:rPr>
                <w:rFonts w:hint="eastAsia"/>
              </w:rPr>
              <w:t>0x</w:t>
            </w:r>
            <w:r>
              <w:t>5fff 1000</w:t>
            </w:r>
          </w:p>
        </w:tc>
        <w:tc>
          <w:tcPr>
            <w:tcW w:w="1791" w:type="dxa"/>
          </w:tcPr>
          <w:p w:rsidR="00C75CDE" w:rsidRDefault="00C75CDE" w:rsidP="00C75CDE">
            <w:pPr>
              <w:jc w:val="center"/>
            </w:pPr>
            <w:r>
              <w:rPr>
                <w:rFonts w:hint="eastAsia"/>
              </w:rPr>
              <w:t>s</w:t>
            </w:r>
            <w:r>
              <w:t>ent_bit_num_cnt</w:t>
            </w:r>
          </w:p>
        </w:tc>
        <w:tc>
          <w:tcPr>
            <w:tcW w:w="737" w:type="dxa"/>
          </w:tcPr>
          <w:p w:rsidR="00C75CDE" w:rsidRDefault="00C75CDE" w:rsidP="00C75CDE">
            <w:pPr>
              <w:jc w:val="center"/>
            </w:pPr>
            <w:r>
              <w:rPr>
                <w:rFonts w:hint="eastAsia"/>
              </w:rPr>
              <w:t>6</w:t>
            </w:r>
            <w:r>
              <w:t>4</w:t>
            </w:r>
          </w:p>
        </w:tc>
        <w:tc>
          <w:tcPr>
            <w:tcW w:w="1204" w:type="dxa"/>
          </w:tcPr>
          <w:p w:rsidR="00C75CDE" w:rsidRDefault="00C75CDE" w:rsidP="00C75CDE">
            <w:pPr>
              <w:jc w:val="center"/>
            </w:pPr>
            <w:r>
              <w:rPr>
                <w:rFonts w:hint="eastAsia"/>
              </w:rPr>
              <w:t>R</w:t>
            </w:r>
          </w:p>
        </w:tc>
        <w:tc>
          <w:tcPr>
            <w:tcW w:w="1215" w:type="dxa"/>
          </w:tcPr>
          <w:p w:rsidR="00C75CDE" w:rsidRDefault="00C75CDE" w:rsidP="00C75CDE">
            <w:pPr>
              <w:jc w:val="center"/>
            </w:pPr>
            <w:r>
              <w:rPr>
                <w:rFonts w:hint="eastAsia"/>
              </w:rPr>
              <w:t>6</w:t>
            </w:r>
            <w:r>
              <w:t>4’b0</w:t>
            </w:r>
          </w:p>
        </w:tc>
        <w:tc>
          <w:tcPr>
            <w:tcW w:w="2039" w:type="dxa"/>
          </w:tcPr>
          <w:p w:rsidR="00C75CDE" w:rsidRDefault="00C75CDE" w:rsidP="00C75CDE">
            <w:pPr>
              <w:jc w:val="center"/>
            </w:pPr>
            <w:r>
              <w:rPr>
                <w:rFonts w:hint="eastAsia"/>
              </w:rPr>
              <w:t>总发送</w:t>
            </w:r>
            <w:r>
              <w:rPr>
                <w:rFonts w:hint="eastAsia"/>
              </w:rPr>
              <w:t>b</w:t>
            </w:r>
            <w:r>
              <w:t>it</w:t>
            </w:r>
            <w:r>
              <w:rPr>
                <w:rFonts w:hint="eastAsia"/>
              </w:rPr>
              <w:t>数</w:t>
            </w:r>
          </w:p>
        </w:tc>
      </w:tr>
      <w:tr w:rsidR="00C75CDE" w:rsidTr="008C41EF">
        <w:tc>
          <w:tcPr>
            <w:tcW w:w="1310" w:type="dxa"/>
          </w:tcPr>
          <w:p w:rsidR="00C75CDE" w:rsidRDefault="00C75CDE" w:rsidP="00C75CDE">
            <w:pPr>
              <w:jc w:val="center"/>
            </w:pPr>
            <w:r>
              <w:rPr>
                <w:rFonts w:hint="eastAsia"/>
              </w:rPr>
              <w:t>0</w:t>
            </w:r>
            <w:r>
              <w:t>x5fff 1001</w:t>
            </w:r>
          </w:p>
        </w:tc>
        <w:tc>
          <w:tcPr>
            <w:tcW w:w="1791" w:type="dxa"/>
          </w:tcPr>
          <w:p w:rsidR="00C75CDE" w:rsidRDefault="00C75CDE" w:rsidP="00C75CDE">
            <w:pPr>
              <w:jc w:val="center"/>
            </w:pPr>
            <w:r>
              <w:t>sent_pkt_num_cnt</w:t>
            </w:r>
          </w:p>
        </w:tc>
        <w:tc>
          <w:tcPr>
            <w:tcW w:w="737" w:type="dxa"/>
          </w:tcPr>
          <w:p w:rsidR="00C75CDE" w:rsidRDefault="00E44D44" w:rsidP="00C75CDE">
            <w:pPr>
              <w:jc w:val="center"/>
            </w:pPr>
            <w:r>
              <w:rPr>
                <w:rFonts w:hint="eastAsia"/>
              </w:rPr>
              <w:t>3</w:t>
            </w:r>
            <w:r>
              <w:t>2</w:t>
            </w:r>
          </w:p>
        </w:tc>
        <w:tc>
          <w:tcPr>
            <w:tcW w:w="1204" w:type="dxa"/>
          </w:tcPr>
          <w:p w:rsidR="00C75CDE" w:rsidRDefault="00C75CDE" w:rsidP="00C75CDE">
            <w:pPr>
              <w:jc w:val="center"/>
            </w:pPr>
            <w:r>
              <w:rPr>
                <w:rFonts w:hint="eastAsia"/>
              </w:rPr>
              <w:t>R</w:t>
            </w:r>
          </w:p>
        </w:tc>
        <w:tc>
          <w:tcPr>
            <w:tcW w:w="1215" w:type="dxa"/>
          </w:tcPr>
          <w:p w:rsidR="00C75CDE" w:rsidRDefault="00C75CDE" w:rsidP="00C75CDE">
            <w:pPr>
              <w:jc w:val="center"/>
            </w:pPr>
            <w:r>
              <w:rPr>
                <w:rFonts w:hint="eastAsia"/>
              </w:rPr>
              <w:t>6</w:t>
            </w:r>
            <w:r>
              <w:t>4’b0</w:t>
            </w:r>
          </w:p>
        </w:tc>
        <w:tc>
          <w:tcPr>
            <w:tcW w:w="2039" w:type="dxa"/>
          </w:tcPr>
          <w:p w:rsidR="00C75CDE" w:rsidRDefault="00C75CDE" w:rsidP="00C75CDE">
            <w:pPr>
              <w:jc w:val="center"/>
            </w:pPr>
            <w:r>
              <w:rPr>
                <w:rFonts w:hint="eastAsia"/>
              </w:rPr>
              <w:t>总发送</w:t>
            </w:r>
            <w:proofErr w:type="gramStart"/>
            <w:r>
              <w:rPr>
                <w:rFonts w:hint="eastAsia"/>
              </w:rPr>
              <w:t>报文数</w:t>
            </w:r>
            <w:proofErr w:type="gramEnd"/>
          </w:p>
        </w:tc>
      </w:tr>
      <w:tr w:rsidR="00C75CDE" w:rsidTr="008C41EF">
        <w:tc>
          <w:tcPr>
            <w:tcW w:w="1310" w:type="dxa"/>
          </w:tcPr>
          <w:p w:rsidR="00C75CDE" w:rsidRDefault="00C75CDE" w:rsidP="00C75CDE">
            <w:pPr>
              <w:jc w:val="center"/>
            </w:pPr>
            <w:r>
              <w:rPr>
                <w:rFonts w:hint="eastAsia"/>
              </w:rPr>
              <w:t>0x</w:t>
            </w:r>
            <w:r>
              <w:t>5fff 1002</w:t>
            </w:r>
          </w:p>
        </w:tc>
        <w:tc>
          <w:tcPr>
            <w:tcW w:w="1791" w:type="dxa"/>
          </w:tcPr>
          <w:p w:rsidR="00C75CDE" w:rsidRDefault="00C75CDE" w:rsidP="00C75CDE">
            <w:pPr>
              <w:jc w:val="center"/>
            </w:pPr>
            <w:r>
              <w:rPr>
                <w:rFonts w:hint="eastAsia"/>
              </w:rPr>
              <w:t>s</w:t>
            </w:r>
            <w:r>
              <w:t>ent_time_cnt</w:t>
            </w:r>
          </w:p>
        </w:tc>
        <w:tc>
          <w:tcPr>
            <w:tcW w:w="737" w:type="dxa"/>
          </w:tcPr>
          <w:p w:rsidR="00C75CDE" w:rsidRDefault="00C75CDE" w:rsidP="00C75CDE">
            <w:pPr>
              <w:jc w:val="center"/>
            </w:pPr>
            <w:r>
              <w:rPr>
                <w:rFonts w:hint="eastAsia"/>
              </w:rPr>
              <w:t>6</w:t>
            </w:r>
            <w:r>
              <w:t>4</w:t>
            </w:r>
          </w:p>
        </w:tc>
        <w:tc>
          <w:tcPr>
            <w:tcW w:w="1204" w:type="dxa"/>
          </w:tcPr>
          <w:p w:rsidR="00C75CDE" w:rsidRDefault="00C75CDE" w:rsidP="00C75CDE">
            <w:pPr>
              <w:jc w:val="center"/>
            </w:pPr>
            <w:r>
              <w:rPr>
                <w:rFonts w:hint="eastAsia"/>
              </w:rPr>
              <w:t>R</w:t>
            </w:r>
          </w:p>
        </w:tc>
        <w:tc>
          <w:tcPr>
            <w:tcW w:w="1215" w:type="dxa"/>
          </w:tcPr>
          <w:p w:rsidR="00C75CDE" w:rsidRDefault="00C75CDE" w:rsidP="00C75CDE">
            <w:pPr>
              <w:jc w:val="center"/>
            </w:pPr>
            <w:r>
              <w:rPr>
                <w:rFonts w:hint="eastAsia"/>
              </w:rPr>
              <w:t>6</w:t>
            </w:r>
            <w:r>
              <w:t>4’b0</w:t>
            </w:r>
          </w:p>
        </w:tc>
        <w:tc>
          <w:tcPr>
            <w:tcW w:w="2039" w:type="dxa"/>
          </w:tcPr>
          <w:p w:rsidR="00C75CDE" w:rsidRDefault="00C75CDE" w:rsidP="00C75CDE">
            <w:pPr>
              <w:jc w:val="center"/>
            </w:pPr>
            <w:r>
              <w:rPr>
                <w:rFonts w:hint="eastAsia"/>
              </w:rPr>
              <w:t>总发送时间</w:t>
            </w:r>
          </w:p>
        </w:tc>
      </w:tr>
      <w:tr w:rsidR="00D22C64" w:rsidTr="008C41EF">
        <w:tc>
          <w:tcPr>
            <w:tcW w:w="1310" w:type="dxa"/>
          </w:tcPr>
          <w:p w:rsidR="00D22C64" w:rsidRDefault="00D22C64" w:rsidP="00D22C64">
            <w:pPr>
              <w:jc w:val="center"/>
            </w:pPr>
            <w:r>
              <w:rPr>
                <w:rFonts w:hint="eastAsia"/>
              </w:rPr>
              <w:t>0x</w:t>
            </w:r>
            <w:r>
              <w:t>5fff 1003</w:t>
            </w:r>
          </w:p>
        </w:tc>
        <w:tc>
          <w:tcPr>
            <w:tcW w:w="1791" w:type="dxa"/>
          </w:tcPr>
          <w:p w:rsidR="00D22C64" w:rsidRDefault="00D22C64" w:rsidP="00D22C64">
            <w:pPr>
              <w:jc w:val="center"/>
            </w:pPr>
            <w:r>
              <w:t>sent_lat_time_cnt</w:t>
            </w:r>
          </w:p>
        </w:tc>
        <w:tc>
          <w:tcPr>
            <w:tcW w:w="737" w:type="dxa"/>
          </w:tcPr>
          <w:p w:rsidR="00D22C64" w:rsidRDefault="00D22C64" w:rsidP="00D22C64">
            <w:pPr>
              <w:jc w:val="center"/>
            </w:pPr>
            <w:r>
              <w:rPr>
                <w:rFonts w:hint="eastAsia"/>
              </w:rPr>
              <w:t>6</w:t>
            </w:r>
            <w:r>
              <w:t>4</w:t>
            </w:r>
          </w:p>
        </w:tc>
        <w:tc>
          <w:tcPr>
            <w:tcW w:w="1204" w:type="dxa"/>
          </w:tcPr>
          <w:p w:rsidR="00D22C64" w:rsidRDefault="00D22C64" w:rsidP="00D22C64">
            <w:pPr>
              <w:jc w:val="center"/>
            </w:pPr>
            <w:r>
              <w:rPr>
                <w:rFonts w:hint="eastAsia"/>
              </w:rPr>
              <w:t>R</w:t>
            </w:r>
          </w:p>
        </w:tc>
        <w:tc>
          <w:tcPr>
            <w:tcW w:w="1215" w:type="dxa"/>
          </w:tcPr>
          <w:p w:rsidR="00D22C64" w:rsidRDefault="00D22C64" w:rsidP="00D22C64">
            <w:pPr>
              <w:jc w:val="center"/>
            </w:pPr>
            <w:r>
              <w:rPr>
                <w:rFonts w:hint="eastAsia"/>
              </w:rPr>
              <w:t>6</w:t>
            </w:r>
            <w:r>
              <w:t>4’</w:t>
            </w:r>
            <w:r>
              <w:rPr>
                <w:rFonts w:hint="eastAsia"/>
              </w:rPr>
              <w:t>b</w:t>
            </w:r>
            <w:r>
              <w:t>0</w:t>
            </w:r>
          </w:p>
        </w:tc>
        <w:tc>
          <w:tcPr>
            <w:tcW w:w="2039" w:type="dxa"/>
          </w:tcPr>
          <w:p w:rsidR="00D22C64" w:rsidRDefault="00D22C64" w:rsidP="00D22C64">
            <w:pPr>
              <w:jc w:val="center"/>
            </w:pPr>
            <w:r>
              <w:rPr>
                <w:rFonts w:hint="eastAsia"/>
              </w:rPr>
              <w:t>时延测量报文当前间隔时间</w:t>
            </w:r>
          </w:p>
        </w:tc>
      </w:tr>
      <w:tr w:rsidR="00BB3DFF" w:rsidTr="008C41EF">
        <w:tc>
          <w:tcPr>
            <w:tcW w:w="1310" w:type="dxa"/>
          </w:tcPr>
          <w:p w:rsidR="00BB3DFF" w:rsidRDefault="00BB3DFF" w:rsidP="00BB3DFF">
            <w:pPr>
              <w:jc w:val="center"/>
            </w:pPr>
            <w:r>
              <w:rPr>
                <w:rFonts w:hint="eastAsia"/>
              </w:rPr>
              <w:t>0</w:t>
            </w:r>
            <w:r>
              <w:t>x6fff 0000</w:t>
            </w:r>
          </w:p>
        </w:tc>
        <w:tc>
          <w:tcPr>
            <w:tcW w:w="1791" w:type="dxa"/>
          </w:tcPr>
          <w:p w:rsidR="00BB3DFF" w:rsidRDefault="00BB3DFF" w:rsidP="00BB3DFF">
            <w:pPr>
              <w:jc w:val="center"/>
            </w:pPr>
            <w:r>
              <w:t>a</w:t>
            </w:r>
            <w:r>
              <w:rPr>
                <w:rFonts w:hint="eastAsia"/>
              </w:rPr>
              <w:t>nt</w:t>
            </w:r>
            <w:r>
              <w:t>_para_</w:t>
            </w:r>
            <w:r w:rsidR="003E1673">
              <w:t>scm_</w:t>
            </w:r>
            <w:r>
              <w:t>reg</w:t>
            </w:r>
          </w:p>
        </w:tc>
        <w:tc>
          <w:tcPr>
            <w:tcW w:w="737" w:type="dxa"/>
          </w:tcPr>
          <w:p w:rsidR="00BB3DFF" w:rsidRDefault="00BB3DFF" w:rsidP="00BB3DFF">
            <w:pPr>
              <w:jc w:val="center"/>
            </w:pPr>
            <w:r>
              <w:rPr>
                <w:rFonts w:hint="eastAsia"/>
              </w:rPr>
              <w:t>6</w:t>
            </w:r>
            <w:r>
              <w:t>4</w:t>
            </w:r>
          </w:p>
        </w:tc>
        <w:tc>
          <w:tcPr>
            <w:tcW w:w="1204" w:type="dxa"/>
          </w:tcPr>
          <w:p w:rsidR="00BB3DFF" w:rsidRDefault="00BB3DFF" w:rsidP="00BB3DFF">
            <w:pPr>
              <w:jc w:val="center"/>
            </w:pPr>
            <w:r>
              <w:rPr>
                <w:rFonts w:hint="eastAsia"/>
              </w:rPr>
              <w:t>R</w:t>
            </w:r>
            <w:r>
              <w:t>/W</w:t>
            </w:r>
          </w:p>
        </w:tc>
        <w:tc>
          <w:tcPr>
            <w:tcW w:w="1215" w:type="dxa"/>
          </w:tcPr>
          <w:p w:rsidR="00BB3DFF" w:rsidRDefault="00BB3DFF" w:rsidP="00BB3DFF">
            <w:pPr>
              <w:jc w:val="center"/>
            </w:pPr>
            <w:r>
              <w:rPr>
                <w:rFonts w:hint="eastAsia"/>
              </w:rPr>
              <w:t>6</w:t>
            </w:r>
            <w:r>
              <w:t>4’h0</w:t>
            </w:r>
          </w:p>
        </w:tc>
        <w:tc>
          <w:tcPr>
            <w:tcW w:w="2039" w:type="dxa"/>
          </w:tcPr>
          <w:p w:rsidR="00BB3DFF" w:rsidRDefault="00BB3DFF" w:rsidP="00BB3DFF">
            <w:pPr>
              <w:jc w:val="center"/>
            </w:pPr>
            <w:r>
              <w:rPr>
                <w:rFonts w:hint="eastAsia"/>
              </w:rPr>
              <w:t>A</w:t>
            </w:r>
            <w:r>
              <w:t>NT</w:t>
            </w:r>
            <w:r>
              <w:rPr>
                <w:rFonts w:hint="eastAsia"/>
              </w:rPr>
              <w:t>相关配置值</w:t>
            </w:r>
          </w:p>
        </w:tc>
      </w:tr>
      <w:tr w:rsidR="00BB3DFF" w:rsidTr="008C41EF">
        <w:tc>
          <w:tcPr>
            <w:tcW w:w="1310" w:type="dxa"/>
          </w:tcPr>
          <w:p w:rsidR="00BB3DFF" w:rsidRPr="00E4192D" w:rsidRDefault="00BB3DFF" w:rsidP="00BB3DFF">
            <w:pPr>
              <w:jc w:val="center"/>
            </w:pPr>
            <w:r w:rsidRPr="00E4192D">
              <w:rPr>
                <w:rFonts w:hint="eastAsia"/>
              </w:rPr>
              <w:t>0x</w:t>
            </w:r>
            <w:r w:rsidRPr="00E4192D">
              <w:t>6fff 0100</w:t>
            </w:r>
          </w:p>
        </w:tc>
        <w:tc>
          <w:tcPr>
            <w:tcW w:w="1791" w:type="dxa"/>
          </w:tcPr>
          <w:p w:rsidR="00BB3DFF" w:rsidRPr="00E4192D" w:rsidRDefault="00BB3DFF" w:rsidP="00BB3DFF">
            <w:pPr>
              <w:jc w:val="center"/>
            </w:pPr>
            <w:r w:rsidRPr="00E4192D">
              <w:t>scm_status_reg</w:t>
            </w:r>
          </w:p>
        </w:tc>
        <w:tc>
          <w:tcPr>
            <w:tcW w:w="737" w:type="dxa"/>
          </w:tcPr>
          <w:p w:rsidR="00BB3DFF" w:rsidRPr="00E4192D" w:rsidRDefault="008449DF" w:rsidP="00BB3DFF">
            <w:pPr>
              <w:jc w:val="center"/>
            </w:pPr>
            <w:r>
              <w:rPr>
                <w:rFonts w:hint="eastAsia"/>
              </w:rPr>
              <w:t>4</w:t>
            </w:r>
          </w:p>
        </w:tc>
        <w:tc>
          <w:tcPr>
            <w:tcW w:w="1204" w:type="dxa"/>
          </w:tcPr>
          <w:p w:rsidR="00BB3DFF" w:rsidRPr="00E4192D" w:rsidRDefault="00BB3DFF" w:rsidP="00BB3DFF">
            <w:pPr>
              <w:jc w:val="center"/>
            </w:pPr>
            <w:r w:rsidRPr="00E4192D">
              <w:rPr>
                <w:rFonts w:hint="eastAsia"/>
              </w:rPr>
              <w:t>R</w:t>
            </w:r>
            <w:r w:rsidRPr="00E4192D">
              <w:t>/W</w:t>
            </w:r>
          </w:p>
        </w:tc>
        <w:tc>
          <w:tcPr>
            <w:tcW w:w="1215" w:type="dxa"/>
          </w:tcPr>
          <w:p w:rsidR="00BB3DFF" w:rsidRPr="00E4192D" w:rsidRDefault="00BB3DFF" w:rsidP="00BB3DFF">
            <w:pPr>
              <w:jc w:val="center"/>
            </w:pPr>
            <w:r w:rsidRPr="00E4192D">
              <w:t>8’b0</w:t>
            </w:r>
          </w:p>
        </w:tc>
        <w:tc>
          <w:tcPr>
            <w:tcW w:w="2039" w:type="dxa"/>
          </w:tcPr>
          <w:p w:rsidR="00BB3DFF" w:rsidRPr="00E4192D" w:rsidRDefault="00BB3DFF" w:rsidP="00BB3DFF">
            <w:pPr>
              <w:jc w:val="center"/>
            </w:pPr>
            <w:r w:rsidRPr="00E4192D">
              <w:rPr>
                <w:rFonts w:hint="eastAsia"/>
              </w:rPr>
              <w:t>S</w:t>
            </w:r>
            <w:r w:rsidRPr="00E4192D">
              <w:t>CM</w:t>
            </w:r>
            <w:r w:rsidRPr="00E4192D">
              <w:rPr>
                <w:rFonts w:hint="eastAsia"/>
              </w:rPr>
              <w:t>运行状态位</w:t>
            </w:r>
          </w:p>
        </w:tc>
      </w:tr>
      <w:tr w:rsidR="00BB3DFF" w:rsidTr="008C41EF">
        <w:tc>
          <w:tcPr>
            <w:tcW w:w="1310" w:type="dxa"/>
          </w:tcPr>
          <w:p w:rsidR="00BB3DFF" w:rsidRDefault="00BB3DFF" w:rsidP="00BB3DFF">
            <w:pPr>
              <w:jc w:val="center"/>
            </w:pPr>
            <w:r>
              <w:rPr>
                <w:rFonts w:hint="eastAsia"/>
              </w:rPr>
              <w:t>0x</w:t>
            </w:r>
            <w:r>
              <w:t>6fff 1000</w:t>
            </w:r>
          </w:p>
        </w:tc>
        <w:tc>
          <w:tcPr>
            <w:tcW w:w="1791" w:type="dxa"/>
          </w:tcPr>
          <w:p w:rsidR="00BB3DFF" w:rsidRDefault="00BB3DFF" w:rsidP="00BB3DFF">
            <w:pPr>
              <w:jc w:val="center"/>
            </w:pPr>
            <w:r>
              <w:t>recv_bit_num_cnt</w:t>
            </w:r>
          </w:p>
        </w:tc>
        <w:tc>
          <w:tcPr>
            <w:tcW w:w="737" w:type="dxa"/>
          </w:tcPr>
          <w:p w:rsidR="00BB3DFF" w:rsidRDefault="00BB3DFF" w:rsidP="00BB3DFF">
            <w:pPr>
              <w:jc w:val="center"/>
            </w:pPr>
            <w:r>
              <w:rPr>
                <w:rFonts w:hint="eastAsia"/>
              </w:rPr>
              <w:t>6</w:t>
            </w:r>
            <w:r>
              <w:t>4</w:t>
            </w:r>
          </w:p>
        </w:tc>
        <w:tc>
          <w:tcPr>
            <w:tcW w:w="1204" w:type="dxa"/>
          </w:tcPr>
          <w:p w:rsidR="00BB3DFF" w:rsidRDefault="00BB3DFF" w:rsidP="00BB3DFF">
            <w:pPr>
              <w:jc w:val="center"/>
            </w:pPr>
            <w:r>
              <w:rPr>
                <w:rFonts w:hint="eastAsia"/>
              </w:rPr>
              <w:t>R</w:t>
            </w:r>
          </w:p>
        </w:tc>
        <w:tc>
          <w:tcPr>
            <w:tcW w:w="1215" w:type="dxa"/>
          </w:tcPr>
          <w:p w:rsidR="00BB3DFF" w:rsidRDefault="00BB3DFF" w:rsidP="00BB3DFF">
            <w:pPr>
              <w:jc w:val="center"/>
            </w:pPr>
            <w:r>
              <w:rPr>
                <w:rFonts w:hint="eastAsia"/>
              </w:rPr>
              <w:t>6</w:t>
            </w:r>
            <w:r>
              <w:t>4’b0</w:t>
            </w:r>
          </w:p>
        </w:tc>
        <w:tc>
          <w:tcPr>
            <w:tcW w:w="2039" w:type="dxa"/>
          </w:tcPr>
          <w:p w:rsidR="00BB3DFF" w:rsidRDefault="00BB3DFF" w:rsidP="00BB3DFF">
            <w:pPr>
              <w:jc w:val="center"/>
            </w:pPr>
            <w:r>
              <w:rPr>
                <w:rFonts w:hint="eastAsia"/>
              </w:rPr>
              <w:t>总接收</w:t>
            </w:r>
            <w:r>
              <w:rPr>
                <w:rFonts w:hint="eastAsia"/>
              </w:rPr>
              <w:t>b</w:t>
            </w:r>
            <w:r>
              <w:t>it</w:t>
            </w:r>
            <w:r>
              <w:rPr>
                <w:rFonts w:hint="eastAsia"/>
              </w:rPr>
              <w:t>数</w:t>
            </w:r>
          </w:p>
        </w:tc>
      </w:tr>
      <w:tr w:rsidR="00BB3DFF" w:rsidTr="008C41EF">
        <w:tc>
          <w:tcPr>
            <w:tcW w:w="1310" w:type="dxa"/>
          </w:tcPr>
          <w:p w:rsidR="00BB3DFF" w:rsidRDefault="00BB3DFF" w:rsidP="00BB3DFF">
            <w:pPr>
              <w:jc w:val="center"/>
            </w:pPr>
            <w:r>
              <w:rPr>
                <w:rFonts w:hint="eastAsia"/>
              </w:rPr>
              <w:t>0</w:t>
            </w:r>
            <w:r>
              <w:t>x6fff 1001</w:t>
            </w:r>
          </w:p>
        </w:tc>
        <w:tc>
          <w:tcPr>
            <w:tcW w:w="1791" w:type="dxa"/>
          </w:tcPr>
          <w:p w:rsidR="00BB3DFF" w:rsidRDefault="00BB3DFF" w:rsidP="00BB3DFF">
            <w:pPr>
              <w:jc w:val="center"/>
            </w:pPr>
            <w:r>
              <w:t>recv_pkt_num_cnt</w:t>
            </w:r>
          </w:p>
        </w:tc>
        <w:tc>
          <w:tcPr>
            <w:tcW w:w="737" w:type="dxa"/>
          </w:tcPr>
          <w:p w:rsidR="00BB3DFF" w:rsidRDefault="001F6A2B" w:rsidP="00BB3DFF">
            <w:pPr>
              <w:jc w:val="center"/>
            </w:pPr>
            <w:r>
              <w:rPr>
                <w:rFonts w:hint="eastAsia"/>
              </w:rPr>
              <w:t>3</w:t>
            </w:r>
            <w:r>
              <w:t>2</w:t>
            </w:r>
          </w:p>
        </w:tc>
        <w:tc>
          <w:tcPr>
            <w:tcW w:w="1204" w:type="dxa"/>
          </w:tcPr>
          <w:p w:rsidR="00BB3DFF" w:rsidRDefault="00BB3DFF" w:rsidP="00BB3DFF">
            <w:pPr>
              <w:jc w:val="center"/>
            </w:pPr>
            <w:r>
              <w:rPr>
                <w:rFonts w:hint="eastAsia"/>
              </w:rPr>
              <w:t>R</w:t>
            </w:r>
          </w:p>
        </w:tc>
        <w:tc>
          <w:tcPr>
            <w:tcW w:w="1215" w:type="dxa"/>
          </w:tcPr>
          <w:p w:rsidR="00BB3DFF" w:rsidRDefault="00BB3DFF" w:rsidP="00BB3DFF">
            <w:pPr>
              <w:jc w:val="center"/>
            </w:pPr>
            <w:r>
              <w:rPr>
                <w:rFonts w:hint="eastAsia"/>
              </w:rPr>
              <w:t>6</w:t>
            </w:r>
            <w:r>
              <w:t>4’b0</w:t>
            </w:r>
          </w:p>
        </w:tc>
        <w:tc>
          <w:tcPr>
            <w:tcW w:w="2039" w:type="dxa"/>
          </w:tcPr>
          <w:p w:rsidR="00BB3DFF" w:rsidRDefault="00BB3DFF" w:rsidP="00BB3DFF">
            <w:pPr>
              <w:jc w:val="center"/>
            </w:pPr>
            <w:r>
              <w:rPr>
                <w:rFonts w:hint="eastAsia"/>
              </w:rPr>
              <w:t>总接收</w:t>
            </w:r>
            <w:proofErr w:type="gramStart"/>
            <w:r>
              <w:rPr>
                <w:rFonts w:hint="eastAsia"/>
              </w:rPr>
              <w:t>报文数</w:t>
            </w:r>
            <w:proofErr w:type="gramEnd"/>
          </w:p>
        </w:tc>
      </w:tr>
      <w:tr w:rsidR="00BB3DFF" w:rsidTr="008C41EF">
        <w:tc>
          <w:tcPr>
            <w:tcW w:w="1310" w:type="dxa"/>
          </w:tcPr>
          <w:p w:rsidR="00BB3DFF" w:rsidRDefault="00BB3DFF" w:rsidP="00BB3DFF">
            <w:pPr>
              <w:jc w:val="center"/>
            </w:pPr>
            <w:r>
              <w:rPr>
                <w:rFonts w:hint="eastAsia"/>
              </w:rPr>
              <w:t>0x</w:t>
            </w:r>
            <w:r>
              <w:t>6fff 1002</w:t>
            </w:r>
          </w:p>
        </w:tc>
        <w:tc>
          <w:tcPr>
            <w:tcW w:w="1791" w:type="dxa"/>
          </w:tcPr>
          <w:p w:rsidR="00BB3DFF" w:rsidRDefault="00BB3DFF" w:rsidP="00BB3DFF">
            <w:pPr>
              <w:jc w:val="center"/>
            </w:pPr>
            <w:r>
              <w:t>recv_time_cnt</w:t>
            </w:r>
          </w:p>
        </w:tc>
        <w:tc>
          <w:tcPr>
            <w:tcW w:w="737" w:type="dxa"/>
          </w:tcPr>
          <w:p w:rsidR="00BB3DFF" w:rsidRDefault="00BB3DFF" w:rsidP="00BB3DFF">
            <w:pPr>
              <w:jc w:val="center"/>
            </w:pPr>
            <w:r>
              <w:rPr>
                <w:rFonts w:hint="eastAsia"/>
              </w:rPr>
              <w:t>6</w:t>
            </w:r>
            <w:r>
              <w:t>4</w:t>
            </w:r>
          </w:p>
        </w:tc>
        <w:tc>
          <w:tcPr>
            <w:tcW w:w="1204" w:type="dxa"/>
          </w:tcPr>
          <w:p w:rsidR="00BB3DFF" w:rsidRDefault="00BB3DFF" w:rsidP="00BB3DFF">
            <w:pPr>
              <w:jc w:val="center"/>
            </w:pPr>
            <w:r>
              <w:rPr>
                <w:rFonts w:hint="eastAsia"/>
              </w:rPr>
              <w:t>R</w:t>
            </w:r>
          </w:p>
        </w:tc>
        <w:tc>
          <w:tcPr>
            <w:tcW w:w="1215" w:type="dxa"/>
          </w:tcPr>
          <w:p w:rsidR="00BB3DFF" w:rsidRDefault="00BB3DFF" w:rsidP="00BB3DFF">
            <w:pPr>
              <w:jc w:val="center"/>
            </w:pPr>
            <w:r>
              <w:rPr>
                <w:rFonts w:hint="eastAsia"/>
              </w:rPr>
              <w:t>6</w:t>
            </w:r>
            <w:r>
              <w:t>4’b0</w:t>
            </w:r>
          </w:p>
        </w:tc>
        <w:tc>
          <w:tcPr>
            <w:tcW w:w="2039" w:type="dxa"/>
          </w:tcPr>
          <w:p w:rsidR="00BB3DFF" w:rsidRDefault="00BB3DFF" w:rsidP="00BB3DFF">
            <w:pPr>
              <w:jc w:val="center"/>
            </w:pPr>
            <w:r>
              <w:rPr>
                <w:rFonts w:hint="eastAsia"/>
              </w:rPr>
              <w:t>总接收时间</w:t>
            </w:r>
          </w:p>
        </w:tc>
      </w:tr>
      <w:tr w:rsidR="00BB3DFF" w:rsidTr="008C41EF">
        <w:tc>
          <w:tcPr>
            <w:tcW w:w="1310" w:type="dxa"/>
          </w:tcPr>
          <w:p w:rsidR="00BB3DFF" w:rsidRDefault="00BB3DFF" w:rsidP="00BB3DFF">
            <w:pPr>
              <w:jc w:val="center"/>
            </w:pPr>
            <w:r>
              <w:rPr>
                <w:rFonts w:hint="eastAsia"/>
              </w:rPr>
              <w:t>0x</w:t>
            </w:r>
            <w:r>
              <w:t>6fff 1003</w:t>
            </w:r>
          </w:p>
        </w:tc>
        <w:tc>
          <w:tcPr>
            <w:tcW w:w="1791" w:type="dxa"/>
          </w:tcPr>
          <w:p w:rsidR="00BB3DFF" w:rsidRDefault="00BB3DFF" w:rsidP="00BB3DFF">
            <w:pPr>
              <w:jc w:val="center"/>
            </w:pPr>
            <w:r>
              <w:t>recv_latency_cnt</w:t>
            </w:r>
          </w:p>
        </w:tc>
        <w:tc>
          <w:tcPr>
            <w:tcW w:w="737" w:type="dxa"/>
          </w:tcPr>
          <w:p w:rsidR="00BB3DFF" w:rsidRDefault="00BB3DFF" w:rsidP="00BB3DFF">
            <w:pPr>
              <w:jc w:val="center"/>
            </w:pPr>
            <w:r>
              <w:rPr>
                <w:rFonts w:hint="eastAsia"/>
              </w:rPr>
              <w:t>6</w:t>
            </w:r>
            <w:r>
              <w:t>4</w:t>
            </w:r>
          </w:p>
        </w:tc>
        <w:tc>
          <w:tcPr>
            <w:tcW w:w="1204" w:type="dxa"/>
          </w:tcPr>
          <w:p w:rsidR="00BB3DFF" w:rsidRDefault="00BB3DFF" w:rsidP="00BB3DFF">
            <w:pPr>
              <w:jc w:val="center"/>
            </w:pPr>
            <w:r>
              <w:rPr>
                <w:rFonts w:hint="eastAsia"/>
              </w:rPr>
              <w:t>R</w:t>
            </w:r>
          </w:p>
        </w:tc>
        <w:tc>
          <w:tcPr>
            <w:tcW w:w="1215" w:type="dxa"/>
          </w:tcPr>
          <w:p w:rsidR="00BB3DFF" w:rsidRDefault="00BB3DFF" w:rsidP="00BB3DFF">
            <w:pPr>
              <w:jc w:val="center"/>
            </w:pPr>
            <w:r>
              <w:rPr>
                <w:rFonts w:hint="eastAsia"/>
              </w:rPr>
              <w:t>6</w:t>
            </w:r>
            <w:r>
              <w:t>4’b0</w:t>
            </w:r>
          </w:p>
        </w:tc>
        <w:tc>
          <w:tcPr>
            <w:tcW w:w="2039" w:type="dxa"/>
          </w:tcPr>
          <w:p w:rsidR="00BB3DFF" w:rsidRDefault="00BB3DFF" w:rsidP="00BB3DFF">
            <w:pPr>
              <w:jc w:val="center"/>
            </w:pPr>
            <w:r>
              <w:rPr>
                <w:rFonts w:hint="eastAsia"/>
              </w:rPr>
              <w:t>时延测量结果</w:t>
            </w:r>
          </w:p>
        </w:tc>
      </w:tr>
    </w:tbl>
    <w:p w:rsidR="00513F59" w:rsidRDefault="00513F59" w:rsidP="00EC50F6">
      <w:pPr>
        <w:jc w:val="center"/>
      </w:pPr>
    </w:p>
    <w:p w:rsidR="00EC50F6" w:rsidRDefault="00EC50F6" w:rsidP="00EC50F6">
      <w:pPr>
        <w:jc w:val="center"/>
      </w:pPr>
    </w:p>
    <w:p w:rsidR="00601B54" w:rsidRDefault="00EE410D">
      <w:pPr>
        <w:pStyle w:val="4"/>
        <w:numPr>
          <w:ilvl w:val="2"/>
          <w:numId w:val="5"/>
        </w:numPr>
        <w:ind w:left="567"/>
      </w:pPr>
      <w:r>
        <w:rPr>
          <w:rFonts w:hint="eastAsia"/>
        </w:rPr>
        <w:t>A</w:t>
      </w:r>
      <w:r>
        <w:t>NT</w:t>
      </w:r>
      <w:r>
        <w:rPr>
          <w:rFonts w:hint="eastAsia"/>
        </w:rPr>
        <w:t>软件端接口函数</w:t>
      </w:r>
    </w:p>
    <w:p w:rsidR="00601B54" w:rsidRDefault="00EE410D">
      <w:pPr>
        <w:ind w:firstLine="420"/>
      </w:pPr>
      <w:r>
        <w:rPr>
          <w:rFonts w:hint="eastAsia"/>
        </w:rPr>
        <w:t>首先，为了支持对丢包率的测量，软件</w:t>
      </w:r>
      <w:proofErr w:type="gramStart"/>
      <w:r>
        <w:rPr>
          <w:rFonts w:hint="eastAsia"/>
        </w:rPr>
        <w:t>除具体</w:t>
      </w:r>
      <w:proofErr w:type="gramEnd"/>
      <w:r>
        <w:rPr>
          <w:rFonts w:hint="eastAsia"/>
        </w:rPr>
        <w:t>报文内容外，还需要对协议类型、</w:t>
      </w:r>
      <w:r>
        <w:rPr>
          <w:rFonts w:hint="eastAsia"/>
        </w:rPr>
        <w:t>h</w:t>
      </w:r>
      <w:r>
        <w:t>eader-field</w:t>
      </w:r>
      <w:r>
        <w:rPr>
          <w:rFonts w:hint="eastAsia"/>
        </w:rPr>
        <w:t>更新模式、发送速率、</w:t>
      </w:r>
      <w:r>
        <w:rPr>
          <w:rFonts w:hint="eastAsia"/>
        </w:rPr>
        <w:t>I</w:t>
      </w:r>
      <w:r>
        <w:t>PD</w:t>
      </w:r>
      <w:r>
        <w:rPr>
          <w:rFonts w:hint="eastAsia"/>
        </w:rPr>
        <w:t>、发送模式等参数在</w:t>
      </w:r>
      <w:r>
        <w:rPr>
          <w:rFonts w:hint="eastAsia"/>
        </w:rPr>
        <w:t>S</w:t>
      </w:r>
      <w:r>
        <w:t>CM</w:t>
      </w:r>
      <w:r>
        <w:rPr>
          <w:rFonts w:hint="eastAsia"/>
        </w:rPr>
        <w:t>与</w:t>
      </w:r>
      <w:r>
        <w:rPr>
          <w:rFonts w:hint="eastAsia"/>
        </w:rPr>
        <w:t>P</w:t>
      </w:r>
      <w:r>
        <w:t>GM</w:t>
      </w:r>
      <w:r>
        <w:rPr>
          <w:rFonts w:hint="eastAsia"/>
        </w:rPr>
        <w:t>中进行配置。另外，还需要设置用于统计报文发送、接收的总比特数、报文总数、实时</w:t>
      </w:r>
      <w:r>
        <w:rPr>
          <w:rFonts w:hint="eastAsia"/>
        </w:rPr>
        <w:t>b</w:t>
      </w:r>
      <w:r>
        <w:t>ps/pps</w:t>
      </w:r>
      <w:r w:rsidR="00611745">
        <w:rPr>
          <w:rFonts w:hint="eastAsia"/>
        </w:rPr>
        <w:t>等多</w:t>
      </w:r>
      <w:r>
        <w:rPr>
          <w:rFonts w:hint="eastAsia"/>
        </w:rPr>
        <w:t>个计数器。最后，</w:t>
      </w:r>
      <w:r>
        <w:rPr>
          <w:rFonts w:hint="eastAsia"/>
        </w:rPr>
        <w:lastRenderedPageBreak/>
        <w:t>还需要提供运行状态标识位（见</w:t>
      </w:r>
      <w:r>
        <w:rPr>
          <w:rFonts w:hint="eastAsia"/>
        </w:rPr>
        <w:t>4</w:t>
      </w:r>
      <w:r>
        <w:t>.1.1</w:t>
      </w:r>
      <w:r>
        <w:rPr>
          <w:rFonts w:hint="eastAsia"/>
        </w:rPr>
        <w:t>节）用于修改</w:t>
      </w:r>
      <w:r>
        <w:rPr>
          <w:rFonts w:hint="eastAsia"/>
        </w:rPr>
        <w:t>S</w:t>
      </w:r>
      <w:r>
        <w:t>CM</w:t>
      </w:r>
      <w:r>
        <w:rPr>
          <w:rFonts w:hint="eastAsia"/>
        </w:rPr>
        <w:t>与</w:t>
      </w:r>
      <w:r>
        <w:rPr>
          <w:rFonts w:hint="eastAsia"/>
        </w:rPr>
        <w:t>P</w:t>
      </w:r>
      <w:r>
        <w:t>GM</w:t>
      </w:r>
      <w:r>
        <w:rPr>
          <w:rFonts w:hint="eastAsia"/>
        </w:rPr>
        <w:t>模块的状态机（注：在</w:t>
      </w:r>
      <w:r>
        <w:rPr>
          <w:rFonts w:hint="eastAsia"/>
        </w:rPr>
        <w:t>N</w:t>
      </w:r>
      <w:r>
        <w:t>M08</w:t>
      </w:r>
      <w:r>
        <w:rPr>
          <w:rFonts w:hint="eastAsia"/>
        </w:rPr>
        <w:t>中采用</w:t>
      </w:r>
      <w:r w:rsidR="000109F0">
        <w:rPr>
          <w:rFonts w:hint="eastAsia"/>
        </w:rPr>
        <w:t>3</w:t>
      </w:r>
      <w:r w:rsidR="000109F0">
        <w:t>2</w:t>
      </w:r>
      <w:r>
        <w:rPr>
          <w:rFonts w:hint="eastAsia"/>
        </w:rPr>
        <w:t>位的虚拟地址空间，</w:t>
      </w:r>
      <w:r w:rsidR="0028016F">
        <w:rPr>
          <w:rFonts w:hint="eastAsia"/>
        </w:rPr>
        <w:t>读写寄存器的</w:t>
      </w:r>
      <w:r>
        <w:rPr>
          <w:rFonts w:hint="eastAsia"/>
        </w:rPr>
        <w:t>范围为</w:t>
      </w:r>
      <w:r>
        <w:rPr>
          <w:rFonts w:hint="eastAsia"/>
        </w:rPr>
        <w:t>0~</w:t>
      </w:r>
      <w:r w:rsidR="00680A2B">
        <w:t>4G</w:t>
      </w:r>
      <w:r w:rsidR="004134BD">
        <w:t>B</w:t>
      </w:r>
      <w:r w:rsidR="0028016F">
        <w:rPr>
          <w:rFonts w:hint="eastAsia"/>
        </w:rPr>
        <w:t>（</w:t>
      </w:r>
      <w:proofErr w:type="gramStart"/>
      <w:r w:rsidR="0028016F">
        <w:rPr>
          <w:rFonts w:hint="eastAsia"/>
        </w:rPr>
        <w:t>读写位宽</w:t>
      </w:r>
      <w:proofErr w:type="gramEnd"/>
      <w:r w:rsidR="0028016F">
        <w:rPr>
          <w:rFonts w:hint="eastAsia"/>
        </w:rPr>
        <w:t>为</w:t>
      </w:r>
      <w:r w:rsidR="0028016F">
        <w:rPr>
          <w:rFonts w:hint="eastAsia"/>
        </w:rPr>
        <w:t>3</w:t>
      </w:r>
      <w:r w:rsidR="0028016F">
        <w:t>2bit</w:t>
      </w:r>
      <w:r w:rsidR="0028016F">
        <w:rPr>
          <w:rFonts w:hint="eastAsia"/>
        </w:rPr>
        <w:t>，通过两次读写可以读取</w:t>
      </w:r>
      <w:r w:rsidR="0028016F">
        <w:rPr>
          <w:rFonts w:hint="eastAsia"/>
        </w:rPr>
        <w:t>/</w:t>
      </w:r>
      <w:r w:rsidR="0028016F">
        <w:rPr>
          <w:rFonts w:hint="eastAsia"/>
        </w:rPr>
        <w:t>写入</w:t>
      </w:r>
      <w:r w:rsidR="0028016F">
        <w:rPr>
          <w:rFonts w:hint="eastAsia"/>
        </w:rPr>
        <w:t>6</w:t>
      </w:r>
      <w:r w:rsidR="0028016F">
        <w:t>4bit</w:t>
      </w:r>
      <w:r w:rsidR="0028016F">
        <w:rPr>
          <w:rFonts w:hint="eastAsia"/>
        </w:rPr>
        <w:t>数据）</w:t>
      </w:r>
      <w:r>
        <w:rPr>
          <w:rFonts w:hint="eastAsia"/>
        </w:rPr>
        <w:t>，</w:t>
      </w:r>
      <w:r w:rsidR="00CB76C2">
        <w:rPr>
          <w:rFonts w:hint="eastAsia"/>
        </w:rPr>
        <w:t>可</w:t>
      </w:r>
      <w:r>
        <w:rPr>
          <w:rFonts w:hint="eastAsia"/>
        </w:rPr>
        <w:t>满足</w:t>
      </w:r>
      <w:r>
        <w:rPr>
          <w:rFonts w:hint="eastAsia"/>
        </w:rPr>
        <w:t>A</w:t>
      </w:r>
      <w:r>
        <w:t>NT</w:t>
      </w:r>
      <w:r>
        <w:rPr>
          <w:rFonts w:hint="eastAsia"/>
        </w:rPr>
        <w:t>的需求；</w:t>
      </w:r>
    </w:p>
    <w:p w:rsidR="00601B54" w:rsidRDefault="00EE410D">
      <w:pPr>
        <w:ind w:firstLine="420"/>
      </w:pPr>
      <w:r>
        <w:rPr>
          <w:rFonts w:hint="eastAsia"/>
        </w:rPr>
        <w:t>为了支持对吞吐率的测量，除上述寄存器、计数器外，还需要设置当前运行时间与单轮迭代时间等计数器用于支持使用“二分法”对吞吐率进行测量。需要说明的是，在</w:t>
      </w:r>
      <w:r>
        <w:t>ANT</w:t>
      </w:r>
      <w:r>
        <w:rPr>
          <w:rFonts w:hint="eastAsia"/>
        </w:rPr>
        <w:t>中，计时主要是通过时钟周期计数器与单时间片（在</w:t>
      </w:r>
      <w:r>
        <w:rPr>
          <w:rFonts w:hint="eastAsia"/>
        </w:rPr>
        <w:t>1</w:t>
      </w:r>
      <w:r>
        <w:t>25M</w:t>
      </w:r>
      <w:r>
        <w:rPr>
          <w:rFonts w:hint="eastAsia"/>
        </w:rPr>
        <w:t>时钟频率的</w:t>
      </w:r>
      <w:r>
        <w:rPr>
          <w:rFonts w:hint="eastAsia"/>
        </w:rPr>
        <w:t>F</w:t>
      </w:r>
      <w:r>
        <w:t>PGA</w:t>
      </w:r>
      <w:r>
        <w:rPr>
          <w:rFonts w:hint="eastAsia"/>
        </w:rPr>
        <w:t>中，单时间片大小约为</w:t>
      </w:r>
      <w:r>
        <w:rPr>
          <w:rFonts w:hint="eastAsia"/>
        </w:rPr>
        <w:t>8</w:t>
      </w:r>
      <w:r>
        <w:t>ns</w:t>
      </w:r>
      <w:r w:rsidR="009863BF">
        <w:rPr>
          <w:rFonts w:hint="eastAsia"/>
        </w:rPr>
        <w:t>，</w:t>
      </w:r>
      <w:r w:rsidR="009863BF">
        <w:rPr>
          <w:rFonts w:hint="eastAsia"/>
        </w:rPr>
        <w:t>1</w:t>
      </w:r>
      <w:r w:rsidR="009863BF">
        <w:t>00M</w:t>
      </w:r>
      <w:r w:rsidR="009863BF">
        <w:rPr>
          <w:rFonts w:hint="eastAsia"/>
        </w:rPr>
        <w:t>时钟频率的</w:t>
      </w:r>
      <w:r w:rsidR="009863BF">
        <w:rPr>
          <w:rFonts w:hint="eastAsia"/>
        </w:rPr>
        <w:t>F</w:t>
      </w:r>
      <w:r w:rsidR="009863BF">
        <w:t>PGA</w:t>
      </w:r>
      <w:r w:rsidR="009863BF">
        <w:rPr>
          <w:rFonts w:hint="eastAsia"/>
        </w:rPr>
        <w:t>上，单时间片大小约为</w:t>
      </w:r>
      <w:r w:rsidR="009863BF">
        <w:rPr>
          <w:rFonts w:hint="eastAsia"/>
        </w:rPr>
        <w:t>1</w:t>
      </w:r>
      <w:r w:rsidR="009863BF">
        <w:t>0</w:t>
      </w:r>
      <w:r w:rsidR="009863BF">
        <w:rPr>
          <w:rFonts w:hint="eastAsia"/>
        </w:rPr>
        <w:t>ns</w:t>
      </w:r>
      <w:r>
        <w:rPr>
          <w:rFonts w:hint="eastAsia"/>
        </w:rPr>
        <w:t>）相乘实现。同时还需注意，在吞吐率测试中迭代轮次记录以及速率采用“二分法”进行调整是通过</w:t>
      </w:r>
      <w:r>
        <w:rPr>
          <w:rFonts w:hint="eastAsia"/>
        </w:rPr>
        <w:t>A</w:t>
      </w:r>
      <w:r>
        <w:t xml:space="preserve">NT </w:t>
      </w:r>
      <w:r>
        <w:rPr>
          <w:rFonts w:hint="eastAsia"/>
        </w:rPr>
        <w:t>sw</w:t>
      </w:r>
      <w:r>
        <w:rPr>
          <w:rFonts w:hint="eastAsia"/>
        </w:rPr>
        <w:t>实现的，从而简化硬件设计；</w:t>
      </w:r>
    </w:p>
    <w:p w:rsidR="00601B54" w:rsidRDefault="00EE410D">
      <w:pPr>
        <w:ind w:firstLine="420"/>
      </w:pPr>
      <w:r>
        <w:rPr>
          <w:rFonts w:hint="eastAsia"/>
        </w:rPr>
        <w:t>最后，为了支持对时延的测量，需要</w:t>
      </w:r>
      <w:r>
        <w:rPr>
          <w:rFonts w:hint="eastAsia"/>
        </w:rPr>
        <w:t>P</w:t>
      </w:r>
      <w:r>
        <w:t>GM</w:t>
      </w:r>
      <w:r>
        <w:rPr>
          <w:rFonts w:hint="eastAsia"/>
        </w:rPr>
        <w:t>模块每隔固定时间</w:t>
      </w:r>
      <w:r>
        <w:rPr>
          <w:rFonts w:hint="eastAsia"/>
        </w:rPr>
        <w:t>t</w:t>
      </w:r>
      <w:r>
        <w:rPr>
          <w:rFonts w:hint="eastAsia"/>
        </w:rPr>
        <w:t>（称为间隔时间，</w:t>
      </w:r>
      <w:r>
        <w:t>block time</w:t>
      </w:r>
      <w:r>
        <w:rPr>
          <w:rFonts w:hint="eastAsia"/>
        </w:rPr>
        <w:t>）发送一个</w:t>
      </w:r>
      <w:r>
        <w:rPr>
          <w:rFonts w:hint="eastAsia"/>
        </w:rPr>
        <w:t>p</w:t>
      </w:r>
      <w:r>
        <w:t>ayload</w:t>
      </w:r>
      <w:r>
        <w:rPr>
          <w:rFonts w:hint="eastAsia"/>
        </w:rPr>
        <w:t>中带有时间戳的时延测量报文。该功能需要在支持丢包率测量的基础上，增加一个寄存器用于存储时间</w:t>
      </w:r>
      <w:r>
        <w:rPr>
          <w:rFonts w:hint="eastAsia"/>
        </w:rPr>
        <w:t>t</w:t>
      </w:r>
      <w:r>
        <w:rPr>
          <w:rFonts w:hint="eastAsia"/>
        </w:rPr>
        <w:t>，一个计数器用于比对当前时间是否达到时间</w:t>
      </w:r>
      <w:r>
        <w:rPr>
          <w:rFonts w:hint="eastAsia"/>
        </w:rPr>
        <w:t>t</w:t>
      </w:r>
      <w:r>
        <w:rPr>
          <w:rFonts w:hint="eastAsia"/>
        </w:rPr>
        <w:t>。同时，</w:t>
      </w:r>
      <w:del w:id="1" w:author="Yang Xiangrui" w:date="2018-09-15T10:40:00Z">
        <w:r w:rsidDel="00AD15A4">
          <w:rPr>
            <w:rFonts w:hint="eastAsia"/>
          </w:rPr>
          <w:delText>需要针对</w:delText>
        </w:r>
        <w:r w:rsidDel="00AD15A4">
          <w:rPr>
            <w:rFonts w:hint="eastAsia"/>
          </w:rPr>
          <w:delText>S</w:delText>
        </w:r>
        <w:r w:rsidDel="00AD15A4">
          <w:delText>CM</w:delText>
        </w:r>
        <w:r w:rsidDel="00AD15A4">
          <w:rPr>
            <w:rFonts w:hint="eastAsia"/>
          </w:rPr>
          <w:delText>增加</w:delText>
        </w:r>
        <w:r w:rsidDel="00AD15A4">
          <w:rPr>
            <w:rFonts w:hint="eastAsia"/>
          </w:rPr>
          <w:delText>n</w:delText>
        </w:r>
        <w:r w:rsidDel="00AD15A4">
          <w:rPr>
            <w:rFonts w:hint="eastAsia"/>
          </w:rPr>
          <w:delText>个计数器用于记录每个时延测量报文与</w:delText>
        </w:r>
        <w:r w:rsidDel="00AD15A4">
          <w:rPr>
            <w:rFonts w:hint="eastAsia"/>
          </w:rPr>
          <w:delText>m</w:delText>
        </w:r>
        <w:r w:rsidDel="00AD15A4">
          <w:delText>etadata</w:delText>
        </w:r>
        <w:r w:rsidDel="00AD15A4">
          <w:rPr>
            <w:rFonts w:hint="eastAsia"/>
          </w:rPr>
          <w:delText>携带的发送</w:delText>
        </w:r>
        <w:r w:rsidDel="00AD15A4">
          <w:rPr>
            <w:rFonts w:hint="eastAsia"/>
          </w:rPr>
          <w:delText>/</w:delText>
        </w:r>
        <w:r w:rsidDel="00AD15A4">
          <w:rPr>
            <w:rFonts w:hint="eastAsia"/>
          </w:rPr>
          <w:delText>接收时间戳</w:delText>
        </w:r>
      </w:del>
      <w:r>
        <w:rPr>
          <w:rFonts w:hint="eastAsia"/>
        </w:rPr>
        <w:t>。</w:t>
      </w:r>
      <w:ins w:id="2" w:author="Yang Xiangrui" w:date="2018-09-15T10:23:00Z">
        <w:r w:rsidR="00246943">
          <w:rPr>
            <w:rFonts w:hint="eastAsia"/>
          </w:rPr>
          <w:t>需要在</w:t>
        </w:r>
      </w:ins>
      <w:ins w:id="3" w:author="Yang Xiangrui" w:date="2018-09-15T10:35:00Z">
        <w:r w:rsidR="005C09A5">
          <w:rPr>
            <w:rFonts w:hint="eastAsia"/>
          </w:rPr>
          <w:t>U</w:t>
        </w:r>
        <w:r w:rsidR="005C09A5">
          <w:t>DP</w:t>
        </w:r>
        <w:r w:rsidR="005C09A5">
          <w:rPr>
            <w:rFonts w:hint="eastAsia"/>
          </w:rPr>
          <w:t>模块中识别</w:t>
        </w:r>
      </w:ins>
      <w:ins w:id="4" w:author="Yang Xiangrui" w:date="2018-09-15T10:36:00Z">
        <w:r w:rsidR="008C1F49">
          <w:t>probe</w:t>
        </w:r>
      </w:ins>
      <w:ins w:id="5" w:author="Yang Xiangrui" w:date="2018-09-15T10:35:00Z">
        <w:r w:rsidR="005C09A5">
          <w:rPr>
            <w:rFonts w:hint="eastAsia"/>
          </w:rPr>
          <w:t>报文，并</w:t>
        </w:r>
        <w:r w:rsidR="008C1F49">
          <w:rPr>
            <w:rFonts w:hint="eastAsia"/>
          </w:rPr>
          <w:t>依据</w:t>
        </w:r>
      </w:ins>
      <w:ins w:id="6" w:author="Yang Xiangrui" w:date="2018-09-15T10:36:00Z">
        <w:r w:rsidR="008C1F49">
          <w:rPr>
            <w:rFonts w:hint="eastAsia"/>
          </w:rPr>
          <w:t>p</w:t>
        </w:r>
        <w:r w:rsidR="008C1F49">
          <w:t>robe</w:t>
        </w:r>
      </w:ins>
      <w:ins w:id="7" w:author="Yang Xiangrui" w:date="2018-09-15T10:35:00Z">
        <w:r w:rsidR="008C1F49">
          <w:rPr>
            <w:rFonts w:hint="eastAsia"/>
          </w:rPr>
          <w:t>报文</w:t>
        </w:r>
      </w:ins>
      <w:ins w:id="8" w:author="Yang Xiangrui" w:date="2018-09-15T10:36:00Z">
        <w:r w:rsidR="008C1F49">
          <w:rPr>
            <w:rFonts w:hint="eastAsia"/>
          </w:rPr>
          <w:t>修改</w:t>
        </w:r>
        <w:r w:rsidR="008C1F49">
          <w:rPr>
            <w:rFonts w:hint="eastAsia"/>
          </w:rPr>
          <w:t>m</w:t>
        </w:r>
        <w:r w:rsidR="008C1F49">
          <w:t>etadata</w:t>
        </w:r>
        <w:r w:rsidR="008C1F49">
          <w:rPr>
            <w:rFonts w:hint="eastAsia"/>
          </w:rPr>
          <w:t>第二拍中的某一位用于标记</w:t>
        </w:r>
      </w:ins>
      <w:ins w:id="9" w:author="Yang Xiangrui" w:date="2018-09-15T10:37:00Z">
        <w:r w:rsidR="007C76F0">
          <w:rPr>
            <w:rFonts w:hint="eastAsia"/>
          </w:rPr>
          <w:t>pro</w:t>
        </w:r>
        <w:r w:rsidR="007C76F0">
          <w:t>be</w:t>
        </w:r>
        <w:r w:rsidR="007C76F0">
          <w:rPr>
            <w:rFonts w:hint="eastAsia"/>
          </w:rPr>
          <w:t>报文，</w:t>
        </w:r>
        <w:r w:rsidR="007C76F0">
          <w:rPr>
            <w:rFonts w:hint="eastAsia"/>
          </w:rPr>
          <w:t>U</w:t>
        </w:r>
        <w:r w:rsidR="007C76F0">
          <w:t>DA</w:t>
        </w:r>
      </w:ins>
      <w:ins w:id="10" w:author="Yang Xiangrui" w:date="2018-09-15T10:27:00Z">
        <w:r w:rsidR="005C09A5">
          <w:rPr>
            <w:rFonts w:hint="eastAsia"/>
          </w:rPr>
          <w:t>模块</w:t>
        </w:r>
      </w:ins>
      <w:ins w:id="11" w:author="Yang Xiangrui" w:date="2018-09-15T10:37:00Z">
        <w:r w:rsidR="007C76F0">
          <w:rPr>
            <w:rFonts w:hint="eastAsia"/>
          </w:rPr>
          <w:t>根据</w:t>
        </w:r>
        <w:r w:rsidR="007C76F0">
          <w:rPr>
            <w:rFonts w:hint="eastAsia"/>
          </w:rPr>
          <w:t>m</w:t>
        </w:r>
        <w:r w:rsidR="007C76F0">
          <w:t>etadata</w:t>
        </w:r>
      </w:ins>
      <w:ins w:id="12" w:author="Yang Xiangrui" w:date="2018-09-15T10:27:00Z">
        <w:r w:rsidR="005C09A5">
          <w:rPr>
            <w:rFonts w:hint="eastAsia"/>
          </w:rPr>
          <w:t>识别出时延测量的</w:t>
        </w:r>
        <w:r w:rsidR="005C09A5">
          <w:rPr>
            <w:rFonts w:hint="eastAsia"/>
          </w:rPr>
          <w:t>p</w:t>
        </w:r>
        <w:r w:rsidR="005C09A5">
          <w:t>robe</w:t>
        </w:r>
        <w:r w:rsidR="005C09A5">
          <w:rPr>
            <w:rFonts w:hint="eastAsia"/>
          </w:rPr>
          <w:t>报文，并修改</w:t>
        </w:r>
      </w:ins>
      <w:ins w:id="13" w:author="Yang Xiangrui" w:date="2018-09-15T10:37:00Z">
        <w:r w:rsidR="007C76F0">
          <w:rPr>
            <w:rFonts w:hint="eastAsia"/>
          </w:rPr>
          <w:t>a</w:t>
        </w:r>
        <w:r w:rsidR="007C76F0">
          <w:t>ction</w:t>
        </w:r>
        <w:r w:rsidR="007C76F0">
          <w:rPr>
            <w:rFonts w:hint="eastAsia"/>
          </w:rPr>
          <w:t>字段，使其被上传至</w:t>
        </w:r>
        <w:r w:rsidR="007C76F0">
          <w:rPr>
            <w:rFonts w:hint="eastAsia"/>
          </w:rPr>
          <w:t>U</w:t>
        </w:r>
        <w:r w:rsidR="007C76F0">
          <w:t>A</w:t>
        </w:r>
        <w:r w:rsidR="007C76F0">
          <w:rPr>
            <w:rFonts w:hint="eastAsia"/>
          </w:rPr>
          <w:t>模块</w:t>
        </w:r>
      </w:ins>
      <w:ins w:id="14" w:author="Yang Xiangrui" w:date="2018-09-15T10:39:00Z">
        <w:r w:rsidR="007C76F0">
          <w:rPr>
            <w:rFonts w:hint="eastAsia"/>
          </w:rPr>
          <w:t>，</w:t>
        </w:r>
        <w:r w:rsidR="007C76F0">
          <w:rPr>
            <w:rFonts w:hint="eastAsia"/>
          </w:rPr>
          <w:t>U</w:t>
        </w:r>
        <w:r w:rsidR="007C76F0">
          <w:t>A</w:t>
        </w:r>
        <w:r w:rsidR="007C76F0">
          <w:rPr>
            <w:rFonts w:hint="eastAsia"/>
          </w:rPr>
          <w:t>模块根据报文体中的</w:t>
        </w:r>
        <w:proofErr w:type="gramStart"/>
        <w:r w:rsidR="007C76F0">
          <w:rPr>
            <w:rFonts w:hint="eastAsia"/>
          </w:rPr>
          <w:t>时间戳</w:t>
        </w:r>
      </w:ins>
      <w:ins w:id="15" w:author="Yang Xiangrui" w:date="2018-09-15T10:40:00Z">
        <w:r w:rsidR="007C76F0">
          <w:rPr>
            <w:rFonts w:hint="eastAsia"/>
          </w:rPr>
          <w:t>对时延</w:t>
        </w:r>
        <w:proofErr w:type="gramEnd"/>
        <w:r w:rsidR="007C76F0">
          <w:rPr>
            <w:rFonts w:hint="eastAsia"/>
          </w:rPr>
          <w:t>进行计算。</w:t>
        </w:r>
      </w:ins>
    </w:p>
    <w:p w:rsidR="00601B54" w:rsidRDefault="00EE410D">
      <w:pPr>
        <w:ind w:firstLine="420"/>
      </w:pPr>
      <w:r>
        <w:rPr>
          <w:rFonts w:hint="eastAsia"/>
        </w:rPr>
        <w:t>A</w:t>
      </w:r>
      <w:r>
        <w:t>NT</w:t>
      </w:r>
      <w:r>
        <w:rPr>
          <w:rFonts w:hint="eastAsia"/>
        </w:rPr>
        <w:t>通过调用</w:t>
      </w:r>
      <w:r>
        <w:rPr>
          <w:rFonts w:hint="eastAsia"/>
        </w:rPr>
        <w:t>F</w:t>
      </w:r>
      <w:r>
        <w:t>AST API</w:t>
      </w:r>
      <w:r>
        <w:rPr>
          <w:rFonts w:hint="eastAsia"/>
        </w:rPr>
        <w:t>实现对</w:t>
      </w:r>
      <w:r>
        <w:rPr>
          <w:rFonts w:hint="eastAsia"/>
        </w:rPr>
        <w:t>F</w:t>
      </w:r>
      <w:r>
        <w:t>AST</w:t>
      </w:r>
      <w:r>
        <w:rPr>
          <w:rFonts w:hint="eastAsia"/>
        </w:rPr>
        <w:t>硬件流水线各模块寄存器的配置。所有对</w:t>
      </w:r>
      <w:r>
        <w:rPr>
          <w:rFonts w:hint="eastAsia"/>
        </w:rPr>
        <w:t>F</w:t>
      </w:r>
      <w:r>
        <w:t>PGA</w:t>
      </w:r>
      <w:r>
        <w:rPr>
          <w:rFonts w:hint="eastAsia"/>
        </w:rPr>
        <w:t>寄存器</w:t>
      </w:r>
      <w:r>
        <w:rPr>
          <w:rFonts w:hint="eastAsia"/>
        </w:rPr>
        <w:t>/</w:t>
      </w:r>
      <w:r>
        <w:rPr>
          <w:rFonts w:hint="eastAsia"/>
        </w:rPr>
        <w:t>计数器的操作，最终都通过调用</w:t>
      </w:r>
      <w:r>
        <w:t>fast_reg_wr()</w:t>
      </w:r>
      <w:r>
        <w:rPr>
          <w:rFonts w:hint="eastAsia"/>
        </w:rPr>
        <w:t>与</w:t>
      </w:r>
      <w:r>
        <w:rPr>
          <w:rFonts w:hint="eastAsia"/>
        </w:rPr>
        <w:t>f</w:t>
      </w:r>
      <w:r>
        <w:t>ast_reg_rd()</w:t>
      </w:r>
      <w:r>
        <w:rPr>
          <w:rFonts w:hint="eastAsia"/>
        </w:rPr>
        <w:t>实现。这两个函数的原型如下：</w:t>
      </w:r>
    </w:p>
    <w:p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v</w:t>
      </w:r>
      <w:r>
        <w:t>oid fast_reg_rd(u64 regaddr); //</w:t>
      </w:r>
      <w:r>
        <w:rPr>
          <w:rFonts w:hint="eastAsia"/>
        </w:rPr>
        <w:t>读硬件</w:t>
      </w:r>
      <w:r>
        <w:rPr>
          <w:rFonts w:hint="eastAsia"/>
        </w:rPr>
        <w:t>6</w:t>
      </w:r>
      <w:r>
        <w:t>4</w:t>
      </w:r>
      <w:r>
        <w:rPr>
          <w:rFonts w:hint="eastAsia"/>
        </w:rPr>
        <w:t>位寄存器</w:t>
      </w:r>
    </w:p>
    <w:p w:rsidR="00601B54" w:rsidRDefault="00EE410D">
      <w:pPr>
        <w:pBdr>
          <w:top w:val="single" w:sz="4" w:space="1" w:color="auto"/>
          <w:left w:val="single" w:sz="4" w:space="4" w:color="auto"/>
          <w:bottom w:val="single" w:sz="4" w:space="1" w:color="auto"/>
          <w:right w:val="single" w:sz="4" w:space="4" w:color="auto"/>
        </w:pBdr>
        <w:ind w:leftChars="202" w:left="424" w:firstLine="2"/>
      </w:pPr>
      <w:r>
        <w:t xml:space="preserve">void fast_reg_wr(u64 regaddr, u64 regvalue); </w:t>
      </w:r>
      <w:r>
        <w:rPr>
          <w:rFonts w:hint="eastAsia"/>
        </w:rPr>
        <w:t>/</w:t>
      </w:r>
      <w:r>
        <w:t>/</w:t>
      </w:r>
      <w:r>
        <w:rPr>
          <w:rFonts w:hint="eastAsia"/>
        </w:rPr>
        <w:t>写硬件</w:t>
      </w:r>
      <w:r>
        <w:rPr>
          <w:rFonts w:hint="eastAsia"/>
        </w:rPr>
        <w:t>6</w:t>
      </w:r>
      <w:r>
        <w:t>4</w:t>
      </w:r>
      <w:r>
        <w:rPr>
          <w:rFonts w:hint="eastAsia"/>
        </w:rPr>
        <w:t>位寄存器</w:t>
      </w:r>
    </w:p>
    <w:p w:rsidR="00601B54" w:rsidRDefault="00EE410D">
      <w:r>
        <w:tab/>
      </w:r>
      <w:r>
        <w:rPr>
          <w:rFonts w:hint="eastAsia"/>
        </w:rPr>
        <w:t>为了在</w:t>
      </w:r>
      <w:r>
        <w:rPr>
          <w:rFonts w:hint="eastAsia"/>
        </w:rPr>
        <w:t>A</w:t>
      </w:r>
      <w:r>
        <w:t>NT</w:t>
      </w:r>
      <w:r>
        <w:rPr>
          <w:rFonts w:hint="eastAsia"/>
        </w:rPr>
        <w:t>中更加方便调用上述函数进行参数配置，同时便于后续功能的扩展，我们对上再提供一层逻辑封装。</w:t>
      </w:r>
    </w:p>
    <w:p w:rsidR="00601B54" w:rsidRDefault="00EE410D">
      <w:pPr>
        <w:pBdr>
          <w:top w:val="single" w:sz="4" w:space="1" w:color="auto"/>
          <w:left w:val="single" w:sz="4" w:space="4" w:color="auto"/>
          <w:bottom w:val="single" w:sz="4" w:space="1" w:color="auto"/>
          <w:right w:val="single" w:sz="4" w:space="4" w:color="auto"/>
        </w:pBdr>
        <w:ind w:left="420"/>
      </w:pPr>
      <w:r>
        <w:t>int config_ant</w:t>
      </w:r>
      <w:r>
        <w:rPr>
          <w:rFonts w:hint="eastAsia"/>
        </w:rPr>
        <w:t>_</w:t>
      </w:r>
      <w:r>
        <w:t>parameter(struct* ant_para_reg); /</w:t>
      </w:r>
      <w:r>
        <w:rPr>
          <w:rFonts w:hint="eastAsia"/>
        </w:rPr>
        <w:t>**</w:t>
      </w:r>
      <w:r>
        <w:t>&lt;</w:t>
      </w:r>
      <w:r>
        <w:rPr>
          <w:rFonts w:hint="eastAsia"/>
        </w:rPr>
        <w:t>配置参数，返回值</w:t>
      </w:r>
      <w:r>
        <w:rPr>
          <w:rFonts w:hint="eastAsia"/>
        </w:rPr>
        <w:t>0</w:t>
      </w:r>
      <w:r>
        <w:rPr>
          <w:rFonts w:hint="eastAsia"/>
        </w:rPr>
        <w:t>代表成功，</w:t>
      </w:r>
      <w:r>
        <w:rPr>
          <w:rFonts w:hint="eastAsia"/>
        </w:rPr>
        <w:t>-</w:t>
      </w:r>
      <w:r>
        <w:t>1</w:t>
      </w:r>
      <w:r>
        <w:rPr>
          <w:rFonts w:hint="eastAsia"/>
        </w:rPr>
        <w:t>为失败</w:t>
      </w:r>
      <w:r>
        <w:rPr>
          <w:rFonts w:hint="eastAsia"/>
        </w:rPr>
        <w:t>*</w:t>
      </w:r>
      <w:r>
        <w:t>/</w:t>
      </w:r>
    </w:p>
    <w:p w:rsidR="00601B54" w:rsidRDefault="00EE410D">
      <w:pPr>
        <w:pBdr>
          <w:top w:val="single" w:sz="4" w:space="1" w:color="auto"/>
          <w:left w:val="single" w:sz="4" w:space="4" w:color="auto"/>
          <w:bottom w:val="single" w:sz="4" w:space="1" w:color="auto"/>
          <w:right w:val="single" w:sz="4" w:space="4" w:color="auto"/>
        </w:pBdr>
        <w:ind w:left="420"/>
      </w:pPr>
      <w:r>
        <w:rPr>
          <w:rFonts w:hint="eastAsia"/>
        </w:rPr>
        <w:t>i</w:t>
      </w:r>
      <w:r>
        <w:t>nt config_sent_rate(u64 sent_rate); /**&lt;</w:t>
      </w:r>
      <w:r>
        <w:rPr>
          <w:rFonts w:hint="eastAsia"/>
        </w:rPr>
        <w:t>设置发送时间，返回值含义同上</w:t>
      </w:r>
      <w:r>
        <w:t>*/</w:t>
      </w:r>
    </w:p>
    <w:p w:rsidR="00601B54" w:rsidRDefault="00EE410D">
      <w:pPr>
        <w:pBdr>
          <w:top w:val="single" w:sz="4" w:space="1" w:color="auto"/>
          <w:left w:val="single" w:sz="4" w:space="4" w:color="auto"/>
          <w:bottom w:val="single" w:sz="4" w:space="1" w:color="auto"/>
          <w:right w:val="single" w:sz="4" w:space="4" w:color="auto"/>
        </w:pBdr>
        <w:ind w:left="420"/>
      </w:pPr>
      <w:r>
        <w:rPr>
          <w:rFonts w:hint="eastAsia"/>
        </w:rPr>
        <w:t>int</w:t>
      </w:r>
      <w:r>
        <w:t xml:space="preserve"> set_pgm_status(int flag); /**&lt;</w:t>
      </w:r>
      <w:r>
        <w:rPr>
          <w:rFonts w:hint="eastAsia"/>
        </w:rPr>
        <w:t>设置</w:t>
      </w:r>
      <w:r>
        <w:rPr>
          <w:rFonts w:hint="eastAsia"/>
        </w:rPr>
        <w:t>P</w:t>
      </w:r>
      <w:r>
        <w:t>GM</w:t>
      </w:r>
      <w:r>
        <w:rPr>
          <w:rFonts w:hint="eastAsia"/>
        </w:rPr>
        <w:t>模块标志位，返回值含义同上</w:t>
      </w:r>
      <w:r>
        <w:t>*/</w:t>
      </w:r>
    </w:p>
    <w:p w:rsidR="00601B54" w:rsidRDefault="00EE410D">
      <w:pPr>
        <w:pBdr>
          <w:top w:val="single" w:sz="4" w:space="1" w:color="auto"/>
          <w:left w:val="single" w:sz="4" w:space="4" w:color="auto"/>
          <w:bottom w:val="single" w:sz="4" w:space="1" w:color="auto"/>
          <w:right w:val="single" w:sz="4" w:space="4" w:color="auto"/>
        </w:pBdr>
        <w:ind w:left="420"/>
      </w:pPr>
      <w:r>
        <w:t>int set_scm_status(int flag); /**&lt;</w:t>
      </w:r>
      <w:r>
        <w:rPr>
          <w:rFonts w:hint="eastAsia"/>
        </w:rPr>
        <w:t>设置</w:t>
      </w:r>
      <w:r>
        <w:rPr>
          <w:rFonts w:hint="eastAsia"/>
        </w:rPr>
        <w:t>S</w:t>
      </w:r>
      <w:r>
        <w:t>CM</w:t>
      </w:r>
      <w:r>
        <w:rPr>
          <w:rFonts w:hint="eastAsia"/>
        </w:rPr>
        <w:t>模块标志位，返回值含义同上</w:t>
      </w:r>
      <w:r>
        <w:rPr>
          <w:rFonts w:hint="eastAsia"/>
        </w:rPr>
        <w:t>*/</w:t>
      </w:r>
    </w:p>
    <w:p w:rsidR="00601B54" w:rsidRDefault="00EE410D">
      <w:pPr>
        <w:pBdr>
          <w:top w:val="single" w:sz="4" w:space="1" w:color="auto"/>
          <w:left w:val="single" w:sz="4" w:space="4" w:color="auto"/>
          <w:bottom w:val="single" w:sz="4" w:space="1" w:color="auto"/>
          <w:right w:val="single" w:sz="4" w:space="4" w:color="auto"/>
        </w:pBdr>
        <w:ind w:left="420"/>
      </w:pPr>
      <w:r>
        <w:t>int set_test_time(u64 test_time); /**&lt;</w:t>
      </w:r>
      <w:r>
        <w:rPr>
          <w:rFonts w:hint="eastAsia"/>
        </w:rPr>
        <w:t>设置</w:t>
      </w:r>
      <w:r>
        <w:rPr>
          <w:rFonts w:hint="eastAsia"/>
        </w:rPr>
        <w:t>P</w:t>
      </w:r>
      <w:r>
        <w:t>GM</w:t>
      </w:r>
      <w:r>
        <w:rPr>
          <w:rFonts w:hint="eastAsia"/>
        </w:rPr>
        <w:t>模块运行时间，返回值含义同上</w:t>
      </w:r>
      <w:r>
        <w:rPr>
          <w:rFonts w:hint="eastAsia"/>
        </w:rPr>
        <w:t>*/</w:t>
      </w:r>
      <w:r>
        <w:tab/>
      </w:r>
    </w:p>
    <w:p w:rsidR="00601B54" w:rsidRDefault="00EE410D">
      <w:pPr>
        <w:pBdr>
          <w:top w:val="single" w:sz="4" w:space="1" w:color="auto"/>
          <w:left w:val="single" w:sz="4" w:space="4" w:color="auto"/>
          <w:bottom w:val="single" w:sz="4" w:space="1" w:color="auto"/>
          <w:right w:val="single" w:sz="4" w:space="4" w:color="auto"/>
        </w:pBdr>
        <w:ind w:left="420"/>
      </w:pPr>
      <w:r>
        <w:t>int set_block_time(u64 block_time); /</w:t>
      </w:r>
      <w:r>
        <w:rPr>
          <w:rFonts w:hint="eastAsia"/>
        </w:rPr>
        <w:t>**&lt;</w:t>
      </w:r>
      <w:r>
        <w:rPr>
          <w:rFonts w:hint="eastAsia"/>
        </w:rPr>
        <w:t>设置时延测试报文间隔时间，返回值含义同上</w:t>
      </w:r>
      <w:r>
        <w:rPr>
          <w:rFonts w:hint="eastAsia"/>
        </w:rPr>
        <w:t>*/</w:t>
      </w:r>
    </w:p>
    <w:p w:rsidR="00601B54" w:rsidRDefault="00EE410D">
      <w:pPr>
        <w:pBdr>
          <w:top w:val="single" w:sz="4" w:space="1" w:color="auto"/>
          <w:left w:val="single" w:sz="4" w:space="4" w:color="auto"/>
          <w:bottom w:val="single" w:sz="4" w:space="1" w:color="auto"/>
          <w:right w:val="single" w:sz="4" w:space="4" w:color="auto"/>
        </w:pBdr>
        <w:ind w:left="420"/>
      </w:pPr>
      <w:r>
        <w:rPr>
          <w:rFonts w:hint="eastAsia"/>
        </w:rPr>
        <w:t>int</w:t>
      </w:r>
      <w:r>
        <w:t xml:space="preserve"> reset_pgm(); /**&lt;</w:t>
      </w:r>
      <w:r>
        <w:rPr>
          <w:rFonts w:hint="eastAsia"/>
        </w:rPr>
        <w:t>将</w:t>
      </w:r>
      <w:r>
        <w:rPr>
          <w:rFonts w:hint="eastAsia"/>
        </w:rPr>
        <w:t>P</w:t>
      </w:r>
      <w:r>
        <w:t>GM</w:t>
      </w:r>
      <w:r>
        <w:rPr>
          <w:rFonts w:hint="eastAsia"/>
        </w:rPr>
        <w:t>模块中参数与计数器</w:t>
      </w:r>
      <w:proofErr w:type="gramStart"/>
      <w:r>
        <w:rPr>
          <w:rFonts w:hint="eastAsia"/>
        </w:rPr>
        <w:t>值全部</w:t>
      </w:r>
      <w:proofErr w:type="gramEnd"/>
      <w:r>
        <w:rPr>
          <w:rFonts w:hint="eastAsia"/>
        </w:rPr>
        <w:t>重置，返回值含义同上</w:t>
      </w:r>
      <w:r>
        <w:rPr>
          <w:rFonts w:hint="eastAsia"/>
        </w:rPr>
        <w:t>*</w:t>
      </w:r>
      <w:r>
        <w:t>/</w:t>
      </w:r>
    </w:p>
    <w:p w:rsidR="00601B54" w:rsidRDefault="00EE410D">
      <w:pPr>
        <w:pBdr>
          <w:top w:val="single" w:sz="4" w:space="1" w:color="auto"/>
          <w:left w:val="single" w:sz="4" w:space="4" w:color="auto"/>
          <w:bottom w:val="single" w:sz="4" w:space="1" w:color="auto"/>
          <w:right w:val="single" w:sz="4" w:space="4" w:color="auto"/>
        </w:pBdr>
        <w:ind w:left="420"/>
      </w:pPr>
      <w:r>
        <w:rPr>
          <w:rFonts w:hint="eastAsia"/>
        </w:rPr>
        <w:t>int</w:t>
      </w:r>
      <w:r>
        <w:t xml:space="preserve"> reset_scm(); /**&lt;</w:t>
      </w:r>
      <w:r>
        <w:rPr>
          <w:rFonts w:hint="eastAsia"/>
        </w:rPr>
        <w:t>将</w:t>
      </w:r>
      <w:r>
        <w:rPr>
          <w:rFonts w:hint="eastAsia"/>
        </w:rPr>
        <w:t>S</w:t>
      </w:r>
      <w:r>
        <w:t>CM</w:t>
      </w:r>
      <w:r>
        <w:rPr>
          <w:rFonts w:hint="eastAsia"/>
        </w:rPr>
        <w:t>模块中参数与计数器值重置，返回值含义同上</w:t>
      </w:r>
      <w:r>
        <w:rPr>
          <w:rFonts w:hint="eastAsia"/>
        </w:rPr>
        <w:t>*</w:t>
      </w:r>
      <w:r>
        <w:t>/</w:t>
      </w:r>
    </w:p>
    <w:p w:rsidR="00601B54" w:rsidRDefault="00EE410D">
      <w:r>
        <w:tab/>
      </w:r>
      <w:r>
        <w:rPr>
          <w:rFonts w:hint="eastAsia"/>
        </w:rPr>
        <w:t>另外，还需要提供一组</w:t>
      </w:r>
      <w:r>
        <w:rPr>
          <w:rFonts w:hint="eastAsia"/>
        </w:rPr>
        <w:t>A</w:t>
      </w:r>
      <w:r>
        <w:t>PI</w:t>
      </w:r>
      <w:r>
        <w:rPr>
          <w:rFonts w:hint="eastAsia"/>
        </w:rPr>
        <w:t>用于读取相应计数器并处理得到测试结果返回用户，如下所示：</w:t>
      </w:r>
    </w:p>
    <w:p w:rsidR="00601B54" w:rsidRDefault="00EE410D">
      <w:pPr>
        <w:pBdr>
          <w:top w:val="single" w:sz="4" w:space="1" w:color="auto"/>
          <w:left w:val="single" w:sz="4" w:space="4" w:color="auto"/>
          <w:bottom w:val="single" w:sz="4" w:space="1" w:color="auto"/>
          <w:right w:val="single" w:sz="4" w:space="4" w:color="auto"/>
        </w:pBdr>
        <w:ind w:leftChars="202" w:left="424"/>
      </w:pPr>
      <w:r>
        <w:t>int get_drop</w:t>
      </w:r>
      <w:r>
        <w:rPr>
          <w:rFonts w:hint="eastAsia"/>
        </w:rPr>
        <w:t>_</w:t>
      </w:r>
      <w:r>
        <w:t xml:space="preserve">bits(u64 * drop_bits_num); </w:t>
      </w:r>
      <w:r>
        <w:rPr>
          <w:rFonts w:hint="eastAsia"/>
        </w:rPr>
        <w:t>/</w:t>
      </w:r>
      <w:r>
        <w:t>**&lt;</w:t>
      </w:r>
      <w:r>
        <w:rPr>
          <w:rFonts w:hint="eastAsia"/>
        </w:rPr>
        <w:t>获取总</w:t>
      </w:r>
      <w:r>
        <w:rPr>
          <w:rFonts w:hint="eastAsia"/>
        </w:rPr>
        <w:t>m</w:t>
      </w:r>
      <w:r>
        <w:t>iss bits</w:t>
      </w:r>
      <w:r>
        <w:rPr>
          <w:rFonts w:hint="eastAsia"/>
        </w:rPr>
        <w:t>数</w:t>
      </w:r>
      <w:r>
        <w:rPr>
          <w:rFonts w:hint="eastAsia"/>
        </w:rPr>
        <w:t>*</w:t>
      </w:r>
      <w:r>
        <w:t>/</w:t>
      </w:r>
    </w:p>
    <w:p w:rsidR="00601B54" w:rsidRDefault="00EE410D">
      <w:pPr>
        <w:pBdr>
          <w:top w:val="single" w:sz="4" w:space="1" w:color="auto"/>
          <w:left w:val="single" w:sz="4" w:space="4" w:color="auto"/>
          <w:bottom w:val="single" w:sz="4" w:space="1" w:color="auto"/>
          <w:right w:val="single" w:sz="4" w:space="4" w:color="auto"/>
        </w:pBdr>
        <w:ind w:leftChars="202" w:left="424"/>
      </w:pPr>
      <w:r>
        <w:t xml:space="preserve">int get_drop_pkts(u64 </w:t>
      </w:r>
      <w:r>
        <w:rPr>
          <w:rFonts w:hint="eastAsia"/>
        </w:rPr>
        <w:t>*</w:t>
      </w:r>
      <w:r>
        <w:t xml:space="preserve"> drop_pkts_num); /**&lt;</w:t>
      </w:r>
      <w:r>
        <w:rPr>
          <w:rFonts w:hint="eastAsia"/>
        </w:rPr>
        <w:t>获取总</w:t>
      </w:r>
      <w:r>
        <w:rPr>
          <w:rFonts w:hint="eastAsia"/>
        </w:rPr>
        <w:t>m</w:t>
      </w:r>
      <w:r>
        <w:t>iss pkts</w:t>
      </w:r>
      <w:r>
        <w:rPr>
          <w:rFonts w:hint="eastAsia"/>
        </w:rPr>
        <w:t>数</w:t>
      </w:r>
      <w:r>
        <w:rPr>
          <w:rFonts w:hint="eastAsia"/>
        </w:rPr>
        <w:t>*</w:t>
      </w:r>
      <w:r>
        <w:t>/</w:t>
      </w:r>
    </w:p>
    <w:p w:rsidR="00601B54" w:rsidRDefault="00EE410D">
      <w:pPr>
        <w:pBdr>
          <w:top w:val="single" w:sz="4" w:space="1" w:color="auto"/>
          <w:left w:val="single" w:sz="4" w:space="4" w:color="auto"/>
          <w:bottom w:val="single" w:sz="4" w:space="1" w:color="auto"/>
          <w:right w:val="single" w:sz="4" w:space="4" w:color="auto"/>
        </w:pBdr>
        <w:ind w:leftChars="202" w:left="424"/>
      </w:pPr>
      <w:r>
        <w:t>int get_drop_rate(double * bits_rate, double * pkts_rate); /**&lt;</w:t>
      </w:r>
      <w:r>
        <w:rPr>
          <w:rFonts w:hint="eastAsia"/>
        </w:rPr>
        <w:t>获取平均丢包率，单位分别为</w:t>
      </w:r>
      <w:r>
        <w:rPr>
          <w:rFonts w:hint="eastAsia"/>
        </w:rPr>
        <w:t>b</w:t>
      </w:r>
      <w:r>
        <w:t>ps,pps*/</w:t>
      </w:r>
    </w:p>
    <w:p w:rsidR="00601B54" w:rsidRDefault="00601B54"/>
    <w:p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i</w:t>
      </w:r>
      <w:r>
        <w:t>nt get_average_latency(u64 * ave_latency); /**&lt;</w:t>
      </w:r>
      <w:r>
        <w:rPr>
          <w:rFonts w:hint="eastAsia"/>
        </w:rPr>
        <w:t>获取平均时延，单位为</w:t>
      </w:r>
      <w:r>
        <w:rPr>
          <w:rFonts w:hint="eastAsia"/>
        </w:rPr>
        <w:t>n</w:t>
      </w:r>
      <w:r>
        <w:t>s*/</w:t>
      </w:r>
    </w:p>
    <w:p w:rsidR="00601B54" w:rsidRDefault="00EE410D">
      <w:pPr>
        <w:pBdr>
          <w:top w:val="single" w:sz="4" w:space="1" w:color="auto"/>
          <w:left w:val="single" w:sz="4" w:space="4" w:color="auto"/>
          <w:bottom w:val="single" w:sz="4" w:space="1" w:color="auto"/>
          <w:right w:val="single" w:sz="4" w:space="4" w:color="auto"/>
        </w:pBdr>
        <w:ind w:leftChars="202" w:left="424" w:firstLine="2"/>
      </w:pPr>
      <w:r>
        <w:t>int get_all_latency(u64 * ave_latency[N]); /**&lt;</w:t>
      </w:r>
      <w:r>
        <w:rPr>
          <w:rFonts w:hint="eastAsia"/>
        </w:rPr>
        <w:t>获取所有测试报文时延，单位为</w:t>
      </w:r>
      <w:r>
        <w:rPr>
          <w:rFonts w:hint="eastAsia"/>
        </w:rPr>
        <w:t>n</w:t>
      </w:r>
      <w:r>
        <w:t>s*/</w:t>
      </w:r>
    </w:p>
    <w:p w:rsidR="00601B54" w:rsidRDefault="00601B54">
      <w:pPr>
        <w:ind w:firstLine="420"/>
      </w:pPr>
    </w:p>
    <w:p w:rsidR="00601B54" w:rsidRDefault="00EE410D">
      <w:pPr>
        <w:ind w:firstLine="420"/>
      </w:pPr>
      <w:r>
        <w:rPr>
          <w:rFonts w:hint="eastAsia"/>
        </w:rPr>
        <w:t>最后，在吞吐率测试过程中，需要</w:t>
      </w:r>
      <w:r>
        <w:rPr>
          <w:rFonts w:hint="eastAsia"/>
        </w:rPr>
        <w:t>A</w:t>
      </w:r>
      <w:r>
        <w:t>NT</w:t>
      </w:r>
      <w:r>
        <w:rPr>
          <w:rFonts w:hint="eastAsia"/>
        </w:rPr>
        <w:t>从软件</w:t>
      </w:r>
      <w:proofErr w:type="gramStart"/>
      <w:r>
        <w:rPr>
          <w:rFonts w:hint="eastAsia"/>
        </w:rPr>
        <w:t>端实现</w:t>
      </w:r>
      <w:proofErr w:type="gramEnd"/>
      <w:r>
        <w:rPr>
          <w:rFonts w:hint="eastAsia"/>
        </w:rPr>
        <w:t>“二分法”对吞吐率的测量，为了方便调用，我们采用标准</w:t>
      </w:r>
      <w:r>
        <w:rPr>
          <w:rFonts w:hint="eastAsia"/>
        </w:rPr>
        <w:t>A</w:t>
      </w:r>
      <w:r>
        <w:t>PI</w:t>
      </w:r>
      <w:r>
        <w:rPr>
          <w:rFonts w:hint="eastAsia"/>
        </w:rPr>
        <w:t>对该功能进行封装：</w:t>
      </w:r>
    </w:p>
    <w:p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lastRenderedPageBreak/>
        <w:t>int</w:t>
      </w:r>
      <w:r>
        <w:t xml:space="preserve"> run_ dich_throughput (</w:t>
      </w:r>
      <w:r>
        <w:rPr>
          <w:rFonts w:hint="eastAsia"/>
        </w:rPr>
        <w:t>u64</w:t>
      </w:r>
      <w:r>
        <w:t xml:space="preserve"> low_rate, u64 high_rate, int round</w:t>
      </w:r>
      <w:r>
        <w:rPr>
          <w:rFonts w:hint="eastAsia"/>
        </w:rPr>
        <w:t>,</w:t>
      </w:r>
      <w:r>
        <w:t xml:space="preserve"> u64 time, u64* throughput); </w:t>
      </w:r>
    </w:p>
    <w:p w:rsidR="00601B54" w:rsidRDefault="00EE410D">
      <w:pPr>
        <w:pBdr>
          <w:top w:val="single" w:sz="4" w:space="1" w:color="auto"/>
          <w:left w:val="single" w:sz="4" w:space="4" w:color="auto"/>
          <w:bottom w:val="single" w:sz="4" w:space="1" w:color="auto"/>
          <w:right w:val="single" w:sz="4" w:space="4" w:color="auto"/>
        </w:pBdr>
        <w:ind w:leftChars="202" w:left="424" w:firstLine="2"/>
        <w:rPr>
          <w:b/>
        </w:rPr>
      </w:pPr>
      <w:r>
        <w:rPr>
          <w:b/>
        </w:rPr>
        <w:t>Summary</w:t>
      </w:r>
    </w:p>
    <w:p w:rsidR="00601B54" w:rsidRDefault="00EE410D">
      <w:pPr>
        <w:pBdr>
          <w:top w:val="single" w:sz="4" w:space="1" w:color="auto"/>
          <w:left w:val="single" w:sz="4" w:space="4" w:color="auto"/>
          <w:bottom w:val="single" w:sz="4" w:space="1" w:color="auto"/>
          <w:right w:val="single" w:sz="4" w:space="4" w:color="auto"/>
        </w:pBdr>
        <w:ind w:leftChars="202" w:left="424" w:firstLine="2"/>
      </w:pPr>
      <w:r>
        <w:tab/>
      </w:r>
      <w:r>
        <w:rPr>
          <w:rFonts w:hint="eastAsia"/>
        </w:rPr>
        <w:t>调用二分法机制对吞吐率进行测量</w:t>
      </w:r>
    </w:p>
    <w:p w:rsidR="00601B54" w:rsidRDefault="00EE410D">
      <w:pPr>
        <w:pBdr>
          <w:top w:val="single" w:sz="4" w:space="1" w:color="auto"/>
          <w:left w:val="single" w:sz="4" w:space="4" w:color="auto"/>
          <w:bottom w:val="single" w:sz="4" w:space="1" w:color="auto"/>
          <w:right w:val="single" w:sz="4" w:space="4" w:color="auto"/>
        </w:pBdr>
        <w:ind w:leftChars="202" w:left="424" w:firstLine="2"/>
        <w:rPr>
          <w:b/>
        </w:rPr>
      </w:pPr>
      <w:r>
        <w:rPr>
          <w:rFonts w:hint="eastAsia"/>
          <w:b/>
        </w:rPr>
        <w:t>Para</w:t>
      </w:r>
      <w:r>
        <w:rPr>
          <w:b/>
        </w:rPr>
        <w:t>meters</w:t>
      </w:r>
    </w:p>
    <w:p w:rsidR="00601B54" w:rsidRDefault="00EE410D">
      <w:pPr>
        <w:pBdr>
          <w:top w:val="single" w:sz="4" w:space="1" w:color="auto"/>
          <w:left w:val="single" w:sz="4" w:space="4" w:color="auto"/>
          <w:bottom w:val="single" w:sz="4" w:space="1" w:color="auto"/>
          <w:right w:val="single" w:sz="4" w:space="4" w:color="auto"/>
        </w:pBdr>
        <w:ind w:leftChars="202" w:left="424" w:firstLine="2"/>
      </w:pPr>
      <w:r>
        <w:tab/>
        <w:t xml:space="preserve">low_rate    (u64) </w:t>
      </w:r>
      <w:r>
        <w:rPr>
          <w:rFonts w:hint="eastAsia"/>
        </w:rPr>
        <w:t>速率下界，单位为</w:t>
      </w:r>
      <w:r>
        <w:rPr>
          <w:rFonts w:hint="eastAsia"/>
        </w:rPr>
        <w:t>b</w:t>
      </w:r>
      <w:r>
        <w:t>it</w:t>
      </w:r>
      <w:r>
        <w:rPr>
          <w:rFonts w:hint="eastAsia"/>
        </w:rPr>
        <w:t>;</w:t>
      </w:r>
    </w:p>
    <w:p w:rsidR="00601B54" w:rsidRDefault="00EE410D">
      <w:pPr>
        <w:pBdr>
          <w:top w:val="single" w:sz="4" w:space="1" w:color="auto"/>
          <w:left w:val="single" w:sz="4" w:space="4" w:color="auto"/>
          <w:bottom w:val="single" w:sz="4" w:space="1" w:color="auto"/>
          <w:right w:val="single" w:sz="4" w:space="4" w:color="auto"/>
        </w:pBdr>
        <w:ind w:leftChars="202" w:left="424" w:firstLine="2"/>
      </w:pPr>
      <w:r>
        <w:tab/>
        <w:t xml:space="preserve">high_rate    (u64) </w:t>
      </w:r>
      <w:r>
        <w:rPr>
          <w:rFonts w:hint="eastAsia"/>
        </w:rPr>
        <w:t>速率上界，单位为</w:t>
      </w:r>
      <w:r>
        <w:rPr>
          <w:rFonts w:hint="eastAsia"/>
        </w:rPr>
        <w:t>b</w:t>
      </w:r>
      <w:r>
        <w:t>it</w:t>
      </w:r>
      <w:r>
        <w:rPr>
          <w:rFonts w:hint="eastAsia"/>
        </w:rPr>
        <w:t>;</w:t>
      </w:r>
    </w:p>
    <w:p w:rsidR="00601B54" w:rsidRDefault="00EE410D">
      <w:pPr>
        <w:pBdr>
          <w:top w:val="single" w:sz="4" w:space="1" w:color="auto"/>
          <w:left w:val="single" w:sz="4" w:space="4" w:color="auto"/>
          <w:bottom w:val="single" w:sz="4" w:space="1" w:color="auto"/>
          <w:right w:val="single" w:sz="4" w:space="4" w:color="auto"/>
        </w:pBdr>
        <w:ind w:leftChars="202" w:left="424" w:firstLine="2"/>
      </w:pPr>
      <w:r>
        <w:tab/>
        <w:t xml:space="preserve">round       (int)  </w:t>
      </w:r>
      <w:r>
        <w:rPr>
          <w:rFonts w:hint="eastAsia"/>
        </w:rPr>
        <w:t>迭代次数；</w:t>
      </w:r>
    </w:p>
    <w:p w:rsidR="00601B54" w:rsidRDefault="00EE410D">
      <w:pPr>
        <w:pBdr>
          <w:top w:val="single" w:sz="4" w:space="1" w:color="auto"/>
          <w:left w:val="single" w:sz="4" w:space="4" w:color="auto"/>
          <w:bottom w:val="single" w:sz="4" w:space="1" w:color="auto"/>
          <w:right w:val="single" w:sz="4" w:space="4" w:color="auto"/>
        </w:pBdr>
        <w:ind w:leftChars="202" w:left="424" w:firstLine="2"/>
      </w:pPr>
      <w:r>
        <w:tab/>
        <w:t>time</w:t>
      </w:r>
      <w:r>
        <w:tab/>
      </w:r>
      <w:r>
        <w:tab/>
      </w:r>
      <w:r>
        <w:tab/>
        <w:t xml:space="preserve">(u64) </w:t>
      </w:r>
      <w:r>
        <w:rPr>
          <w:rFonts w:hint="eastAsia"/>
        </w:rPr>
        <w:t>单轮运行时间；</w:t>
      </w:r>
    </w:p>
    <w:p w:rsidR="00601B54" w:rsidRDefault="00EE410D">
      <w:pPr>
        <w:pBdr>
          <w:top w:val="single" w:sz="4" w:space="1" w:color="auto"/>
          <w:left w:val="single" w:sz="4" w:space="4" w:color="auto"/>
          <w:bottom w:val="single" w:sz="4" w:space="1" w:color="auto"/>
          <w:right w:val="single" w:sz="4" w:space="4" w:color="auto"/>
        </w:pBdr>
        <w:ind w:leftChars="202" w:left="424" w:firstLine="2"/>
      </w:pPr>
      <w:r>
        <w:tab/>
        <w:t xml:space="preserve">throughput   (u64 *) </w:t>
      </w:r>
      <w:r>
        <w:rPr>
          <w:rFonts w:hint="eastAsia"/>
        </w:rPr>
        <w:t>测得吞吐率，返回参数</w:t>
      </w:r>
    </w:p>
    <w:p w:rsidR="00601B54" w:rsidRDefault="00EE410D">
      <w:pPr>
        <w:pBdr>
          <w:top w:val="single" w:sz="4" w:space="1" w:color="auto"/>
          <w:left w:val="single" w:sz="4" w:space="4" w:color="auto"/>
          <w:bottom w:val="single" w:sz="4" w:space="1" w:color="auto"/>
          <w:right w:val="single" w:sz="4" w:space="4" w:color="auto"/>
        </w:pBdr>
        <w:ind w:leftChars="202" w:left="424" w:firstLine="2"/>
        <w:rPr>
          <w:b/>
        </w:rPr>
      </w:pPr>
      <w:r>
        <w:rPr>
          <w:rFonts w:hint="eastAsia"/>
          <w:b/>
        </w:rPr>
        <w:t>Desc</w:t>
      </w:r>
      <w:r>
        <w:rPr>
          <w:b/>
        </w:rPr>
        <w:t>ription</w:t>
      </w:r>
    </w:p>
    <w:p w:rsidR="00601B54" w:rsidRDefault="00EE410D">
      <w:pPr>
        <w:pBdr>
          <w:top w:val="single" w:sz="4" w:space="1" w:color="auto"/>
          <w:left w:val="single" w:sz="4" w:space="4" w:color="auto"/>
          <w:bottom w:val="single" w:sz="4" w:space="1" w:color="auto"/>
          <w:right w:val="single" w:sz="4" w:space="4" w:color="auto"/>
        </w:pBdr>
        <w:ind w:leftChars="202" w:left="424" w:firstLine="2"/>
      </w:pPr>
      <w:r>
        <w:tab/>
      </w:r>
      <w:r>
        <w:rPr>
          <w:rFonts w:hint="eastAsia"/>
        </w:rPr>
        <w:t>该函数以阻塞方式运行，完成“二分法”测量吞吐率的测试完整过程中与</w:t>
      </w:r>
      <w:r>
        <w:rPr>
          <w:rFonts w:hint="eastAsia"/>
        </w:rPr>
        <w:t>F</w:t>
      </w:r>
      <w:r>
        <w:t>PGA</w:t>
      </w:r>
    </w:p>
    <w:p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数据交互。成功返回</w:t>
      </w:r>
      <w:r>
        <w:rPr>
          <w:rFonts w:hint="eastAsia"/>
        </w:rPr>
        <w:t>0</w:t>
      </w:r>
      <w:r>
        <w:rPr>
          <w:rFonts w:hint="eastAsia"/>
        </w:rPr>
        <w:t>，失败返回</w:t>
      </w:r>
      <w:r>
        <w:rPr>
          <w:rFonts w:hint="eastAsia"/>
        </w:rPr>
        <w:t>-</w:t>
      </w:r>
      <w:r>
        <w:t>1</w:t>
      </w:r>
      <w:r>
        <w:rPr>
          <w:rFonts w:hint="eastAsia"/>
        </w:rPr>
        <w:t>。</w:t>
      </w:r>
    </w:p>
    <w:p w:rsidR="00601B54" w:rsidRDefault="00EE410D">
      <w:pPr>
        <w:pStyle w:val="4"/>
        <w:numPr>
          <w:ilvl w:val="2"/>
          <w:numId w:val="5"/>
        </w:numPr>
        <w:ind w:left="567"/>
      </w:pPr>
      <w:r>
        <w:rPr>
          <w:rFonts w:hint="eastAsia"/>
        </w:rPr>
        <w:t>基于</w:t>
      </w:r>
      <w:r>
        <w:rPr>
          <w:rFonts w:hint="eastAsia"/>
        </w:rPr>
        <w:t>w</w:t>
      </w:r>
      <w:r>
        <w:t>eb</w:t>
      </w:r>
      <w:r>
        <w:rPr>
          <w:rFonts w:hint="eastAsia"/>
        </w:rPr>
        <w:t>的</w:t>
      </w:r>
      <w:r>
        <w:rPr>
          <w:rFonts w:hint="eastAsia"/>
        </w:rPr>
        <w:t>A</w:t>
      </w:r>
      <w:r>
        <w:t>NT</w:t>
      </w:r>
      <w:r>
        <w:rPr>
          <w:rFonts w:hint="eastAsia"/>
        </w:rPr>
        <w:t xml:space="preserve"> </w:t>
      </w:r>
      <w:r>
        <w:rPr>
          <w:rFonts w:hint="eastAsia"/>
        </w:rPr>
        <w:t>软件端设计</w:t>
      </w:r>
    </w:p>
    <w:p w:rsidR="00601B54" w:rsidRDefault="00EE410D">
      <w:pPr>
        <w:ind w:firstLine="420"/>
      </w:pPr>
      <w:r>
        <w:rPr>
          <w:rFonts w:hint="eastAsia"/>
        </w:rPr>
        <w:t>为了避免繁琐的软件安装过程，便于用户使用，</w:t>
      </w:r>
      <w:r>
        <w:rPr>
          <w:rFonts w:hint="eastAsia"/>
        </w:rPr>
        <w:t>A</w:t>
      </w:r>
      <w:r>
        <w:t>NT</w:t>
      </w:r>
      <w:r>
        <w:rPr>
          <w:rFonts w:hint="eastAsia"/>
        </w:rPr>
        <w:t>采用基于</w:t>
      </w:r>
      <w:r>
        <w:rPr>
          <w:rFonts w:hint="eastAsia"/>
        </w:rPr>
        <w:t>B</w:t>
      </w:r>
      <w:r>
        <w:t>/S</w:t>
      </w:r>
      <w:r>
        <w:rPr>
          <w:rFonts w:hint="eastAsia"/>
        </w:rPr>
        <w:t>的机制构建前端，从而使得用户可以直接通过浏览器使用</w:t>
      </w:r>
      <w:r>
        <w:rPr>
          <w:rFonts w:hint="eastAsia"/>
        </w:rPr>
        <w:t>A</w:t>
      </w:r>
      <w:r>
        <w:t>NT</w:t>
      </w:r>
      <w:r>
        <w:rPr>
          <w:rFonts w:hint="eastAsia"/>
        </w:rPr>
        <w:t>的测试功能。</w:t>
      </w:r>
      <w:r>
        <w:rPr>
          <w:rFonts w:hint="eastAsia"/>
        </w:rPr>
        <w:t>Open</w:t>
      </w:r>
      <w:r>
        <w:t>Box</w:t>
      </w:r>
      <w:r>
        <w:rPr>
          <w:rFonts w:hint="eastAsia"/>
        </w:rPr>
        <w:t>采用的是</w:t>
      </w:r>
      <w:r>
        <w:rPr>
          <w:rFonts w:hint="eastAsia"/>
        </w:rPr>
        <w:t>A</w:t>
      </w:r>
      <w:r>
        <w:t>RM</w:t>
      </w:r>
      <w:r>
        <w:rPr>
          <w:rFonts w:hint="eastAsia"/>
        </w:rPr>
        <w:t>处理器，目前采用文件系统预加载的方式运行，最大支持文件系统为</w:t>
      </w:r>
      <w:r>
        <w:t>32MB</w:t>
      </w:r>
      <w:r>
        <w:rPr>
          <w:rFonts w:hint="eastAsia"/>
        </w:rPr>
        <w:t>，所以目前无法搭建大型</w:t>
      </w:r>
      <w:r>
        <w:rPr>
          <w:rFonts w:hint="eastAsia"/>
        </w:rPr>
        <w:t>w</w:t>
      </w:r>
      <w:r>
        <w:t>eb</w:t>
      </w:r>
      <w:r>
        <w:rPr>
          <w:rFonts w:hint="eastAsia"/>
        </w:rPr>
        <w:t>服务器。</w:t>
      </w:r>
      <w:r>
        <w:rPr>
          <w:rFonts w:hint="eastAsia"/>
        </w:rPr>
        <w:t>A</w:t>
      </w:r>
      <w:r>
        <w:t>NT</w:t>
      </w:r>
      <w:r>
        <w:rPr>
          <w:rFonts w:hint="eastAsia"/>
        </w:rPr>
        <w:t>计划采用</w:t>
      </w:r>
      <w:r>
        <w:rPr>
          <w:rFonts w:hint="eastAsia"/>
        </w:rPr>
        <w:t>t</w:t>
      </w:r>
      <w:r>
        <w:t>httpd[1]</w:t>
      </w:r>
      <w:r>
        <w:rPr>
          <w:rFonts w:hint="eastAsia"/>
        </w:rPr>
        <w:t>搭建轻量级</w:t>
      </w:r>
      <w:r>
        <w:rPr>
          <w:rFonts w:hint="eastAsia"/>
        </w:rPr>
        <w:t>w</w:t>
      </w:r>
      <w:r>
        <w:t>eb</w:t>
      </w:r>
      <w:r>
        <w:rPr>
          <w:rFonts w:hint="eastAsia"/>
        </w:rPr>
        <w:t>服务后台，并在第一版本中通过</w:t>
      </w:r>
      <w:r>
        <w:rPr>
          <w:rFonts w:hint="eastAsia"/>
        </w:rPr>
        <w:t>h</w:t>
      </w:r>
      <w:r>
        <w:t>tml</w:t>
      </w:r>
      <w:r>
        <w:rPr>
          <w:rFonts w:hint="eastAsia"/>
        </w:rPr>
        <w:t>构建静态页面作为</w:t>
      </w:r>
      <w:r>
        <w:rPr>
          <w:rFonts w:hint="eastAsia"/>
        </w:rPr>
        <w:t>A</w:t>
      </w:r>
      <w:r>
        <w:t>NT</w:t>
      </w:r>
      <w:r>
        <w:rPr>
          <w:rFonts w:hint="eastAsia"/>
        </w:rPr>
        <w:t>对用户提供的</w:t>
      </w:r>
      <w:r>
        <w:rPr>
          <w:rFonts w:hint="eastAsia"/>
        </w:rPr>
        <w:t>G</w:t>
      </w:r>
      <w:r>
        <w:t>UI</w:t>
      </w:r>
      <w:r>
        <w:rPr>
          <w:rFonts w:hint="eastAsia"/>
        </w:rPr>
        <w:t>。</w:t>
      </w:r>
    </w:p>
    <w:p w:rsidR="00601B54" w:rsidRDefault="00EE410D">
      <w:pPr>
        <w:ind w:firstLine="420"/>
      </w:pPr>
      <w:r>
        <w:rPr>
          <w:rFonts w:hint="eastAsia"/>
        </w:rPr>
        <w:t>同时为了尽可能实现减小</w:t>
      </w:r>
      <w:r>
        <w:rPr>
          <w:rFonts w:hint="eastAsia"/>
        </w:rPr>
        <w:t>A</w:t>
      </w:r>
      <w:r>
        <w:t>RM</w:t>
      </w:r>
      <w:r>
        <w:rPr>
          <w:rFonts w:hint="eastAsia"/>
        </w:rPr>
        <w:t>处理器中的资源消耗，采用</w:t>
      </w:r>
      <w:r>
        <w:rPr>
          <w:rFonts w:hint="eastAsia"/>
        </w:rPr>
        <w:t>C</w:t>
      </w:r>
      <w:r>
        <w:rPr>
          <w:rFonts w:hint="eastAsia"/>
        </w:rPr>
        <w:t>语言作为</w:t>
      </w:r>
      <w:r>
        <w:rPr>
          <w:rFonts w:hint="eastAsia"/>
        </w:rPr>
        <w:t>C</w:t>
      </w:r>
      <w:r>
        <w:t>GI</w:t>
      </w:r>
      <w:r>
        <w:rPr>
          <w:rFonts w:hint="eastAsia"/>
        </w:rPr>
        <w:t>，实现后端与</w:t>
      </w:r>
      <w:r>
        <w:rPr>
          <w:rFonts w:hint="eastAsia"/>
        </w:rPr>
        <w:t>F</w:t>
      </w:r>
      <w:r>
        <w:t>PGA</w:t>
      </w:r>
      <w:r>
        <w:rPr>
          <w:rFonts w:hint="eastAsia"/>
        </w:rPr>
        <w:t>交互以及相关数据处理逻辑。</w:t>
      </w:r>
    </w:p>
    <w:p w:rsidR="004321B4" w:rsidRDefault="00EE410D" w:rsidP="00353EC1">
      <w:pPr>
        <w:ind w:firstLine="420"/>
      </w:pPr>
      <w:r>
        <w:rPr>
          <w:rFonts w:hint="eastAsia"/>
        </w:rPr>
        <w:t>【界面设计将参考“小兵以太网测试仪”，本节略】</w:t>
      </w:r>
    </w:p>
    <w:p w:rsidR="00353EC1" w:rsidRDefault="00353EC1" w:rsidP="00353EC1">
      <w:pPr>
        <w:ind w:firstLine="420"/>
      </w:pPr>
    </w:p>
    <w:p w:rsidR="00353EC1" w:rsidRDefault="00353EC1">
      <w:pPr>
        <w:ind w:firstLine="420"/>
      </w:pPr>
    </w:p>
    <w:p w:rsidR="00353EC1" w:rsidRDefault="003C5A4F" w:rsidP="00353EC1">
      <w:pPr>
        <w:pStyle w:val="3"/>
        <w:numPr>
          <w:ilvl w:val="1"/>
          <w:numId w:val="2"/>
        </w:numPr>
        <w:ind w:left="426" w:hanging="426"/>
      </w:pPr>
      <w:r>
        <w:rPr>
          <w:rFonts w:hint="eastAsia"/>
        </w:rPr>
        <w:t>P</w:t>
      </w:r>
      <w:r>
        <w:t>GM</w:t>
      </w:r>
      <w:r>
        <w:rPr>
          <w:rFonts w:hint="eastAsia"/>
        </w:rPr>
        <w:t>模块详细设计</w:t>
      </w:r>
    </w:p>
    <w:p w:rsidR="00601B54" w:rsidRDefault="00EE410D">
      <w:pPr>
        <w:ind w:firstLine="420"/>
      </w:pPr>
      <w:r>
        <w:t xml:space="preserve">PGM </w:t>
      </w:r>
      <w:r>
        <w:rPr>
          <w:rFonts w:hint="eastAsia"/>
        </w:rPr>
        <w:t>(</w:t>
      </w:r>
      <w:r>
        <w:t>Packet Generation Module)</w:t>
      </w:r>
      <w:r>
        <w:rPr>
          <w:rFonts w:hint="eastAsia"/>
        </w:rPr>
        <w:t>位于</w:t>
      </w:r>
      <w:r>
        <w:rPr>
          <w:rFonts w:hint="eastAsia"/>
        </w:rPr>
        <w:t>F</w:t>
      </w:r>
      <w:r>
        <w:t>AST</w:t>
      </w:r>
      <w:r>
        <w:rPr>
          <w:rFonts w:hint="eastAsia"/>
        </w:rPr>
        <w:t>流水线的</w:t>
      </w:r>
      <w:r>
        <w:rPr>
          <w:rFonts w:hint="eastAsia"/>
        </w:rPr>
        <w:t>U</w:t>
      </w:r>
      <w:r>
        <w:t>DA</w:t>
      </w:r>
      <w:r>
        <w:rPr>
          <w:rFonts w:hint="eastAsia"/>
        </w:rPr>
        <w:t>模块后与</w:t>
      </w:r>
      <w:r>
        <w:rPr>
          <w:rFonts w:hint="eastAsia"/>
        </w:rPr>
        <w:t>G</w:t>
      </w:r>
      <w:r>
        <w:t>OE</w:t>
      </w:r>
      <w:r>
        <w:rPr>
          <w:rFonts w:hint="eastAsia"/>
        </w:rPr>
        <w:t>模块前，用于在</w:t>
      </w:r>
      <w:r>
        <w:rPr>
          <w:rFonts w:hint="eastAsia"/>
        </w:rPr>
        <w:t>A</w:t>
      </w:r>
      <w:r>
        <w:t>NT</w:t>
      </w:r>
      <w:r>
        <w:rPr>
          <w:rFonts w:hint="eastAsia"/>
        </w:rPr>
        <w:t>软件控制下产生报文并进行发送。</w:t>
      </w:r>
      <w:r>
        <w:rPr>
          <w:rFonts w:hint="eastAsia"/>
        </w:rPr>
        <w:t>4</w:t>
      </w:r>
      <w:r>
        <w:t>.2.1</w:t>
      </w:r>
      <w:r>
        <w:rPr>
          <w:rFonts w:hint="eastAsia"/>
        </w:rPr>
        <w:t>节将对</w:t>
      </w:r>
      <w:r>
        <w:rPr>
          <w:rFonts w:hint="eastAsia"/>
        </w:rPr>
        <w:t>P</w:t>
      </w:r>
      <w:r>
        <w:t>GM</w:t>
      </w:r>
      <w:r>
        <w:rPr>
          <w:rFonts w:hint="eastAsia"/>
        </w:rPr>
        <w:t>模块的整体架构与输入输出信号进行介绍，</w:t>
      </w:r>
      <w:r>
        <w:rPr>
          <w:rFonts w:hint="eastAsia"/>
        </w:rPr>
        <w:t>4</w:t>
      </w:r>
      <w:r>
        <w:t>.2.2</w:t>
      </w:r>
      <w:r>
        <w:rPr>
          <w:rFonts w:hint="eastAsia"/>
        </w:rPr>
        <w:t>节将讨论</w:t>
      </w:r>
      <w:r>
        <w:rPr>
          <w:rFonts w:hint="eastAsia"/>
        </w:rPr>
        <w:t>P</w:t>
      </w:r>
      <w:r>
        <w:t>GM</w:t>
      </w:r>
      <w:r>
        <w:rPr>
          <w:rFonts w:hint="eastAsia"/>
        </w:rPr>
        <w:t>的状态机变化，</w:t>
      </w:r>
      <w:r>
        <w:rPr>
          <w:rFonts w:hint="eastAsia"/>
        </w:rPr>
        <w:t>4</w:t>
      </w:r>
      <w:r>
        <w:t>.2.3</w:t>
      </w:r>
      <w:r>
        <w:rPr>
          <w:rFonts w:hint="eastAsia"/>
        </w:rPr>
        <w:t>节对</w:t>
      </w:r>
      <w:r>
        <w:rPr>
          <w:rFonts w:hint="eastAsia"/>
        </w:rPr>
        <w:t>P</w:t>
      </w:r>
      <w:r>
        <w:t>GM</w:t>
      </w:r>
      <w:r>
        <w:rPr>
          <w:rFonts w:hint="eastAsia"/>
        </w:rPr>
        <w:t>模块中数据结构进行说明。</w:t>
      </w:r>
    </w:p>
    <w:p w:rsidR="00835AC0" w:rsidRPr="00835AC0" w:rsidRDefault="00835AC0" w:rsidP="00835AC0">
      <w:pPr>
        <w:pStyle w:val="a6"/>
        <w:keepNext/>
        <w:keepLines/>
        <w:numPr>
          <w:ilvl w:val="1"/>
          <w:numId w:val="5"/>
        </w:numPr>
        <w:spacing w:before="280" w:after="290" w:line="376" w:lineRule="auto"/>
        <w:ind w:firstLineChars="0"/>
        <w:outlineLvl w:val="3"/>
        <w:rPr>
          <w:rFonts w:cstheme="majorBidi"/>
          <w:b/>
          <w:bCs/>
          <w:vanish/>
          <w:sz w:val="24"/>
          <w:szCs w:val="28"/>
        </w:rPr>
      </w:pPr>
    </w:p>
    <w:p w:rsidR="00835AC0" w:rsidRPr="00835AC0" w:rsidRDefault="00835AC0" w:rsidP="00835AC0">
      <w:pPr>
        <w:pStyle w:val="a6"/>
        <w:keepNext/>
        <w:keepLines/>
        <w:numPr>
          <w:ilvl w:val="1"/>
          <w:numId w:val="5"/>
        </w:numPr>
        <w:spacing w:before="280" w:after="290" w:line="376" w:lineRule="auto"/>
        <w:ind w:firstLineChars="0"/>
        <w:outlineLvl w:val="3"/>
        <w:rPr>
          <w:rFonts w:cstheme="majorBidi"/>
          <w:b/>
          <w:bCs/>
          <w:vanish/>
          <w:sz w:val="24"/>
          <w:szCs w:val="28"/>
        </w:rPr>
      </w:pPr>
    </w:p>
    <w:p w:rsidR="00353EC1" w:rsidRPr="00353EC1" w:rsidRDefault="00353EC1" w:rsidP="00353EC1">
      <w:pPr>
        <w:pStyle w:val="a6"/>
        <w:keepNext/>
        <w:keepLines/>
        <w:numPr>
          <w:ilvl w:val="1"/>
          <w:numId w:val="6"/>
        </w:numPr>
        <w:spacing w:before="280" w:after="290" w:line="376" w:lineRule="auto"/>
        <w:ind w:firstLineChars="0"/>
        <w:outlineLvl w:val="3"/>
        <w:rPr>
          <w:rFonts w:cstheme="majorBidi"/>
          <w:b/>
          <w:bCs/>
          <w:vanish/>
          <w:sz w:val="24"/>
          <w:szCs w:val="28"/>
        </w:rPr>
      </w:pPr>
    </w:p>
    <w:p w:rsidR="00601B54" w:rsidRDefault="00EE410D" w:rsidP="00353EC1">
      <w:pPr>
        <w:pStyle w:val="4"/>
        <w:numPr>
          <w:ilvl w:val="2"/>
          <w:numId w:val="6"/>
        </w:numPr>
      </w:pPr>
      <w:r>
        <w:rPr>
          <w:rFonts w:hint="eastAsia"/>
        </w:rPr>
        <w:t>整体框架</w:t>
      </w:r>
    </w:p>
    <w:p w:rsidR="00601B54" w:rsidRDefault="00EE410D">
      <w:pPr>
        <w:ind w:firstLine="420"/>
      </w:pPr>
      <w:r>
        <w:rPr>
          <w:rFonts w:hint="eastAsia"/>
        </w:rPr>
        <w:t>P</w:t>
      </w:r>
      <w:r>
        <w:t>GM</w:t>
      </w:r>
      <w:r>
        <w:rPr>
          <w:rFonts w:hint="eastAsia"/>
        </w:rPr>
        <w:t>所处位置与前后模块的连接关系如图</w:t>
      </w:r>
      <w:r>
        <w:rPr>
          <w:rFonts w:hint="eastAsia"/>
        </w:rPr>
        <w:t>1</w:t>
      </w:r>
      <w:r>
        <w:t>0</w:t>
      </w:r>
      <w:r>
        <w:rPr>
          <w:rFonts w:hint="eastAsia"/>
        </w:rPr>
        <w:t>所示。</w:t>
      </w:r>
      <w:r>
        <w:rPr>
          <w:rFonts w:hint="eastAsia"/>
        </w:rPr>
        <w:t>P</w:t>
      </w:r>
      <w:r>
        <w:t>GM</w:t>
      </w:r>
      <w:r>
        <w:rPr>
          <w:rFonts w:hint="eastAsia"/>
        </w:rPr>
        <w:t>位于</w:t>
      </w:r>
      <w:r>
        <w:rPr>
          <w:rFonts w:hint="eastAsia"/>
        </w:rPr>
        <w:t>U</w:t>
      </w:r>
      <w:r>
        <w:t>DA</w:t>
      </w:r>
      <w:r>
        <w:rPr>
          <w:rFonts w:hint="eastAsia"/>
        </w:rPr>
        <w:t>与</w:t>
      </w:r>
      <w:r>
        <w:rPr>
          <w:rFonts w:hint="eastAsia"/>
        </w:rPr>
        <w:t>G</w:t>
      </w:r>
      <w:r>
        <w:t>OE</w:t>
      </w:r>
      <w:r>
        <w:rPr>
          <w:rFonts w:hint="eastAsia"/>
        </w:rPr>
        <w:t>之间，其接口信号完全与</w:t>
      </w:r>
      <w:r>
        <w:rPr>
          <w:rFonts w:hint="eastAsia"/>
        </w:rPr>
        <w:t>U</w:t>
      </w:r>
      <w:r>
        <w:t>DA</w:t>
      </w:r>
      <w:r>
        <w:rPr>
          <w:rFonts w:hint="eastAsia"/>
        </w:rPr>
        <w:t>的输出信号与</w:t>
      </w:r>
      <w:r>
        <w:rPr>
          <w:rFonts w:hint="eastAsia"/>
        </w:rPr>
        <w:t>G</w:t>
      </w:r>
      <w:r>
        <w:t>OE</w:t>
      </w:r>
      <w:r>
        <w:rPr>
          <w:rFonts w:hint="eastAsia"/>
        </w:rPr>
        <w:t>的输入信号匹配，从而减少对前后两个模块的更改。从逻辑上来看，</w:t>
      </w:r>
      <w:r>
        <w:t>ANT</w:t>
      </w:r>
      <w:r>
        <w:rPr>
          <w:rFonts w:hint="eastAsia"/>
        </w:rPr>
        <w:t>在运行开始时，来自</w:t>
      </w:r>
      <w:r>
        <w:rPr>
          <w:rFonts w:hint="eastAsia"/>
        </w:rPr>
        <w:t>C</w:t>
      </w:r>
      <w:r>
        <w:t>PU</w:t>
      </w:r>
      <w:r>
        <w:rPr>
          <w:rFonts w:hint="eastAsia"/>
        </w:rPr>
        <w:t>的触发报文经</w:t>
      </w:r>
      <w:r>
        <w:rPr>
          <w:rFonts w:hint="eastAsia"/>
        </w:rPr>
        <w:t>U</w:t>
      </w:r>
      <w:r>
        <w:t>DA</w:t>
      </w:r>
      <w:r>
        <w:rPr>
          <w:rFonts w:hint="eastAsia"/>
        </w:rPr>
        <w:t>模块</w:t>
      </w:r>
      <w:r w:rsidR="001644AC">
        <w:rPr>
          <w:rFonts w:hint="eastAsia"/>
        </w:rPr>
        <w:t>通过</w:t>
      </w:r>
      <w:r w:rsidR="001644AC">
        <w:rPr>
          <w:rFonts w:hint="eastAsia"/>
        </w:rPr>
        <w:t>F</w:t>
      </w:r>
      <w:r w:rsidR="001644AC">
        <w:t>IFO</w:t>
      </w:r>
      <w:r>
        <w:rPr>
          <w:rFonts w:hint="eastAsia"/>
        </w:rPr>
        <w:t>到达</w:t>
      </w:r>
      <w:r>
        <w:rPr>
          <w:rFonts w:hint="eastAsia"/>
        </w:rPr>
        <w:t>P</w:t>
      </w:r>
      <w:r>
        <w:t>GM</w:t>
      </w:r>
      <w:r w:rsidR="001644AC">
        <w:rPr>
          <w:rFonts w:hint="eastAsia"/>
        </w:rPr>
        <w:t>模块，</w:t>
      </w:r>
      <w:r w:rsidR="001644AC">
        <w:rPr>
          <w:rFonts w:hint="eastAsia"/>
        </w:rPr>
        <w:t>P</w:t>
      </w:r>
      <w:r w:rsidR="001644AC">
        <w:t>GM</w:t>
      </w:r>
      <w:r w:rsidR="001644AC">
        <w:rPr>
          <w:rFonts w:hint="eastAsia"/>
        </w:rPr>
        <w:t>将报文连同带外控制信号写入本地</w:t>
      </w:r>
      <w:r w:rsidR="001644AC">
        <w:rPr>
          <w:rFonts w:hint="eastAsia"/>
        </w:rPr>
        <w:t>R</w:t>
      </w:r>
      <w:r w:rsidR="001644AC">
        <w:t>AM</w:t>
      </w:r>
      <w:r w:rsidR="001644AC">
        <w:rPr>
          <w:rFonts w:hint="eastAsia"/>
        </w:rPr>
        <w:t>中</w:t>
      </w:r>
      <w:r>
        <w:rPr>
          <w:rFonts w:hint="eastAsia"/>
        </w:rPr>
        <w:t>，</w:t>
      </w:r>
      <w:r w:rsidR="00227382">
        <w:rPr>
          <w:rFonts w:hint="eastAsia"/>
        </w:rPr>
        <w:t>并在间隔</w:t>
      </w:r>
      <w:r w:rsidR="00227382">
        <w:rPr>
          <w:rFonts w:hint="eastAsia"/>
        </w:rPr>
        <w:t>N</w:t>
      </w:r>
      <w:r w:rsidR="00227382">
        <w:rPr>
          <w:rFonts w:hint="eastAsia"/>
        </w:rPr>
        <w:t>拍后读将报文读出并在相关信号控制下对报文的部分位进行修改</w:t>
      </w:r>
      <w:r w:rsidR="0023401A">
        <w:rPr>
          <w:rFonts w:hint="eastAsia"/>
        </w:rPr>
        <w:t>（主要为序号等信息）</w:t>
      </w:r>
      <w:r w:rsidR="00227382">
        <w:rPr>
          <w:rFonts w:hint="eastAsia"/>
        </w:rPr>
        <w:t>。</w:t>
      </w:r>
      <w:r>
        <w:rPr>
          <w:rFonts w:hint="eastAsia"/>
        </w:rPr>
        <w:t>P</w:t>
      </w:r>
      <w:r>
        <w:t>GM</w:t>
      </w:r>
      <w:r>
        <w:rPr>
          <w:rFonts w:hint="eastAsia"/>
        </w:rPr>
        <w:t>在软件配置的相关寄存器控制下，复制并将报文、</w:t>
      </w:r>
      <w:r>
        <w:rPr>
          <w:rFonts w:hint="eastAsia"/>
        </w:rPr>
        <w:t>P</w:t>
      </w:r>
      <w:r>
        <w:t>FV</w:t>
      </w:r>
      <w:r>
        <w:rPr>
          <w:rFonts w:hint="eastAsia"/>
        </w:rPr>
        <w:t>值以及</w:t>
      </w:r>
      <w:r>
        <w:rPr>
          <w:rFonts w:hint="eastAsia"/>
        </w:rPr>
        <w:t>m</w:t>
      </w:r>
      <w:r>
        <w:t>etadata</w:t>
      </w:r>
      <w:r>
        <w:rPr>
          <w:rFonts w:hint="eastAsia"/>
        </w:rPr>
        <w:t>值</w:t>
      </w:r>
      <w:r>
        <w:rPr>
          <w:rFonts w:hint="eastAsia"/>
        </w:rPr>
        <w:t>(</w:t>
      </w:r>
      <w:r>
        <w:rPr>
          <w:rFonts w:hint="eastAsia"/>
        </w:rPr>
        <w:t>目前是否</w:t>
      </w:r>
      <w:proofErr w:type="gramStart"/>
      <w:r>
        <w:rPr>
          <w:rFonts w:hint="eastAsia"/>
        </w:rPr>
        <w:t>打时间戳</w:t>
      </w:r>
      <w:proofErr w:type="gramEnd"/>
      <w:r>
        <w:rPr>
          <w:rFonts w:hint="eastAsia"/>
        </w:rPr>
        <w:t>等控制信息由</w:t>
      </w:r>
      <w:r>
        <w:rPr>
          <w:rFonts w:hint="eastAsia"/>
        </w:rPr>
        <w:t>m</w:t>
      </w:r>
      <w:r>
        <w:t>etadata</w:t>
      </w:r>
      <w:r>
        <w:rPr>
          <w:rFonts w:hint="eastAsia"/>
        </w:rPr>
        <w:t>携带</w:t>
      </w:r>
      <w:r>
        <w:t>)</w:t>
      </w:r>
      <w:r>
        <w:rPr>
          <w:rFonts w:hint="eastAsia"/>
        </w:rPr>
        <w:t>告知</w:t>
      </w:r>
      <w:r>
        <w:rPr>
          <w:rFonts w:hint="eastAsia"/>
        </w:rPr>
        <w:t>G</w:t>
      </w:r>
      <w:r>
        <w:t>OE</w:t>
      </w:r>
      <w:r>
        <w:rPr>
          <w:rFonts w:hint="eastAsia"/>
        </w:rPr>
        <w:t>模块，</w:t>
      </w:r>
      <w:r>
        <w:rPr>
          <w:rFonts w:hint="eastAsia"/>
        </w:rPr>
        <w:t>G</w:t>
      </w:r>
      <w:r>
        <w:t>OE</w:t>
      </w:r>
      <w:r>
        <w:rPr>
          <w:rFonts w:hint="eastAsia"/>
        </w:rPr>
        <w:t>模块将执行报文发送的动作。</w:t>
      </w:r>
    </w:p>
    <w:p w:rsidR="00601B54" w:rsidRDefault="00BF2756" w:rsidP="009D4312">
      <w:pPr>
        <w:jc w:val="center"/>
      </w:pPr>
      <w:r>
        <w:object w:dxaOrig="18891" w:dyaOrig="4281">
          <v:shape id="_x0000_i1034" type="#_x0000_t75" style="width:410.05pt;height:102.85pt" o:ole="">
            <v:imagedata r:id="rId20" o:title=""/>
          </v:shape>
          <o:OLEObject Type="Embed" ProgID="Visio.Drawing.15" ShapeID="_x0000_i1034" DrawAspect="Content" ObjectID="_1598779305" r:id="rId21"/>
        </w:object>
      </w:r>
    </w:p>
    <w:p w:rsidR="00601B54" w:rsidRDefault="00EE410D">
      <w:pPr>
        <w:ind w:left="420"/>
        <w:jc w:val="center"/>
      </w:pPr>
      <w:r>
        <w:rPr>
          <w:rFonts w:hint="eastAsia"/>
        </w:rPr>
        <w:t>图</w:t>
      </w:r>
      <w:r>
        <w:rPr>
          <w:rFonts w:hint="eastAsia"/>
        </w:rPr>
        <w:t>1</w:t>
      </w:r>
      <w:r>
        <w:t>0 PGM</w:t>
      </w:r>
      <w:r>
        <w:rPr>
          <w:rFonts w:hint="eastAsia"/>
        </w:rPr>
        <w:t>模块接口与连接关系图</w:t>
      </w:r>
    </w:p>
    <w:p w:rsidR="00760104" w:rsidRDefault="00760104">
      <w:pPr>
        <w:ind w:left="420"/>
        <w:jc w:val="center"/>
      </w:pPr>
    </w:p>
    <w:p w:rsidR="00760104" w:rsidRDefault="00760104">
      <w:pPr>
        <w:ind w:left="420"/>
        <w:jc w:val="center"/>
      </w:pPr>
    </w:p>
    <w:p w:rsidR="00601B54" w:rsidRDefault="00EE410D" w:rsidP="00D46F08">
      <w:pPr>
        <w:pStyle w:val="4"/>
        <w:numPr>
          <w:ilvl w:val="2"/>
          <w:numId w:val="6"/>
        </w:numPr>
        <w:ind w:left="567"/>
      </w:pPr>
      <w:r>
        <w:rPr>
          <w:rFonts w:hint="eastAsia"/>
        </w:rPr>
        <w:t>模块接口</w:t>
      </w:r>
    </w:p>
    <w:p w:rsidR="00601B54" w:rsidRDefault="00EE410D">
      <w:pPr>
        <w:ind w:firstLine="420"/>
      </w:pPr>
      <w:r>
        <w:rPr>
          <w:rFonts w:hint="eastAsia"/>
        </w:rPr>
        <w:t>详细来看，</w:t>
      </w:r>
      <w:r>
        <w:rPr>
          <w:rFonts w:hint="eastAsia"/>
        </w:rPr>
        <w:t>P</w:t>
      </w:r>
      <w:r>
        <w:t>GM</w:t>
      </w:r>
      <w:r>
        <w:rPr>
          <w:rFonts w:hint="eastAsia"/>
        </w:rPr>
        <w:t>模块接口定义如表六所示。由于</w:t>
      </w:r>
      <w:r>
        <w:rPr>
          <w:rFonts w:hint="eastAsia"/>
        </w:rPr>
        <w:t>A</w:t>
      </w:r>
      <w:r>
        <w:t>NT</w:t>
      </w:r>
      <w:r>
        <w:rPr>
          <w:rFonts w:hint="eastAsia"/>
        </w:rPr>
        <w:t>中的</w:t>
      </w:r>
      <w:r>
        <w:rPr>
          <w:rFonts w:hint="eastAsia"/>
        </w:rPr>
        <w:t>P</w:t>
      </w:r>
      <w:r>
        <w:t>GM</w:t>
      </w:r>
      <w:r>
        <w:rPr>
          <w:rFonts w:hint="eastAsia"/>
        </w:rPr>
        <w:t>模块位于</w:t>
      </w:r>
      <w:r>
        <w:rPr>
          <w:rFonts w:hint="eastAsia"/>
        </w:rPr>
        <w:t>U</w:t>
      </w:r>
      <w:r>
        <w:t>DA</w:t>
      </w:r>
      <w:r>
        <w:rPr>
          <w:rFonts w:hint="eastAsia"/>
        </w:rPr>
        <w:t>与</w:t>
      </w:r>
      <w:r>
        <w:rPr>
          <w:rFonts w:hint="eastAsia"/>
        </w:rPr>
        <w:t>G</w:t>
      </w:r>
      <w:r>
        <w:t>OE</w:t>
      </w:r>
      <w:r>
        <w:rPr>
          <w:rFonts w:hint="eastAsia"/>
        </w:rPr>
        <w:t>之间，所以我们将</w:t>
      </w:r>
      <w:r>
        <w:rPr>
          <w:rFonts w:hint="eastAsia"/>
        </w:rPr>
        <w:t>U</w:t>
      </w:r>
      <w:r>
        <w:t>DA</w:t>
      </w:r>
      <w:r>
        <w:rPr>
          <w:rFonts w:hint="eastAsia"/>
        </w:rPr>
        <w:t>模块原先送往</w:t>
      </w:r>
      <w:r>
        <w:rPr>
          <w:rFonts w:hint="eastAsia"/>
        </w:rPr>
        <w:t>G</w:t>
      </w:r>
      <w:r>
        <w:t>OE</w:t>
      </w:r>
      <w:r>
        <w:rPr>
          <w:rFonts w:hint="eastAsia"/>
        </w:rPr>
        <w:t>模块的信号</w:t>
      </w:r>
      <w:proofErr w:type="gramStart"/>
      <w:r>
        <w:rPr>
          <w:rFonts w:hint="eastAsia"/>
        </w:rPr>
        <w:t>均修改</w:t>
      </w:r>
      <w:proofErr w:type="gramEnd"/>
      <w:r>
        <w:rPr>
          <w:rFonts w:hint="eastAsia"/>
        </w:rPr>
        <w:t>为</w:t>
      </w:r>
      <w:r>
        <w:rPr>
          <w:rFonts w:hint="eastAsia"/>
        </w:rPr>
        <w:t>P</w:t>
      </w:r>
      <w:r>
        <w:t>GM</w:t>
      </w:r>
      <w:r>
        <w:rPr>
          <w:rFonts w:hint="eastAsia"/>
        </w:rPr>
        <w:t>模块的输入，另外</w:t>
      </w:r>
      <w:r>
        <w:rPr>
          <w:rFonts w:hint="eastAsia"/>
        </w:rPr>
        <w:t>P</w:t>
      </w:r>
      <w:r>
        <w:t>GM</w:t>
      </w:r>
      <w:r>
        <w:rPr>
          <w:rFonts w:hint="eastAsia"/>
        </w:rPr>
        <w:t>模块根据</w:t>
      </w:r>
      <w:r>
        <w:rPr>
          <w:rFonts w:hint="eastAsia"/>
        </w:rPr>
        <w:t>A</w:t>
      </w:r>
      <w:r>
        <w:t>NT</w:t>
      </w:r>
      <w:r>
        <w:rPr>
          <w:rFonts w:hint="eastAsia"/>
        </w:rPr>
        <w:t>的配置产生的报文将以</w:t>
      </w:r>
      <w:r>
        <w:t>GOE</w:t>
      </w:r>
      <w:r>
        <w:rPr>
          <w:rFonts w:hint="eastAsia"/>
        </w:rPr>
        <w:t>输入信号的格式在每一拍送至</w:t>
      </w:r>
      <w:r>
        <w:t>GOE</w:t>
      </w:r>
      <w:r>
        <w:rPr>
          <w:rFonts w:hint="eastAsia"/>
        </w:rPr>
        <w:t>模块。</w:t>
      </w:r>
    </w:p>
    <w:p w:rsidR="00601B54" w:rsidRDefault="00601B54">
      <w:pPr>
        <w:ind w:left="420"/>
      </w:pPr>
    </w:p>
    <w:p w:rsidR="00601B54" w:rsidRDefault="00EE410D">
      <w:pPr>
        <w:ind w:left="420"/>
        <w:jc w:val="center"/>
      </w:pPr>
      <w:r>
        <w:rPr>
          <w:rFonts w:hint="eastAsia"/>
        </w:rPr>
        <w:t>表六</w:t>
      </w:r>
      <w:r>
        <w:rPr>
          <w:rFonts w:hint="eastAsia"/>
        </w:rPr>
        <w:t xml:space="preserve"> </w:t>
      </w:r>
      <w:r>
        <w:t>PGM</w:t>
      </w:r>
      <w:r>
        <w:rPr>
          <w:rFonts w:hint="eastAsia"/>
        </w:rPr>
        <w:t>模块输入输出信号定义表</w:t>
      </w:r>
    </w:p>
    <w:tbl>
      <w:tblPr>
        <w:tblStyle w:val="a5"/>
        <w:tblW w:w="7867" w:type="dxa"/>
        <w:jc w:val="center"/>
        <w:tblLayout w:type="fixed"/>
        <w:tblLook w:val="04A0" w:firstRow="1" w:lastRow="0" w:firstColumn="1" w:lastColumn="0" w:noHBand="0" w:noVBand="1"/>
      </w:tblPr>
      <w:tblGrid>
        <w:gridCol w:w="2100"/>
        <w:gridCol w:w="1040"/>
        <w:gridCol w:w="824"/>
        <w:gridCol w:w="3903"/>
      </w:tblGrid>
      <w:tr w:rsidR="00601B54">
        <w:trPr>
          <w:trHeight w:val="280"/>
          <w:jc w:val="center"/>
        </w:trPr>
        <w:tc>
          <w:tcPr>
            <w:tcW w:w="2100" w:type="dxa"/>
          </w:tcPr>
          <w:p w:rsidR="00601B54" w:rsidRPr="0062406B" w:rsidRDefault="00EE410D" w:rsidP="0062406B">
            <w:pPr>
              <w:jc w:val="center"/>
              <w:rPr>
                <w:b/>
              </w:rPr>
            </w:pPr>
            <w:r w:rsidRPr="0062406B">
              <w:rPr>
                <w:rFonts w:hint="eastAsia"/>
                <w:b/>
              </w:rPr>
              <w:t>信号名称</w:t>
            </w:r>
          </w:p>
        </w:tc>
        <w:tc>
          <w:tcPr>
            <w:tcW w:w="1040" w:type="dxa"/>
          </w:tcPr>
          <w:p w:rsidR="00601B54" w:rsidRPr="0062406B" w:rsidRDefault="00EE410D" w:rsidP="0062406B">
            <w:pPr>
              <w:jc w:val="center"/>
              <w:rPr>
                <w:b/>
              </w:rPr>
            </w:pPr>
            <w:r w:rsidRPr="0062406B">
              <w:rPr>
                <w:rFonts w:hint="eastAsia"/>
                <w:b/>
              </w:rPr>
              <w:t>方向</w:t>
            </w:r>
          </w:p>
        </w:tc>
        <w:tc>
          <w:tcPr>
            <w:tcW w:w="824" w:type="dxa"/>
          </w:tcPr>
          <w:p w:rsidR="00601B54" w:rsidRPr="0062406B" w:rsidRDefault="00EE410D" w:rsidP="0062406B">
            <w:pPr>
              <w:jc w:val="center"/>
              <w:rPr>
                <w:b/>
              </w:rPr>
            </w:pPr>
            <w:r w:rsidRPr="0062406B">
              <w:rPr>
                <w:rFonts w:hint="eastAsia"/>
                <w:b/>
              </w:rPr>
              <w:t>宽度</w:t>
            </w:r>
          </w:p>
        </w:tc>
        <w:tc>
          <w:tcPr>
            <w:tcW w:w="3903" w:type="dxa"/>
          </w:tcPr>
          <w:p w:rsidR="00601B54" w:rsidRPr="0062406B" w:rsidRDefault="00EE410D" w:rsidP="0062406B">
            <w:pPr>
              <w:jc w:val="center"/>
              <w:rPr>
                <w:b/>
              </w:rPr>
            </w:pPr>
            <w:r w:rsidRPr="0062406B">
              <w:rPr>
                <w:rFonts w:hint="eastAsia"/>
                <w:b/>
              </w:rPr>
              <w:t>信号描述</w:t>
            </w:r>
          </w:p>
        </w:tc>
      </w:tr>
      <w:tr w:rsidR="00601B54">
        <w:trPr>
          <w:trHeight w:val="280"/>
          <w:jc w:val="center"/>
        </w:trPr>
        <w:tc>
          <w:tcPr>
            <w:tcW w:w="2100" w:type="dxa"/>
          </w:tcPr>
          <w:p w:rsidR="00601B54" w:rsidRDefault="00EE410D" w:rsidP="0062406B">
            <w:r>
              <w:rPr>
                <w:rFonts w:hint="eastAsia"/>
              </w:rPr>
              <w:t>clk</w:t>
            </w:r>
          </w:p>
        </w:tc>
        <w:tc>
          <w:tcPr>
            <w:tcW w:w="1040" w:type="dxa"/>
          </w:tcPr>
          <w:p w:rsidR="00601B54" w:rsidRDefault="00EE410D" w:rsidP="0062406B">
            <w:r>
              <w:rPr>
                <w:rFonts w:hint="eastAsia"/>
              </w:rPr>
              <w:t>input</w:t>
            </w:r>
          </w:p>
        </w:tc>
        <w:tc>
          <w:tcPr>
            <w:tcW w:w="824" w:type="dxa"/>
          </w:tcPr>
          <w:p w:rsidR="00601B54" w:rsidRDefault="00EE410D" w:rsidP="0062406B">
            <w:r>
              <w:rPr>
                <w:rFonts w:hint="eastAsia"/>
              </w:rPr>
              <w:t>1</w:t>
            </w:r>
          </w:p>
        </w:tc>
        <w:tc>
          <w:tcPr>
            <w:tcW w:w="3903" w:type="dxa"/>
          </w:tcPr>
          <w:p w:rsidR="00601B54" w:rsidRDefault="00EE410D" w:rsidP="0062406B">
            <w:r>
              <w:rPr>
                <w:rFonts w:hint="eastAsia"/>
              </w:rPr>
              <w:t>时钟信号</w:t>
            </w:r>
          </w:p>
        </w:tc>
      </w:tr>
      <w:tr w:rsidR="00601B54">
        <w:trPr>
          <w:trHeight w:val="280"/>
          <w:jc w:val="center"/>
        </w:trPr>
        <w:tc>
          <w:tcPr>
            <w:tcW w:w="2100" w:type="dxa"/>
          </w:tcPr>
          <w:p w:rsidR="00601B54" w:rsidRDefault="00EE410D" w:rsidP="0062406B">
            <w:r>
              <w:rPr>
                <w:rFonts w:hint="eastAsia"/>
              </w:rPr>
              <w:t>rst_n</w:t>
            </w:r>
          </w:p>
        </w:tc>
        <w:tc>
          <w:tcPr>
            <w:tcW w:w="1040" w:type="dxa"/>
          </w:tcPr>
          <w:p w:rsidR="00601B54" w:rsidRDefault="00EE410D" w:rsidP="0062406B">
            <w:r>
              <w:rPr>
                <w:rFonts w:hint="eastAsia"/>
              </w:rPr>
              <w:t>input</w:t>
            </w:r>
          </w:p>
        </w:tc>
        <w:tc>
          <w:tcPr>
            <w:tcW w:w="824" w:type="dxa"/>
          </w:tcPr>
          <w:p w:rsidR="00601B54" w:rsidRDefault="00EE410D" w:rsidP="0062406B">
            <w:r>
              <w:rPr>
                <w:rFonts w:hint="eastAsia"/>
              </w:rPr>
              <w:t>1</w:t>
            </w:r>
          </w:p>
        </w:tc>
        <w:tc>
          <w:tcPr>
            <w:tcW w:w="3903" w:type="dxa"/>
          </w:tcPr>
          <w:p w:rsidR="00601B54" w:rsidRDefault="00EE410D" w:rsidP="0062406B">
            <w:r>
              <w:rPr>
                <w:rFonts w:hint="eastAsia"/>
              </w:rPr>
              <w:t>复位信号</w:t>
            </w:r>
          </w:p>
        </w:tc>
      </w:tr>
      <w:tr w:rsidR="00601B54">
        <w:trPr>
          <w:trHeight w:val="280"/>
          <w:jc w:val="center"/>
        </w:trPr>
        <w:tc>
          <w:tcPr>
            <w:tcW w:w="2100" w:type="dxa"/>
          </w:tcPr>
          <w:p w:rsidR="00601B54" w:rsidRDefault="00EE410D" w:rsidP="0062406B">
            <w:r>
              <w:rPr>
                <w:rFonts w:hint="eastAsia"/>
              </w:rPr>
              <w:t>uda2pgm_md</w:t>
            </w:r>
          </w:p>
        </w:tc>
        <w:tc>
          <w:tcPr>
            <w:tcW w:w="1040" w:type="dxa"/>
          </w:tcPr>
          <w:p w:rsidR="00601B54" w:rsidRDefault="00EE410D" w:rsidP="0062406B">
            <w:r>
              <w:rPr>
                <w:rFonts w:hint="eastAsia"/>
              </w:rPr>
              <w:t>input</w:t>
            </w:r>
          </w:p>
        </w:tc>
        <w:tc>
          <w:tcPr>
            <w:tcW w:w="824" w:type="dxa"/>
          </w:tcPr>
          <w:p w:rsidR="00601B54" w:rsidRDefault="00EE410D" w:rsidP="0062406B">
            <w:r>
              <w:rPr>
                <w:rFonts w:hint="eastAsia"/>
              </w:rPr>
              <w:t>256</w:t>
            </w:r>
          </w:p>
        </w:tc>
        <w:tc>
          <w:tcPr>
            <w:tcW w:w="3903" w:type="dxa"/>
          </w:tcPr>
          <w:p w:rsidR="00601B54" w:rsidRDefault="00EE410D" w:rsidP="0062406B">
            <w:r>
              <w:rPr>
                <w:rFonts w:hint="eastAsia"/>
              </w:rPr>
              <w:t>来自</w:t>
            </w:r>
            <w:r>
              <w:rPr>
                <w:rFonts w:hint="eastAsia"/>
              </w:rPr>
              <w:t>UDA</w:t>
            </w:r>
            <w:r>
              <w:rPr>
                <w:rFonts w:hint="eastAsia"/>
              </w:rPr>
              <w:t>的</w:t>
            </w:r>
            <w:r>
              <w:rPr>
                <w:rFonts w:hint="eastAsia"/>
              </w:rPr>
              <w:t>metadata</w:t>
            </w:r>
          </w:p>
        </w:tc>
      </w:tr>
      <w:tr w:rsidR="00601B54">
        <w:trPr>
          <w:trHeight w:val="280"/>
          <w:jc w:val="center"/>
        </w:trPr>
        <w:tc>
          <w:tcPr>
            <w:tcW w:w="2100" w:type="dxa"/>
          </w:tcPr>
          <w:p w:rsidR="00601B54" w:rsidRDefault="00EE410D" w:rsidP="0062406B">
            <w:r>
              <w:rPr>
                <w:rFonts w:hint="eastAsia"/>
              </w:rPr>
              <w:t>uda2pgm_pfv</w:t>
            </w:r>
          </w:p>
        </w:tc>
        <w:tc>
          <w:tcPr>
            <w:tcW w:w="1040" w:type="dxa"/>
          </w:tcPr>
          <w:p w:rsidR="00601B54" w:rsidRDefault="00EE410D" w:rsidP="0062406B">
            <w:r>
              <w:rPr>
                <w:rFonts w:hint="eastAsia"/>
              </w:rPr>
              <w:t>input</w:t>
            </w:r>
          </w:p>
        </w:tc>
        <w:tc>
          <w:tcPr>
            <w:tcW w:w="824" w:type="dxa"/>
          </w:tcPr>
          <w:p w:rsidR="00601B54" w:rsidRDefault="00EE410D" w:rsidP="0062406B">
            <w:r>
              <w:rPr>
                <w:rFonts w:hint="eastAsia"/>
              </w:rPr>
              <w:t>1040</w:t>
            </w:r>
          </w:p>
        </w:tc>
        <w:tc>
          <w:tcPr>
            <w:tcW w:w="3903" w:type="dxa"/>
          </w:tcPr>
          <w:p w:rsidR="00601B54" w:rsidRDefault="00EE410D" w:rsidP="0062406B">
            <w:r>
              <w:rPr>
                <w:rFonts w:hint="eastAsia"/>
              </w:rPr>
              <w:t>来自</w:t>
            </w:r>
            <w:r>
              <w:rPr>
                <w:rFonts w:hint="eastAsia"/>
              </w:rPr>
              <w:t>UDA</w:t>
            </w:r>
            <w:r>
              <w:rPr>
                <w:rFonts w:hint="eastAsia"/>
              </w:rPr>
              <w:t>的分组特征向量</w:t>
            </w:r>
          </w:p>
        </w:tc>
      </w:tr>
      <w:tr w:rsidR="00601B54">
        <w:trPr>
          <w:trHeight w:val="280"/>
          <w:jc w:val="center"/>
        </w:trPr>
        <w:tc>
          <w:tcPr>
            <w:tcW w:w="2100" w:type="dxa"/>
          </w:tcPr>
          <w:p w:rsidR="00601B54" w:rsidRDefault="00EE410D" w:rsidP="0062406B">
            <w:r>
              <w:rPr>
                <w:rFonts w:hint="eastAsia"/>
              </w:rPr>
              <w:t>uda2pgm_data_wr</w:t>
            </w:r>
          </w:p>
        </w:tc>
        <w:tc>
          <w:tcPr>
            <w:tcW w:w="1040" w:type="dxa"/>
          </w:tcPr>
          <w:p w:rsidR="00601B54" w:rsidRDefault="00EE410D" w:rsidP="0062406B">
            <w:r>
              <w:rPr>
                <w:rFonts w:hint="eastAsia"/>
              </w:rPr>
              <w:t>input</w:t>
            </w:r>
          </w:p>
        </w:tc>
        <w:tc>
          <w:tcPr>
            <w:tcW w:w="824" w:type="dxa"/>
          </w:tcPr>
          <w:p w:rsidR="00601B54" w:rsidRDefault="00EE410D" w:rsidP="0062406B">
            <w:r>
              <w:rPr>
                <w:rFonts w:hint="eastAsia"/>
              </w:rPr>
              <w:t>1</w:t>
            </w:r>
          </w:p>
        </w:tc>
        <w:tc>
          <w:tcPr>
            <w:tcW w:w="3903" w:type="dxa"/>
          </w:tcPr>
          <w:p w:rsidR="00601B54" w:rsidRDefault="00EE410D" w:rsidP="0062406B">
            <w:r>
              <w:rPr>
                <w:rFonts w:hint="eastAsia"/>
              </w:rPr>
              <w:t>来自</w:t>
            </w:r>
            <w:r>
              <w:rPr>
                <w:rFonts w:hint="eastAsia"/>
              </w:rPr>
              <w:t>UDA</w:t>
            </w:r>
            <w:r>
              <w:rPr>
                <w:rFonts w:hint="eastAsia"/>
              </w:rPr>
              <w:t>的数据写使能信号</w:t>
            </w:r>
          </w:p>
        </w:tc>
      </w:tr>
      <w:tr w:rsidR="00601B54">
        <w:trPr>
          <w:trHeight w:val="280"/>
          <w:jc w:val="center"/>
        </w:trPr>
        <w:tc>
          <w:tcPr>
            <w:tcW w:w="2100" w:type="dxa"/>
          </w:tcPr>
          <w:p w:rsidR="00601B54" w:rsidRDefault="00EE410D" w:rsidP="0062406B">
            <w:r>
              <w:rPr>
                <w:rFonts w:hint="eastAsia"/>
              </w:rPr>
              <w:t>uda2pgm_data</w:t>
            </w:r>
          </w:p>
        </w:tc>
        <w:tc>
          <w:tcPr>
            <w:tcW w:w="1040" w:type="dxa"/>
          </w:tcPr>
          <w:p w:rsidR="00601B54" w:rsidRDefault="00EE410D" w:rsidP="0062406B">
            <w:r>
              <w:rPr>
                <w:rFonts w:hint="eastAsia"/>
              </w:rPr>
              <w:t>input</w:t>
            </w:r>
          </w:p>
        </w:tc>
        <w:tc>
          <w:tcPr>
            <w:tcW w:w="824" w:type="dxa"/>
          </w:tcPr>
          <w:p w:rsidR="00601B54" w:rsidRDefault="00EE410D" w:rsidP="0062406B">
            <w:r>
              <w:rPr>
                <w:rFonts w:hint="eastAsia"/>
              </w:rPr>
              <w:t>134</w:t>
            </w:r>
          </w:p>
        </w:tc>
        <w:tc>
          <w:tcPr>
            <w:tcW w:w="3903" w:type="dxa"/>
          </w:tcPr>
          <w:p w:rsidR="00601B54" w:rsidRDefault="00EE410D" w:rsidP="0062406B">
            <w:r>
              <w:rPr>
                <w:rFonts w:hint="eastAsia"/>
              </w:rPr>
              <w:t>来自</w:t>
            </w:r>
            <w:r>
              <w:rPr>
                <w:rFonts w:hint="eastAsia"/>
              </w:rPr>
              <w:t>UDA</w:t>
            </w:r>
            <w:r>
              <w:rPr>
                <w:rFonts w:hint="eastAsia"/>
              </w:rPr>
              <w:t>的报文数据</w:t>
            </w:r>
          </w:p>
        </w:tc>
      </w:tr>
      <w:tr w:rsidR="00601B54">
        <w:trPr>
          <w:trHeight w:val="280"/>
          <w:jc w:val="center"/>
        </w:trPr>
        <w:tc>
          <w:tcPr>
            <w:tcW w:w="2100" w:type="dxa"/>
          </w:tcPr>
          <w:p w:rsidR="00601B54" w:rsidRDefault="00EE410D" w:rsidP="0062406B">
            <w:r>
              <w:rPr>
                <w:rFonts w:hint="eastAsia"/>
              </w:rPr>
              <w:t>uda2pgm_valid_wr</w:t>
            </w:r>
          </w:p>
        </w:tc>
        <w:tc>
          <w:tcPr>
            <w:tcW w:w="1040" w:type="dxa"/>
          </w:tcPr>
          <w:p w:rsidR="00601B54" w:rsidRDefault="00EE410D" w:rsidP="0062406B">
            <w:r>
              <w:rPr>
                <w:rFonts w:hint="eastAsia"/>
              </w:rPr>
              <w:t>input</w:t>
            </w:r>
          </w:p>
        </w:tc>
        <w:tc>
          <w:tcPr>
            <w:tcW w:w="824" w:type="dxa"/>
          </w:tcPr>
          <w:p w:rsidR="00601B54" w:rsidRDefault="00EE410D" w:rsidP="0062406B">
            <w:r>
              <w:rPr>
                <w:rFonts w:hint="eastAsia"/>
              </w:rPr>
              <w:t>1</w:t>
            </w:r>
          </w:p>
        </w:tc>
        <w:tc>
          <w:tcPr>
            <w:tcW w:w="3903" w:type="dxa"/>
          </w:tcPr>
          <w:p w:rsidR="00601B54" w:rsidRDefault="00EE410D" w:rsidP="0062406B">
            <w:r>
              <w:rPr>
                <w:rFonts w:hint="eastAsia"/>
              </w:rPr>
              <w:t>来自</w:t>
            </w:r>
            <w:r>
              <w:rPr>
                <w:rFonts w:hint="eastAsia"/>
              </w:rPr>
              <w:t>UDA</w:t>
            </w:r>
            <w:r>
              <w:rPr>
                <w:rFonts w:hint="eastAsia"/>
              </w:rPr>
              <w:t>的</w:t>
            </w:r>
            <w:r>
              <w:rPr>
                <w:rFonts w:hint="eastAsia"/>
              </w:rPr>
              <w:t>metadata</w:t>
            </w:r>
            <w:r>
              <w:rPr>
                <w:rFonts w:hint="eastAsia"/>
              </w:rPr>
              <w:t>使能信号</w:t>
            </w:r>
          </w:p>
        </w:tc>
      </w:tr>
      <w:tr w:rsidR="00601B54">
        <w:trPr>
          <w:trHeight w:val="280"/>
          <w:jc w:val="center"/>
        </w:trPr>
        <w:tc>
          <w:tcPr>
            <w:tcW w:w="2100" w:type="dxa"/>
          </w:tcPr>
          <w:p w:rsidR="00601B54" w:rsidRDefault="00EE410D" w:rsidP="0062406B">
            <w:r>
              <w:rPr>
                <w:rFonts w:hint="eastAsia"/>
              </w:rPr>
              <w:t>uda2pgm_md_valid</w:t>
            </w:r>
          </w:p>
        </w:tc>
        <w:tc>
          <w:tcPr>
            <w:tcW w:w="1040" w:type="dxa"/>
          </w:tcPr>
          <w:p w:rsidR="00601B54" w:rsidRDefault="00EE410D" w:rsidP="0062406B">
            <w:r>
              <w:rPr>
                <w:rFonts w:hint="eastAsia"/>
              </w:rPr>
              <w:t>input</w:t>
            </w:r>
          </w:p>
        </w:tc>
        <w:tc>
          <w:tcPr>
            <w:tcW w:w="824" w:type="dxa"/>
          </w:tcPr>
          <w:p w:rsidR="00601B54" w:rsidRDefault="00EE410D" w:rsidP="0062406B">
            <w:r>
              <w:rPr>
                <w:rFonts w:hint="eastAsia"/>
              </w:rPr>
              <w:t>1</w:t>
            </w:r>
          </w:p>
        </w:tc>
        <w:tc>
          <w:tcPr>
            <w:tcW w:w="3903" w:type="dxa"/>
          </w:tcPr>
          <w:p w:rsidR="00601B54" w:rsidRDefault="00EE410D" w:rsidP="0062406B">
            <w:r>
              <w:rPr>
                <w:rFonts w:hint="eastAsia"/>
              </w:rPr>
              <w:t>来自</w:t>
            </w:r>
            <w:r>
              <w:rPr>
                <w:rFonts w:hint="eastAsia"/>
              </w:rPr>
              <w:t>UDA</w:t>
            </w:r>
            <w:r>
              <w:rPr>
                <w:rFonts w:hint="eastAsia"/>
              </w:rPr>
              <w:t>的</w:t>
            </w:r>
            <w:r>
              <w:rPr>
                <w:rFonts w:hint="eastAsia"/>
              </w:rPr>
              <w:t>metadata</w:t>
            </w:r>
            <w:r>
              <w:rPr>
                <w:rFonts w:hint="eastAsia"/>
              </w:rPr>
              <w:t>有效信号</w:t>
            </w:r>
          </w:p>
        </w:tc>
      </w:tr>
      <w:tr w:rsidR="00601B54">
        <w:trPr>
          <w:trHeight w:val="280"/>
          <w:jc w:val="center"/>
        </w:trPr>
        <w:tc>
          <w:tcPr>
            <w:tcW w:w="2100" w:type="dxa"/>
          </w:tcPr>
          <w:p w:rsidR="00601B54" w:rsidRDefault="00EE410D" w:rsidP="0062406B">
            <w:r>
              <w:rPr>
                <w:rFonts w:hint="eastAsia"/>
              </w:rPr>
              <w:t>goe2pgm_alf</w:t>
            </w:r>
          </w:p>
        </w:tc>
        <w:tc>
          <w:tcPr>
            <w:tcW w:w="1040" w:type="dxa"/>
          </w:tcPr>
          <w:p w:rsidR="00601B54" w:rsidRDefault="00EE410D" w:rsidP="0062406B">
            <w:r>
              <w:rPr>
                <w:rFonts w:hint="eastAsia"/>
              </w:rPr>
              <w:t>input</w:t>
            </w:r>
          </w:p>
        </w:tc>
        <w:tc>
          <w:tcPr>
            <w:tcW w:w="824" w:type="dxa"/>
          </w:tcPr>
          <w:p w:rsidR="00601B54" w:rsidRDefault="00EE410D" w:rsidP="0062406B">
            <w:r>
              <w:rPr>
                <w:rFonts w:hint="eastAsia"/>
              </w:rPr>
              <w:t>1</w:t>
            </w:r>
          </w:p>
        </w:tc>
        <w:tc>
          <w:tcPr>
            <w:tcW w:w="3903" w:type="dxa"/>
          </w:tcPr>
          <w:p w:rsidR="00601B54" w:rsidRDefault="00EE410D" w:rsidP="0062406B">
            <w:r>
              <w:rPr>
                <w:rFonts w:hint="eastAsia"/>
              </w:rPr>
              <w:t>PGM</w:t>
            </w:r>
            <w:r>
              <w:rPr>
                <w:rFonts w:hint="eastAsia"/>
              </w:rPr>
              <w:t>模块对</w:t>
            </w:r>
            <w:r>
              <w:rPr>
                <w:rFonts w:hint="eastAsia"/>
              </w:rPr>
              <w:t>GOE</w:t>
            </w:r>
            <w:r>
              <w:rPr>
                <w:rFonts w:hint="eastAsia"/>
              </w:rPr>
              <w:t>的反压信号</w:t>
            </w:r>
          </w:p>
        </w:tc>
      </w:tr>
      <w:tr w:rsidR="00601B54">
        <w:trPr>
          <w:trHeight w:val="280"/>
          <w:jc w:val="center"/>
        </w:trPr>
        <w:tc>
          <w:tcPr>
            <w:tcW w:w="2100" w:type="dxa"/>
          </w:tcPr>
          <w:p w:rsidR="00601B54" w:rsidRDefault="00EE410D" w:rsidP="0062406B">
            <w:r>
              <w:rPr>
                <w:rFonts w:hint="eastAsia"/>
              </w:rPr>
              <w:t>pgm2goe_md</w:t>
            </w:r>
          </w:p>
        </w:tc>
        <w:tc>
          <w:tcPr>
            <w:tcW w:w="1040" w:type="dxa"/>
          </w:tcPr>
          <w:p w:rsidR="00601B54" w:rsidRDefault="00EE410D" w:rsidP="0062406B">
            <w:r>
              <w:rPr>
                <w:rFonts w:hint="eastAsia"/>
              </w:rPr>
              <w:t>output</w:t>
            </w:r>
          </w:p>
        </w:tc>
        <w:tc>
          <w:tcPr>
            <w:tcW w:w="824" w:type="dxa"/>
          </w:tcPr>
          <w:p w:rsidR="00601B54" w:rsidRDefault="00EE410D" w:rsidP="0062406B">
            <w:r>
              <w:rPr>
                <w:rFonts w:hint="eastAsia"/>
              </w:rPr>
              <w:t>256</w:t>
            </w:r>
          </w:p>
        </w:tc>
        <w:tc>
          <w:tcPr>
            <w:tcW w:w="3903" w:type="dxa"/>
          </w:tcPr>
          <w:p w:rsidR="00601B54" w:rsidRDefault="00EE410D" w:rsidP="0062406B">
            <w:r>
              <w:rPr>
                <w:rFonts w:hint="eastAsia"/>
              </w:rPr>
              <w:t>PGM</w:t>
            </w:r>
            <w:r>
              <w:rPr>
                <w:rFonts w:hint="eastAsia"/>
              </w:rPr>
              <w:t>发往</w:t>
            </w:r>
            <w:r>
              <w:rPr>
                <w:rFonts w:hint="eastAsia"/>
              </w:rPr>
              <w:t>GOE</w:t>
            </w:r>
            <w:r>
              <w:rPr>
                <w:rFonts w:hint="eastAsia"/>
              </w:rPr>
              <w:t>的</w:t>
            </w:r>
            <w:r>
              <w:rPr>
                <w:rFonts w:hint="eastAsia"/>
              </w:rPr>
              <w:t>metadata</w:t>
            </w:r>
          </w:p>
        </w:tc>
      </w:tr>
      <w:tr w:rsidR="00601B54">
        <w:trPr>
          <w:trHeight w:val="280"/>
          <w:jc w:val="center"/>
        </w:trPr>
        <w:tc>
          <w:tcPr>
            <w:tcW w:w="2100" w:type="dxa"/>
          </w:tcPr>
          <w:p w:rsidR="00601B54" w:rsidRDefault="00EE410D" w:rsidP="0062406B">
            <w:r>
              <w:rPr>
                <w:rFonts w:hint="eastAsia"/>
              </w:rPr>
              <w:t>pgm2goe_pfv</w:t>
            </w:r>
          </w:p>
        </w:tc>
        <w:tc>
          <w:tcPr>
            <w:tcW w:w="1040" w:type="dxa"/>
          </w:tcPr>
          <w:p w:rsidR="00601B54" w:rsidRDefault="00EE410D" w:rsidP="0062406B">
            <w:r>
              <w:rPr>
                <w:rFonts w:hint="eastAsia"/>
              </w:rPr>
              <w:t>output</w:t>
            </w:r>
          </w:p>
        </w:tc>
        <w:tc>
          <w:tcPr>
            <w:tcW w:w="824" w:type="dxa"/>
          </w:tcPr>
          <w:p w:rsidR="00601B54" w:rsidRDefault="00EE410D" w:rsidP="0062406B">
            <w:r>
              <w:rPr>
                <w:rFonts w:hint="eastAsia"/>
              </w:rPr>
              <w:t>1040</w:t>
            </w:r>
          </w:p>
        </w:tc>
        <w:tc>
          <w:tcPr>
            <w:tcW w:w="3903" w:type="dxa"/>
          </w:tcPr>
          <w:p w:rsidR="00601B54" w:rsidRDefault="00EE410D" w:rsidP="0062406B">
            <w:r>
              <w:rPr>
                <w:rFonts w:hint="eastAsia"/>
              </w:rPr>
              <w:t>PGM</w:t>
            </w:r>
            <w:r>
              <w:rPr>
                <w:rFonts w:hint="eastAsia"/>
              </w:rPr>
              <w:t>发往</w:t>
            </w:r>
            <w:r>
              <w:rPr>
                <w:rFonts w:hint="eastAsia"/>
              </w:rPr>
              <w:t>GOE</w:t>
            </w:r>
            <w:r>
              <w:rPr>
                <w:rFonts w:hint="eastAsia"/>
              </w:rPr>
              <w:t>的分组特征向量</w:t>
            </w:r>
          </w:p>
        </w:tc>
      </w:tr>
      <w:tr w:rsidR="00601B54">
        <w:trPr>
          <w:trHeight w:val="280"/>
          <w:jc w:val="center"/>
        </w:trPr>
        <w:tc>
          <w:tcPr>
            <w:tcW w:w="2100" w:type="dxa"/>
          </w:tcPr>
          <w:p w:rsidR="00601B54" w:rsidRDefault="00EE410D" w:rsidP="0062406B">
            <w:r>
              <w:rPr>
                <w:rFonts w:hint="eastAsia"/>
              </w:rPr>
              <w:t>pgm2goe_data_wr</w:t>
            </w:r>
          </w:p>
        </w:tc>
        <w:tc>
          <w:tcPr>
            <w:tcW w:w="1040" w:type="dxa"/>
          </w:tcPr>
          <w:p w:rsidR="00601B54" w:rsidRDefault="00EE410D" w:rsidP="0062406B">
            <w:r>
              <w:rPr>
                <w:rFonts w:hint="eastAsia"/>
              </w:rPr>
              <w:t>output</w:t>
            </w:r>
          </w:p>
        </w:tc>
        <w:tc>
          <w:tcPr>
            <w:tcW w:w="824" w:type="dxa"/>
          </w:tcPr>
          <w:p w:rsidR="00601B54" w:rsidRDefault="00EE410D" w:rsidP="0062406B">
            <w:r>
              <w:rPr>
                <w:rFonts w:hint="eastAsia"/>
              </w:rPr>
              <w:t>1</w:t>
            </w:r>
          </w:p>
        </w:tc>
        <w:tc>
          <w:tcPr>
            <w:tcW w:w="3903" w:type="dxa"/>
          </w:tcPr>
          <w:p w:rsidR="00601B54" w:rsidRDefault="00EE410D" w:rsidP="0062406B">
            <w:r>
              <w:rPr>
                <w:rFonts w:hint="eastAsia"/>
              </w:rPr>
              <w:t>PGM</w:t>
            </w:r>
            <w:r>
              <w:rPr>
                <w:rFonts w:hint="eastAsia"/>
              </w:rPr>
              <w:t>发往</w:t>
            </w:r>
            <w:r>
              <w:rPr>
                <w:rFonts w:hint="eastAsia"/>
              </w:rPr>
              <w:t>GOE</w:t>
            </w:r>
            <w:r>
              <w:rPr>
                <w:rFonts w:hint="eastAsia"/>
              </w:rPr>
              <w:t>的数据写使能信号</w:t>
            </w:r>
          </w:p>
        </w:tc>
      </w:tr>
      <w:tr w:rsidR="00601B54">
        <w:trPr>
          <w:trHeight w:val="280"/>
          <w:jc w:val="center"/>
        </w:trPr>
        <w:tc>
          <w:tcPr>
            <w:tcW w:w="2100" w:type="dxa"/>
          </w:tcPr>
          <w:p w:rsidR="00601B54" w:rsidRDefault="00EE410D" w:rsidP="0062406B">
            <w:r>
              <w:rPr>
                <w:rFonts w:hint="eastAsia"/>
              </w:rPr>
              <w:t>pgm2goe_data</w:t>
            </w:r>
          </w:p>
        </w:tc>
        <w:tc>
          <w:tcPr>
            <w:tcW w:w="1040" w:type="dxa"/>
          </w:tcPr>
          <w:p w:rsidR="00601B54" w:rsidRDefault="00EE410D" w:rsidP="0062406B">
            <w:r>
              <w:rPr>
                <w:rFonts w:hint="eastAsia"/>
              </w:rPr>
              <w:t>output</w:t>
            </w:r>
          </w:p>
        </w:tc>
        <w:tc>
          <w:tcPr>
            <w:tcW w:w="824" w:type="dxa"/>
          </w:tcPr>
          <w:p w:rsidR="00601B54" w:rsidRDefault="00EE410D" w:rsidP="0062406B">
            <w:r>
              <w:rPr>
                <w:rFonts w:hint="eastAsia"/>
              </w:rPr>
              <w:t>134</w:t>
            </w:r>
          </w:p>
        </w:tc>
        <w:tc>
          <w:tcPr>
            <w:tcW w:w="3903" w:type="dxa"/>
          </w:tcPr>
          <w:p w:rsidR="00601B54" w:rsidRDefault="00EE410D" w:rsidP="0062406B">
            <w:r>
              <w:rPr>
                <w:rFonts w:hint="eastAsia"/>
              </w:rPr>
              <w:t>PGM</w:t>
            </w:r>
            <w:r>
              <w:rPr>
                <w:rFonts w:hint="eastAsia"/>
              </w:rPr>
              <w:t>发往</w:t>
            </w:r>
            <w:r>
              <w:rPr>
                <w:rFonts w:hint="eastAsia"/>
              </w:rPr>
              <w:t>GOE</w:t>
            </w:r>
            <w:r>
              <w:rPr>
                <w:rFonts w:hint="eastAsia"/>
              </w:rPr>
              <w:t>的报文数据</w:t>
            </w:r>
          </w:p>
        </w:tc>
      </w:tr>
      <w:tr w:rsidR="00601B54">
        <w:trPr>
          <w:trHeight w:val="280"/>
          <w:jc w:val="center"/>
        </w:trPr>
        <w:tc>
          <w:tcPr>
            <w:tcW w:w="2100" w:type="dxa"/>
          </w:tcPr>
          <w:p w:rsidR="00601B54" w:rsidRDefault="00EE410D" w:rsidP="0062406B">
            <w:r>
              <w:rPr>
                <w:rFonts w:hint="eastAsia"/>
              </w:rPr>
              <w:t>pgm2goe_valid_wr</w:t>
            </w:r>
          </w:p>
        </w:tc>
        <w:tc>
          <w:tcPr>
            <w:tcW w:w="1040" w:type="dxa"/>
          </w:tcPr>
          <w:p w:rsidR="00601B54" w:rsidRDefault="00EE410D" w:rsidP="0062406B">
            <w:r>
              <w:rPr>
                <w:rFonts w:hint="eastAsia"/>
              </w:rPr>
              <w:t>output</w:t>
            </w:r>
          </w:p>
        </w:tc>
        <w:tc>
          <w:tcPr>
            <w:tcW w:w="824" w:type="dxa"/>
          </w:tcPr>
          <w:p w:rsidR="00601B54" w:rsidRDefault="00EE410D" w:rsidP="0062406B">
            <w:r>
              <w:rPr>
                <w:rFonts w:hint="eastAsia"/>
              </w:rPr>
              <w:t>1</w:t>
            </w:r>
          </w:p>
        </w:tc>
        <w:tc>
          <w:tcPr>
            <w:tcW w:w="3903" w:type="dxa"/>
          </w:tcPr>
          <w:p w:rsidR="00601B54" w:rsidRDefault="00EE410D" w:rsidP="0062406B">
            <w:r>
              <w:rPr>
                <w:rFonts w:hint="eastAsia"/>
              </w:rPr>
              <w:t>PGM</w:t>
            </w:r>
            <w:r>
              <w:rPr>
                <w:rFonts w:hint="eastAsia"/>
              </w:rPr>
              <w:t>发往</w:t>
            </w:r>
            <w:r>
              <w:rPr>
                <w:rFonts w:hint="eastAsia"/>
              </w:rPr>
              <w:t>GOE</w:t>
            </w:r>
            <w:r>
              <w:rPr>
                <w:rFonts w:hint="eastAsia"/>
              </w:rPr>
              <w:t>的写有效信号</w:t>
            </w:r>
          </w:p>
        </w:tc>
      </w:tr>
      <w:tr w:rsidR="00601B54">
        <w:trPr>
          <w:trHeight w:val="280"/>
          <w:jc w:val="center"/>
        </w:trPr>
        <w:tc>
          <w:tcPr>
            <w:tcW w:w="2100" w:type="dxa"/>
          </w:tcPr>
          <w:p w:rsidR="00601B54" w:rsidRDefault="00EE410D" w:rsidP="0062406B">
            <w:r>
              <w:rPr>
                <w:rFonts w:hint="eastAsia"/>
              </w:rPr>
              <w:t>pgm2goe_md_valid</w:t>
            </w:r>
          </w:p>
        </w:tc>
        <w:tc>
          <w:tcPr>
            <w:tcW w:w="1040" w:type="dxa"/>
          </w:tcPr>
          <w:p w:rsidR="00601B54" w:rsidRDefault="00EE410D" w:rsidP="0062406B">
            <w:r>
              <w:rPr>
                <w:rFonts w:hint="eastAsia"/>
              </w:rPr>
              <w:t>output</w:t>
            </w:r>
          </w:p>
        </w:tc>
        <w:tc>
          <w:tcPr>
            <w:tcW w:w="824" w:type="dxa"/>
          </w:tcPr>
          <w:p w:rsidR="00601B54" w:rsidRDefault="00EE410D" w:rsidP="0062406B">
            <w:r>
              <w:rPr>
                <w:rFonts w:hint="eastAsia"/>
              </w:rPr>
              <w:t>1</w:t>
            </w:r>
          </w:p>
        </w:tc>
        <w:tc>
          <w:tcPr>
            <w:tcW w:w="3903" w:type="dxa"/>
          </w:tcPr>
          <w:p w:rsidR="00601B54" w:rsidRDefault="00EE410D" w:rsidP="0062406B">
            <w:r>
              <w:rPr>
                <w:rFonts w:hint="eastAsia"/>
              </w:rPr>
              <w:t>PGM</w:t>
            </w:r>
            <w:r>
              <w:rPr>
                <w:rFonts w:hint="eastAsia"/>
              </w:rPr>
              <w:t>发往</w:t>
            </w:r>
            <w:r>
              <w:rPr>
                <w:rFonts w:hint="eastAsia"/>
              </w:rPr>
              <w:t>GOE</w:t>
            </w:r>
            <w:r>
              <w:rPr>
                <w:rFonts w:hint="eastAsia"/>
              </w:rPr>
              <w:t>的</w:t>
            </w:r>
            <w:r>
              <w:rPr>
                <w:rFonts w:hint="eastAsia"/>
              </w:rPr>
              <w:t>metadata</w:t>
            </w:r>
            <w:r>
              <w:rPr>
                <w:rFonts w:hint="eastAsia"/>
              </w:rPr>
              <w:t>有效信号</w:t>
            </w:r>
          </w:p>
        </w:tc>
      </w:tr>
      <w:tr w:rsidR="00601B54">
        <w:trPr>
          <w:trHeight w:val="280"/>
          <w:jc w:val="center"/>
        </w:trPr>
        <w:tc>
          <w:tcPr>
            <w:tcW w:w="2100" w:type="dxa"/>
          </w:tcPr>
          <w:p w:rsidR="00601B54" w:rsidRDefault="00EE410D" w:rsidP="0062406B">
            <w:r>
              <w:rPr>
                <w:rFonts w:hint="eastAsia"/>
              </w:rPr>
              <w:t>pgm2uda_alf</w:t>
            </w:r>
          </w:p>
        </w:tc>
        <w:tc>
          <w:tcPr>
            <w:tcW w:w="1040" w:type="dxa"/>
          </w:tcPr>
          <w:p w:rsidR="00601B54" w:rsidRDefault="00EE410D" w:rsidP="0062406B">
            <w:r>
              <w:rPr>
                <w:rFonts w:hint="eastAsia"/>
              </w:rPr>
              <w:t>output</w:t>
            </w:r>
          </w:p>
        </w:tc>
        <w:tc>
          <w:tcPr>
            <w:tcW w:w="824" w:type="dxa"/>
          </w:tcPr>
          <w:p w:rsidR="00601B54" w:rsidRDefault="00EE410D" w:rsidP="0062406B">
            <w:r>
              <w:rPr>
                <w:rFonts w:hint="eastAsia"/>
              </w:rPr>
              <w:t>1</w:t>
            </w:r>
          </w:p>
        </w:tc>
        <w:tc>
          <w:tcPr>
            <w:tcW w:w="3903" w:type="dxa"/>
          </w:tcPr>
          <w:p w:rsidR="00601B54" w:rsidRDefault="00EE410D" w:rsidP="0062406B">
            <w:r>
              <w:rPr>
                <w:rFonts w:hint="eastAsia"/>
              </w:rPr>
              <w:t>PGM</w:t>
            </w:r>
            <w:r>
              <w:rPr>
                <w:rFonts w:hint="eastAsia"/>
              </w:rPr>
              <w:t>对</w:t>
            </w:r>
            <w:r>
              <w:rPr>
                <w:rFonts w:hint="eastAsia"/>
              </w:rPr>
              <w:t>UDA</w:t>
            </w:r>
            <w:r>
              <w:rPr>
                <w:rFonts w:hint="eastAsia"/>
              </w:rPr>
              <w:t>的反压信号</w:t>
            </w:r>
          </w:p>
        </w:tc>
      </w:tr>
      <w:tr w:rsidR="00C9328D">
        <w:trPr>
          <w:trHeight w:val="280"/>
          <w:jc w:val="center"/>
        </w:trPr>
        <w:tc>
          <w:tcPr>
            <w:tcW w:w="2100" w:type="dxa"/>
          </w:tcPr>
          <w:p w:rsidR="00C9328D" w:rsidRDefault="00C9328D" w:rsidP="0062406B">
            <w:r>
              <w:t>pgm2uda_sent_start</w:t>
            </w:r>
          </w:p>
        </w:tc>
        <w:tc>
          <w:tcPr>
            <w:tcW w:w="1040" w:type="dxa"/>
          </w:tcPr>
          <w:p w:rsidR="00C9328D" w:rsidRDefault="00C9328D" w:rsidP="0062406B">
            <w:r>
              <w:t>output</w:t>
            </w:r>
          </w:p>
        </w:tc>
        <w:tc>
          <w:tcPr>
            <w:tcW w:w="824" w:type="dxa"/>
          </w:tcPr>
          <w:p w:rsidR="00C9328D" w:rsidRDefault="00C9328D" w:rsidP="0062406B">
            <w:r>
              <w:rPr>
                <w:rFonts w:hint="eastAsia"/>
              </w:rPr>
              <w:t>1</w:t>
            </w:r>
          </w:p>
        </w:tc>
        <w:tc>
          <w:tcPr>
            <w:tcW w:w="3903" w:type="dxa"/>
          </w:tcPr>
          <w:p w:rsidR="00C9328D" w:rsidRDefault="00C9328D" w:rsidP="0062406B">
            <w:r>
              <w:rPr>
                <w:rFonts w:hint="eastAsia"/>
              </w:rPr>
              <w:t>P</w:t>
            </w:r>
            <w:r>
              <w:t>GM</w:t>
            </w:r>
            <w:r>
              <w:rPr>
                <w:rFonts w:hint="eastAsia"/>
              </w:rPr>
              <w:t>对</w:t>
            </w:r>
            <w:r>
              <w:t>SCM</w:t>
            </w:r>
            <w:r>
              <w:rPr>
                <w:rFonts w:hint="eastAsia"/>
              </w:rPr>
              <w:t>告知测量开始的信号</w:t>
            </w:r>
          </w:p>
        </w:tc>
      </w:tr>
    </w:tbl>
    <w:p w:rsidR="00601B54" w:rsidRDefault="00601B54">
      <w:pPr>
        <w:ind w:left="420"/>
      </w:pPr>
    </w:p>
    <w:p w:rsidR="00601B54" w:rsidRDefault="00EE410D">
      <w:pPr>
        <w:ind w:firstLine="420"/>
      </w:pPr>
      <w:r>
        <w:rPr>
          <w:rFonts w:hint="eastAsia"/>
        </w:rPr>
        <w:t>在此情况下，</w:t>
      </w:r>
      <w:r>
        <w:t>FAST UM</w:t>
      </w:r>
      <w:r>
        <w:rPr>
          <w:rFonts w:hint="eastAsia"/>
        </w:rPr>
        <w:t>中仅有</w:t>
      </w:r>
      <w:r>
        <w:rPr>
          <w:rFonts w:hint="eastAsia"/>
        </w:rPr>
        <w:t>U</w:t>
      </w:r>
      <w:r>
        <w:t>DA</w:t>
      </w:r>
      <w:r>
        <w:rPr>
          <w:rFonts w:hint="eastAsia"/>
        </w:rPr>
        <w:t>模块的输出信号名与</w:t>
      </w:r>
      <w:r>
        <w:rPr>
          <w:rFonts w:hint="eastAsia"/>
        </w:rPr>
        <w:t>G</w:t>
      </w:r>
      <w:r>
        <w:t>OE</w:t>
      </w:r>
      <w:r>
        <w:rPr>
          <w:rFonts w:hint="eastAsia"/>
        </w:rPr>
        <w:t>模块的输入信号名作出对应修改即可适配新加入的</w:t>
      </w:r>
      <w:r>
        <w:t>PGM</w:t>
      </w:r>
      <w:r>
        <w:rPr>
          <w:rFonts w:hint="eastAsia"/>
        </w:rPr>
        <w:t>模块。</w:t>
      </w:r>
      <w:r w:rsidR="007D46F8">
        <w:rPr>
          <w:rFonts w:hint="eastAsia"/>
        </w:rPr>
        <w:t>P</w:t>
      </w:r>
      <w:r w:rsidR="007D46F8">
        <w:t>GM</w:t>
      </w:r>
      <w:r w:rsidR="007D46F8">
        <w:rPr>
          <w:rFonts w:hint="eastAsia"/>
        </w:rPr>
        <w:t>作为顶层模块，其中包含</w:t>
      </w:r>
      <w:r w:rsidR="007D46F8">
        <w:rPr>
          <w:rFonts w:hint="eastAsia"/>
        </w:rPr>
        <w:t>P</w:t>
      </w:r>
      <w:r w:rsidR="007D46F8">
        <w:t>GM_WR, PGM_RD, PGM_RAM</w:t>
      </w:r>
      <w:r w:rsidR="007D46F8">
        <w:rPr>
          <w:rFonts w:hint="eastAsia"/>
        </w:rPr>
        <w:t>三个子模块，这三个子模块的输入输出信号定义表如下所示：</w:t>
      </w:r>
    </w:p>
    <w:p w:rsidR="007D46F8" w:rsidRDefault="007D46F8" w:rsidP="007D46F8">
      <w:pPr>
        <w:ind w:left="420"/>
        <w:jc w:val="center"/>
      </w:pPr>
      <w:r>
        <w:rPr>
          <w:rFonts w:hint="eastAsia"/>
        </w:rPr>
        <w:t>表</w:t>
      </w:r>
      <w:r>
        <w:rPr>
          <w:rFonts w:hint="eastAsia"/>
        </w:rPr>
        <w:t>七</w:t>
      </w:r>
      <w:r>
        <w:rPr>
          <w:rFonts w:hint="eastAsia"/>
        </w:rPr>
        <w:t xml:space="preserve"> </w:t>
      </w:r>
      <w:r>
        <w:t>PGM</w:t>
      </w:r>
      <w:r>
        <w:rPr>
          <w:rFonts w:hint="eastAsia"/>
        </w:rPr>
        <w:t>_</w:t>
      </w:r>
      <w:r>
        <w:t>WR</w:t>
      </w:r>
      <w:r>
        <w:rPr>
          <w:rFonts w:hint="eastAsia"/>
        </w:rPr>
        <w:t>模块输入输出信号定义表</w:t>
      </w:r>
    </w:p>
    <w:tbl>
      <w:tblPr>
        <w:tblStyle w:val="a5"/>
        <w:tblW w:w="7867" w:type="dxa"/>
        <w:jc w:val="center"/>
        <w:tblLayout w:type="fixed"/>
        <w:tblLook w:val="04A0" w:firstRow="1" w:lastRow="0" w:firstColumn="1" w:lastColumn="0" w:noHBand="0" w:noVBand="1"/>
      </w:tblPr>
      <w:tblGrid>
        <w:gridCol w:w="2100"/>
        <w:gridCol w:w="1040"/>
        <w:gridCol w:w="824"/>
        <w:gridCol w:w="3903"/>
      </w:tblGrid>
      <w:tr w:rsidR="007D46F8" w:rsidTr="00EA008D">
        <w:trPr>
          <w:trHeight w:val="280"/>
          <w:jc w:val="center"/>
        </w:trPr>
        <w:tc>
          <w:tcPr>
            <w:tcW w:w="2100" w:type="dxa"/>
          </w:tcPr>
          <w:p w:rsidR="007D46F8" w:rsidRPr="0062406B" w:rsidRDefault="007D46F8" w:rsidP="00EA008D">
            <w:pPr>
              <w:jc w:val="center"/>
              <w:rPr>
                <w:b/>
              </w:rPr>
            </w:pPr>
            <w:r w:rsidRPr="0062406B">
              <w:rPr>
                <w:rFonts w:hint="eastAsia"/>
                <w:b/>
              </w:rPr>
              <w:t>信号名称</w:t>
            </w:r>
          </w:p>
        </w:tc>
        <w:tc>
          <w:tcPr>
            <w:tcW w:w="1040" w:type="dxa"/>
          </w:tcPr>
          <w:p w:rsidR="007D46F8" w:rsidRPr="0062406B" w:rsidRDefault="007D46F8" w:rsidP="00EA008D">
            <w:pPr>
              <w:jc w:val="center"/>
              <w:rPr>
                <w:b/>
              </w:rPr>
            </w:pPr>
            <w:r w:rsidRPr="0062406B">
              <w:rPr>
                <w:rFonts w:hint="eastAsia"/>
                <w:b/>
              </w:rPr>
              <w:t>方向</w:t>
            </w:r>
          </w:p>
        </w:tc>
        <w:tc>
          <w:tcPr>
            <w:tcW w:w="824" w:type="dxa"/>
          </w:tcPr>
          <w:p w:rsidR="007D46F8" w:rsidRPr="0062406B" w:rsidRDefault="007D46F8" w:rsidP="00EA008D">
            <w:pPr>
              <w:jc w:val="center"/>
              <w:rPr>
                <w:b/>
              </w:rPr>
            </w:pPr>
            <w:r w:rsidRPr="0062406B">
              <w:rPr>
                <w:rFonts w:hint="eastAsia"/>
                <w:b/>
              </w:rPr>
              <w:t>宽度</w:t>
            </w:r>
          </w:p>
        </w:tc>
        <w:tc>
          <w:tcPr>
            <w:tcW w:w="3903" w:type="dxa"/>
          </w:tcPr>
          <w:p w:rsidR="007D46F8" w:rsidRPr="0062406B" w:rsidRDefault="007D46F8" w:rsidP="00EA008D">
            <w:pPr>
              <w:jc w:val="center"/>
              <w:rPr>
                <w:b/>
              </w:rPr>
            </w:pPr>
            <w:r w:rsidRPr="0062406B">
              <w:rPr>
                <w:rFonts w:hint="eastAsia"/>
                <w:b/>
              </w:rPr>
              <w:t>信号描述</w:t>
            </w:r>
          </w:p>
        </w:tc>
      </w:tr>
      <w:tr w:rsidR="007D46F8" w:rsidTr="00EA008D">
        <w:trPr>
          <w:trHeight w:val="280"/>
          <w:jc w:val="center"/>
        </w:trPr>
        <w:tc>
          <w:tcPr>
            <w:tcW w:w="2100" w:type="dxa"/>
          </w:tcPr>
          <w:p w:rsidR="007D46F8" w:rsidRDefault="007D46F8" w:rsidP="00EA008D">
            <w:r>
              <w:rPr>
                <w:rFonts w:hint="eastAsia"/>
              </w:rPr>
              <w:t>clk</w:t>
            </w:r>
          </w:p>
        </w:tc>
        <w:tc>
          <w:tcPr>
            <w:tcW w:w="1040" w:type="dxa"/>
          </w:tcPr>
          <w:p w:rsidR="007D46F8" w:rsidRDefault="007D46F8" w:rsidP="00EA008D">
            <w:r>
              <w:rPr>
                <w:rFonts w:hint="eastAsia"/>
              </w:rPr>
              <w:t>input</w:t>
            </w:r>
          </w:p>
        </w:tc>
        <w:tc>
          <w:tcPr>
            <w:tcW w:w="824" w:type="dxa"/>
          </w:tcPr>
          <w:p w:rsidR="007D46F8" w:rsidRDefault="007D46F8" w:rsidP="00EA008D">
            <w:r>
              <w:rPr>
                <w:rFonts w:hint="eastAsia"/>
              </w:rPr>
              <w:t>1</w:t>
            </w:r>
          </w:p>
        </w:tc>
        <w:tc>
          <w:tcPr>
            <w:tcW w:w="3903" w:type="dxa"/>
          </w:tcPr>
          <w:p w:rsidR="007D46F8" w:rsidRDefault="007D46F8" w:rsidP="00EA008D">
            <w:r>
              <w:rPr>
                <w:rFonts w:hint="eastAsia"/>
              </w:rPr>
              <w:t>时钟信号</w:t>
            </w:r>
          </w:p>
        </w:tc>
      </w:tr>
      <w:tr w:rsidR="007D46F8" w:rsidTr="00EA008D">
        <w:trPr>
          <w:trHeight w:val="280"/>
          <w:jc w:val="center"/>
        </w:trPr>
        <w:tc>
          <w:tcPr>
            <w:tcW w:w="2100" w:type="dxa"/>
          </w:tcPr>
          <w:p w:rsidR="007D46F8" w:rsidRDefault="007D46F8" w:rsidP="00EA008D">
            <w:r>
              <w:rPr>
                <w:rFonts w:hint="eastAsia"/>
              </w:rPr>
              <w:lastRenderedPageBreak/>
              <w:t>rst_n</w:t>
            </w:r>
          </w:p>
        </w:tc>
        <w:tc>
          <w:tcPr>
            <w:tcW w:w="1040" w:type="dxa"/>
          </w:tcPr>
          <w:p w:rsidR="007D46F8" w:rsidRDefault="007D46F8" w:rsidP="00EA008D">
            <w:r>
              <w:rPr>
                <w:rFonts w:hint="eastAsia"/>
              </w:rPr>
              <w:t>input</w:t>
            </w:r>
          </w:p>
        </w:tc>
        <w:tc>
          <w:tcPr>
            <w:tcW w:w="824" w:type="dxa"/>
          </w:tcPr>
          <w:p w:rsidR="007D46F8" w:rsidRDefault="007D46F8" w:rsidP="00EA008D">
            <w:r>
              <w:rPr>
                <w:rFonts w:hint="eastAsia"/>
              </w:rPr>
              <w:t>1</w:t>
            </w:r>
          </w:p>
        </w:tc>
        <w:tc>
          <w:tcPr>
            <w:tcW w:w="3903" w:type="dxa"/>
          </w:tcPr>
          <w:p w:rsidR="007D46F8" w:rsidRDefault="007D46F8" w:rsidP="00EA008D">
            <w:r>
              <w:rPr>
                <w:rFonts w:hint="eastAsia"/>
              </w:rPr>
              <w:t>复位信号</w:t>
            </w:r>
          </w:p>
        </w:tc>
      </w:tr>
      <w:tr w:rsidR="007D46F8" w:rsidTr="00EA008D">
        <w:trPr>
          <w:trHeight w:val="280"/>
          <w:jc w:val="center"/>
        </w:trPr>
        <w:tc>
          <w:tcPr>
            <w:tcW w:w="2100" w:type="dxa"/>
          </w:tcPr>
          <w:p w:rsidR="007D46F8" w:rsidRDefault="007D46F8" w:rsidP="00EA008D">
            <w:r>
              <w:rPr>
                <w:rFonts w:hint="eastAsia"/>
              </w:rPr>
              <w:t>uda2pgm_md</w:t>
            </w:r>
          </w:p>
        </w:tc>
        <w:tc>
          <w:tcPr>
            <w:tcW w:w="1040" w:type="dxa"/>
          </w:tcPr>
          <w:p w:rsidR="007D46F8" w:rsidRDefault="007D46F8" w:rsidP="00EA008D">
            <w:r>
              <w:rPr>
                <w:rFonts w:hint="eastAsia"/>
              </w:rPr>
              <w:t>input</w:t>
            </w:r>
          </w:p>
        </w:tc>
        <w:tc>
          <w:tcPr>
            <w:tcW w:w="824" w:type="dxa"/>
          </w:tcPr>
          <w:p w:rsidR="007D46F8" w:rsidRDefault="007D46F8" w:rsidP="00EA008D">
            <w:r>
              <w:rPr>
                <w:rFonts w:hint="eastAsia"/>
              </w:rPr>
              <w:t>256</w:t>
            </w:r>
          </w:p>
        </w:tc>
        <w:tc>
          <w:tcPr>
            <w:tcW w:w="3903" w:type="dxa"/>
          </w:tcPr>
          <w:p w:rsidR="007D46F8" w:rsidRDefault="007D46F8" w:rsidP="00EA008D">
            <w:r>
              <w:rPr>
                <w:rFonts w:hint="eastAsia"/>
              </w:rPr>
              <w:t>来自</w:t>
            </w:r>
            <w:r>
              <w:rPr>
                <w:rFonts w:hint="eastAsia"/>
              </w:rPr>
              <w:t>UDA</w:t>
            </w:r>
            <w:r>
              <w:rPr>
                <w:rFonts w:hint="eastAsia"/>
              </w:rPr>
              <w:t>的</w:t>
            </w:r>
            <w:r>
              <w:rPr>
                <w:rFonts w:hint="eastAsia"/>
              </w:rPr>
              <w:t>metadata</w:t>
            </w:r>
          </w:p>
        </w:tc>
      </w:tr>
      <w:tr w:rsidR="007D46F8" w:rsidTr="00EA008D">
        <w:trPr>
          <w:trHeight w:val="280"/>
          <w:jc w:val="center"/>
        </w:trPr>
        <w:tc>
          <w:tcPr>
            <w:tcW w:w="2100" w:type="dxa"/>
          </w:tcPr>
          <w:p w:rsidR="007D46F8" w:rsidRDefault="007D46F8" w:rsidP="00EA008D">
            <w:r>
              <w:rPr>
                <w:rFonts w:hint="eastAsia"/>
              </w:rPr>
              <w:t>uda2pgm_pfv</w:t>
            </w:r>
          </w:p>
        </w:tc>
        <w:tc>
          <w:tcPr>
            <w:tcW w:w="1040" w:type="dxa"/>
          </w:tcPr>
          <w:p w:rsidR="007D46F8" w:rsidRDefault="007D46F8" w:rsidP="00EA008D">
            <w:r>
              <w:rPr>
                <w:rFonts w:hint="eastAsia"/>
              </w:rPr>
              <w:t>input</w:t>
            </w:r>
          </w:p>
        </w:tc>
        <w:tc>
          <w:tcPr>
            <w:tcW w:w="824" w:type="dxa"/>
          </w:tcPr>
          <w:p w:rsidR="007D46F8" w:rsidRDefault="007D46F8" w:rsidP="00EA008D">
            <w:r>
              <w:rPr>
                <w:rFonts w:hint="eastAsia"/>
              </w:rPr>
              <w:t>1040</w:t>
            </w:r>
          </w:p>
        </w:tc>
        <w:tc>
          <w:tcPr>
            <w:tcW w:w="3903" w:type="dxa"/>
          </w:tcPr>
          <w:p w:rsidR="007D46F8" w:rsidRDefault="007D46F8" w:rsidP="00EA008D">
            <w:r>
              <w:rPr>
                <w:rFonts w:hint="eastAsia"/>
              </w:rPr>
              <w:t>来自</w:t>
            </w:r>
            <w:r>
              <w:rPr>
                <w:rFonts w:hint="eastAsia"/>
              </w:rPr>
              <w:t>UDA</w:t>
            </w:r>
            <w:r>
              <w:rPr>
                <w:rFonts w:hint="eastAsia"/>
              </w:rPr>
              <w:t>的分组特征向量</w:t>
            </w:r>
          </w:p>
        </w:tc>
      </w:tr>
      <w:tr w:rsidR="007D46F8" w:rsidTr="00EA008D">
        <w:trPr>
          <w:trHeight w:val="280"/>
          <w:jc w:val="center"/>
        </w:trPr>
        <w:tc>
          <w:tcPr>
            <w:tcW w:w="2100" w:type="dxa"/>
          </w:tcPr>
          <w:p w:rsidR="007D46F8" w:rsidRDefault="007D46F8" w:rsidP="00EA008D">
            <w:r>
              <w:rPr>
                <w:rFonts w:hint="eastAsia"/>
              </w:rPr>
              <w:t>uda2pgm_data_wr</w:t>
            </w:r>
          </w:p>
        </w:tc>
        <w:tc>
          <w:tcPr>
            <w:tcW w:w="1040" w:type="dxa"/>
          </w:tcPr>
          <w:p w:rsidR="007D46F8" w:rsidRDefault="007D46F8" w:rsidP="00EA008D">
            <w:r>
              <w:rPr>
                <w:rFonts w:hint="eastAsia"/>
              </w:rPr>
              <w:t>input</w:t>
            </w:r>
          </w:p>
        </w:tc>
        <w:tc>
          <w:tcPr>
            <w:tcW w:w="824" w:type="dxa"/>
          </w:tcPr>
          <w:p w:rsidR="007D46F8" w:rsidRDefault="007D46F8" w:rsidP="00EA008D">
            <w:r>
              <w:rPr>
                <w:rFonts w:hint="eastAsia"/>
              </w:rPr>
              <w:t>1</w:t>
            </w:r>
          </w:p>
        </w:tc>
        <w:tc>
          <w:tcPr>
            <w:tcW w:w="3903" w:type="dxa"/>
          </w:tcPr>
          <w:p w:rsidR="007D46F8" w:rsidRDefault="007D46F8" w:rsidP="00EA008D">
            <w:r>
              <w:rPr>
                <w:rFonts w:hint="eastAsia"/>
              </w:rPr>
              <w:t>来自</w:t>
            </w:r>
            <w:r>
              <w:rPr>
                <w:rFonts w:hint="eastAsia"/>
              </w:rPr>
              <w:t>UDA</w:t>
            </w:r>
            <w:r>
              <w:rPr>
                <w:rFonts w:hint="eastAsia"/>
              </w:rPr>
              <w:t>的数据写使能信号</w:t>
            </w:r>
          </w:p>
        </w:tc>
      </w:tr>
      <w:tr w:rsidR="007D46F8" w:rsidTr="00EA008D">
        <w:trPr>
          <w:trHeight w:val="280"/>
          <w:jc w:val="center"/>
        </w:trPr>
        <w:tc>
          <w:tcPr>
            <w:tcW w:w="2100" w:type="dxa"/>
          </w:tcPr>
          <w:p w:rsidR="007D46F8" w:rsidRDefault="007D46F8" w:rsidP="00EA008D">
            <w:r>
              <w:rPr>
                <w:rFonts w:hint="eastAsia"/>
              </w:rPr>
              <w:t>uda2pgm_data</w:t>
            </w:r>
          </w:p>
        </w:tc>
        <w:tc>
          <w:tcPr>
            <w:tcW w:w="1040" w:type="dxa"/>
          </w:tcPr>
          <w:p w:rsidR="007D46F8" w:rsidRDefault="007D46F8" w:rsidP="00EA008D">
            <w:r>
              <w:rPr>
                <w:rFonts w:hint="eastAsia"/>
              </w:rPr>
              <w:t>input</w:t>
            </w:r>
          </w:p>
        </w:tc>
        <w:tc>
          <w:tcPr>
            <w:tcW w:w="824" w:type="dxa"/>
          </w:tcPr>
          <w:p w:rsidR="007D46F8" w:rsidRDefault="007D46F8" w:rsidP="00EA008D">
            <w:r>
              <w:rPr>
                <w:rFonts w:hint="eastAsia"/>
              </w:rPr>
              <w:t>134</w:t>
            </w:r>
          </w:p>
        </w:tc>
        <w:tc>
          <w:tcPr>
            <w:tcW w:w="3903" w:type="dxa"/>
          </w:tcPr>
          <w:p w:rsidR="007D46F8" w:rsidRDefault="007D46F8" w:rsidP="00EA008D">
            <w:r>
              <w:rPr>
                <w:rFonts w:hint="eastAsia"/>
              </w:rPr>
              <w:t>来自</w:t>
            </w:r>
            <w:r>
              <w:rPr>
                <w:rFonts w:hint="eastAsia"/>
              </w:rPr>
              <w:t>UDA</w:t>
            </w:r>
            <w:r>
              <w:rPr>
                <w:rFonts w:hint="eastAsia"/>
              </w:rPr>
              <w:t>的报文数据</w:t>
            </w:r>
          </w:p>
        </w:tc>
      </w:tr>
      <w:tr w:rsidR="007D46F8" w:rsidTr="00EA008D">
        <w:trPr>
          <w:trHeight w:val="280"/>
          <w:jc w:val="center"/>
        </w:trPr>
        <w:tc>
          <w:tcPr>
            <w:tcW w:w="2100" w:type="dxa"/>
          </w:tcPr>
          <w:p w:rsidR="007D46F8" w:rsidRDefault="007D46F8" w:rsidP="00EA008D">
            <w:r>
              <w:rPr>
                <w:rFonts w:hint="eastAsia"/>
              </w:rPr>
              <w:t>uda2pgm_valid_wr</w:t>
            </w:r>
          </w:p>
        </w:tc>
        <w:tc>
          <w:tcPr>
            <w:tcW w:w="1040" w:type="dxa"/>
          </w:tcPr>
          <w:p w:rsidR="007D46F8" w:rsidRDefault="007D46F8" w:rsidP="00EA008D">
            <w:r>
              <w:rPr>
                <w:rFonts w:hint="eastAsia"/>
              </w:rPr>
              <w:t>input</w:t>
            </w:r>
          </w:p>
        </w:tc>
        <w:tc>
          <w:tcPr>
            <w:tcW w:w="824" w:type="dxa"/>
          </w:tcPr>
          <w:p w:rsidR="007D46F8" w:rsidRDefault="007D46F8" w:rsidP="00EA008D">
            <w:r>
              <w:rPr>
                <w:rFonts w:hint="eastAsia"/>
              </w:rPr>
              <w:t>1</w:t>
            </w:r>
          </w:p>
        </w:tc>
        <w:tc>
          <w:tcPr>
            <w:tcW w:w="3903" w:type="dxa"/>
          </w:tcPr>
          <w:p w:rsidR="007D46F8" w:rsidRDefault="007D46F8" w:rsidP="00EA008D">
            <w:r>
              <w:rPr>
                <w:rFonts w:hint="eastAsia"/>
              </w:rPr>
              <w:t>来自</w:t>
            </w:r>
            <w:r>
              <w:rPr>
                <w:rFonts w:hint="eastAsia"/>
              </w:rPr>
              <w:t>UDA</w:t>
            </w:r>
            <w:r>
              <w:rPr>
                <w:rFonts w:hint="eastAsia"/>
              </w:rPr>
              <w:t>的</w:t>
            </w:r>
            <w:r w:rsidR="008D36EE">
              <w:t>data</w:t>
            </w:r>
            <w:r w:rsidR="008D36EE">
              <w:rPr>
                <w:rFonts w:hint="eastAsia"/>
              </w:rPr>
              <w:t>结束</w:t>
            </w:r>
            <w:r>
              <w:rPr>
                <w:rFonts w:hint="eastAsia"/>
              </w:rPr>
              <w:t>信号</w:t>
            </w:r>
          </w:p>
        </w:tc>
      </w:tr>
      <w:tr w:rsidR="00397435" w:rsidTr="00EA008D">
        <w:trPr>
          <w:trHeight w:val="280"/>
          <w:jc w:val="center"/>
        </w:trPr>
        <w:tc>
          <w:tcPr>
            <w:tcW w:w="2100" w:type="dxa"/>
          </w:tcPr>
          <w:p w:rsidR="00397435" w:rsidRDefault="00397435" w:rsidP="00397435">
            <w:r>
              <w:rPr>
                <w:rFonts w:hint="eastAsia"/>
              </w:rPr>
              <w:t>uda2pgm_md</w:t>
            </w:r>
            <w:r>
              <w:t>_valid</w:t>
            </w:r>
          </w:p>
        </w:tc>
        <w:tc>
          <w:tcPr>
            <w:tcW w:w="1040" w:type="dxa"/>
          </w:tcPr>
          <w:p w:rsidR="00397435" w:rsidRDefault="00397435" w:rsidP="00397435">
            <w:r>
              <w:rPr>
                <w:rFonts w:hint="eastAsia"/>
              </w:rPr>
              <w:t>input</w:t>
            </w:r>
          </w:p>
        </w:tc>
        <w:tc>
          <w:tcPr>
            <w:tcW w:w="824" w:type="dxa"/>
          </w:tcPr>
          <w:p w:rsidR="00397435" w:rsidRDefault="00397435" w:rsidP="00397435">
            <w:r>
              <w:t>1</w:t>
            </w:r>
          </w:p>
        </w:tc>
        <w:tc>
          <w:tcPr>
            <w:tcW w:w="3903" w:type="dxa"/>
          </w:tcPr>
          <w:p w:rsidR="00397435" w:rsidRDefault="00397435" w:rsidP="00397435">
            <w:r>
              <w:rPr>
                <w:rFonts w:hint="eastAsia"/>
              </w:rPr>
              <w:t>来自</w:t>
            </w:r>
            <w:r>
              <w:rPr>
                <w:rFonts w:hint="eastAsia"/>
              </w:rPr>
              <w:t>UDA</w:t>
            </w:r>
            <w:r>
              <w:rPr>
                <w:rFonts w:hint="eastAsia"/>
              </w:rPr>
              <w:t>的</w:t>
            </w:r>
            <w:r>
              <w:rPr>
                <w:rFonts w:hint="eastAsia"/>
              </w:rPr>
              <w:t>metadata</w:t>
            </w:r>
            <w:r>
              <w:rPr>
                <w:rFonts w:hint="eastAsia"/>
              </w:rPr>
              <w:t>有效信号</w:t>
            </w:r>
          </w:p>
        </w:tc>
      </w:tr>
      <w:tr w:rsidR="00C51F75" w:rsidTr="00EA008D">
        <w:trPr>
          <w:trHeight w:val="280"/>
          <w:jc w:val="center"/>
        </w:trPr>
        <w:tc>
          <w:tcPr>
            <w:tcW w:w="2100" w:type="dxa"/>
          </w:tcPr>
          <w:p w:rsidR="00C51F75" w:rsidRDefault="00BC43B6" w:rsidP="00397435">
            <w:pPr>
              <w:rPr>
                <w:rFonts w:hint="eastAsia"/>
              </w:rPr>
            </w:pPr>
            <w:r>
              <w:rPr>
                <w:rFonts w:hint="eastAsia"/>
              </w:rPr>
              <w:t>w</w:t>
            </w:r>
            <w:r w:rsidR="00C51F75">
              <w:t>r2rd_md</w:t>
            </w:r>
          </w:p>
        </w:tc>
        <w:tc>
          <w:tcPr>
            <w:tcW w:w="1040" w:type="dxa"/>
          </w:tcPr>
          <w:p w:rsidR="00C51F75" w:rsidRDefault="00C51F75" w:rsidP="00397435">
            <w:pPr>
              <w:rPr>
                <w:rFonts w:hint="eastAsia"/>
              </w:rPr>
            </w:pPr>
            <w:r>
              <w:rPr>
                <w:rFonts w:hint="eastAsia"/>
              </w:rPr>
              <w:t>o</w:t>
            </w:r>
            <w:r>
              <w:t>utput</w:t>
            </w:r>
          </w:p>
        </w:tc>
        <w:tc>
          <w:tcPr>
            <w:tcW w:w="824" w:type="dxa"/>
          </w:tcPr>
          <w:p w:rsidR="00C51F75" w:rsidRDefault="00C51F75" w:rsidP="00397435">
            <w:r>
              <w:rPr>
                <w:rFonts w:hint="eastAsia"/>
              </w:rPr>
              <w:t>2</w:t>
            </w:r>
            <w:r>
              <w:t>56</w:t>
            </w:r>
          </w:p>
        </w:tc>
        <w:tc>
          <w:tcPr>
            <w:tcW w:w="3903" w:type="dxa"/>
          </w:tcPr>
          <w:p w:rsidR="00C51F75" w:rsidRDefault="00C51F75" w:rsidP="00397435">
            <w:pPr>
              <w:rPr>
                <w:rFonts w:hint="eastAsia"/>
              </w:rPr>
            </w:pPr>
            <w:r>
              <w:rPr>
                <w:rFonts w:hint="eastAsia"/>
              </w:rPr>
              <w:t>发往</w:t>
            </w:r>
            <w:r>
              <w:rPr>
                <w:rFonts w:hint="eastAsia"/>
              </w:rPr>
              <w:t>P</w:t>
            </w:r>
            <w:r>
              <w:t>GM_RD</w:t>
            </w:r>
            <w:r>
              <w:rPr>
                <w:rFonts w:hint="eastAsia"/>
              </w:rPr>
              <w:t>的</w:t>
            </w:r>
            <w:r>
              <w:rPr>
                <w:rFonts w:hint="eastAsia"/>
              </w:rPr>
              <w:t>m</w:t>
            </w:r>
            <w:r>
              <w:t>d</w:t>
            </w:r>
            <w:r>
              <w:rPr>
                <w:rFonts w:hint="eastAsia"/>
              </w:rPr>
              <w:t>信号</w:t>
            </w:r>
          </w:p>
        </w:tc>
      </w:tr>
      <w:tr w:rsidR="00C60F9E" w:rsidTr="00EA008D">
        <w:trPr>
          <w:trHeight w:val="280"/>
          <w:jc w:val="center"/>
        </w:trPr>
        <w:tc>
          <w:tcPr>
            <w:tcW w:w="2100" w:type="dxa"/>
          </w:tcPr>
          <w:p w:rsidR="00C60F9E" w:rsidRDefault="00C60F9E" w:rsidP="00C60F9E">
            <w:pPr>
              <w:rPr>
                <w:rFonts w:hint="eastAsia"/>
              </w:rPr>
            </w:pPr>
            <w:r>
              <w:t>wr2rd_pfv</w:t>
            </w:r>
          </w:p>
        </w:tc>
        <w:tc>
          <w:tcPr>
            <w:tcW w:w="1040" w:type="dxa"/>
          </w:tcPr>
          <w:p w:rsidR="00C60F9E" w:rsidRDefault="00C60F9E" w:rsidP="00C60F9E">
            <w:r w:rsidRPr="003450A4">
              <w:rPr>
                <w:rFonts w:hint="eastAsia"/>
              </w:rPr>
              <w:t>o</w:t>
            </w:r>
            <w:r w:rsidRPr="003450A4">
              <w:t>utput</w:t>
            </w:r>
          </w:p>
        </w:tc>
        <w:tc>
          <w:tcPr>
            <w:tcW w:w="824" w:type="dxa"/>
          </w:tcPr>
          <w:p w:rsidR="00C60F9E" w:rsidRDefault="00C60F9E" w:rsidP="00C60F9E">
            <w:r>
              <w:rPr>
                <w:rFonts w:hint="eastAsia"/>
              </w:rPr>
              <w:t>1</w:t>
            </w:r>
            <w:r>
              <w:t>040</w:t>
            </w:r>
          </w:p>
        </w:tc>
        <w:tc>
          <w:tcPr>
            <w:tcW w:w="3903" w:type="dxa"/>
          </w:tcPr>
          <w:p w:rsidR="00C60F9E" w:rsidRDefault="00CA6E85" w:rsidP="00C60F9E">
            <w:pPr>
              <w:rPr>
                <w:rFonts w:hint="eastAsia"/>
              </w:rPr>
            </w:pPr>
            <w:r>
              <w:rPr>
                <w:rFonts w:hint="eastAsia"/>
              </w:rPr>
              <w:t>发往</w:t>
            </w:r>
            <w:r>
              <w:rPr>
                <w:rFonts w:hint="eastAsia"/>
              </w:rPr>
              <w:t>P</w:t>
            </w:r>
            <w:r>
              <w:t>GM_RD</w:t>
            </w:r>
            <w:r>
              <w:rPr>
                <w:rFonts w:hint="eastAsia"/>
              </w:rPr>
              <w:t>的</w:t>
            </w:r>
            <w:r>
              <w:t>pfv</w:t>
            </w:r>
            <w:r>
              <w:rPr>
                <w:rFonts w:hint="eastAsia"/>
              </w:rPr>
              <w:t>信号</w:t>
            </w:r>
          </w:p>
        </w:tc>
      </w:tr>
      <w:tr w:rsidR="00C60F9E" w:rsidTr="00EA008D">
        <w:trPr>
          <w:trHeight w:val="280"/>
          <w:jc w:val="center"/>
        </w:trPr>
        <w:tc>
          <w:tcPr>
            <w:tcW w:w="2100" w:type="dxa"/>
          </w:tcPr>
          <w:p w:rsidR="00C60F9E" w:rsidRDefault="00C60F9E" w:rsidP="00C60F9E">
            <w:pPr>
              <w:rPr>
                <w:rFonts w:hint="eastAsia"/>
              </w:rPr>
            </w:pPr>
            <w:r>
              <w:t>wr2rd_md_valid</w:t>
            </w:r>
          </w:p>
        </w:tc>
        <w:tc>
          <w:tcPr>
            <w:tcW w:w="1040" w:type="dxa"/>
          </w:tcPr>
          <w:p w:rsidR="00C60F9E" w:rsidRDefault="00C60F9E" w:rsidP="00C60F9E">
            <w:r w:rsidRPr="003450A4">
              <w:rPr>
                <w:rFonts w:hint="eastAsia"/>
              </w:rPr>
              <w:t>o</w:t>
            </w:r>
            <w:r w:rsidRPr="003450A4">
              <w:t>utput</w:t>
            </w:r>
          </w:p>
        </w:tc>
        <w:tc>
          <w:tcPr>
            <w:tcW w:w="824" w:type="dxa"/>
          </w:tcPr>
          <w:p w:rsidR="00C60F9E" w:rsidRDefault="00C60F9E" w:rsidP="00C60F9E">
            <w:r>
              <w:rPr>
                <w:rFonts w:hint="eastAsia"/>
              </w:rPr>
              <w:t>1</w:t>
            </w:r>
          </w:p>
        </w:tc>
        <w:tc>
          <w:tcPr>
            <w:tcW w:w="3903" w:type="dxa"/>
          </w:tcPr>
          <w:p w:rsidR="00C60F9E" w:rsidRDefault="00CA6E85" w:rsidP="00C60F9E">
            <w:pPr>
              <w:rPr>
                <w:rFonts w:hint="eastAsia"/>
              </w:rPr>
            </w:pPr>
            <w:r>
              <w:rPr>
                <w:rFonts w:hint="eastAsia"/>
              </w:rPr>
              <w:t>发往</w:t>
            </w:r>
            <w:r>
              <w:rPr>
                <w:rFonts w:hint="eastAsia"/>
              </w:rPr>
              <w:t>P</w:t>
            </w:r>
            <w:r>
              <w:t>GM_RD</w:t>
            </w:r>
            <w:r>
              <w:rPr>
                <w:rFonts w:hint="eastAsia"/>
              </w:rPr>
              <w:t>的</w:t>
            </w:r>
            <w:r>
              <w:rPr>
                <w:rFonts w:hint="eastAsia"/>
              </w:rPr>
              <w:t>m</w:t>
            </w:r>
            <w:r>
              <w:t>d</w:t>
            </w:r>
            <w:r>
              <w:rPr>
                <w:rFonts w:hint="eastAsia"/>
              </w:rPr>
              <w:t>有效信号</w:t>
            </w:r>
          </w:p>
        </w:tc>
      </w:tr>
      <w:tr w:rsidR="00C60F9E" w:rsidTr="00EA008D">
        <w:trPr>
          <w:trHeight w:val="280"/>
          <w:jc w:val="center"/>
        </w:trPr>
        <w:tc>
          <w:tcPr>
            <w:tcW w:w="2100" w:type="dxa"/>
          </w:tcPr>
          <w:p w:rsidR="00C60F9E" w:rsidRDefault="00C60F9E" w:rsidP="00C60F9E">
            <w:pPr>
              <w:rPr>
                <w:rFonts w:hint="eastAsia"/>
              </w:rPr>
            </w:pPr>
            <w:r>
              <w:t>pgm_bypass_flag</w:t>
            </w:r>
          </w:p>
        </w:tc>
        <w:tc>
          <w:tcPr>
            <w:tcW w:w="1040" w:type="dxa"/>
          </w:tcPr>
          <w:p w:rsidR="00C60F9E" w:rsidRDefault="00C60F9E" w:rsidP="00C60F9E">
            <w:r w:rsidRPr="003450A4">
              <w:rPr>
                <w:rFonts w:hint="eastAsia"/>
              </w:rPr>
              <w:t>o</w:t>
            </w:r>
            <w:r w:rsidRPr="003450A4">
              <w:t>utput</w:t>
            </w:r>
          </w:p>
        </w:tc>
        <w:tc>
          <w:tcPr>
            <w:tcW w:w="824" w:type="dxa"/>
          </w:tcPr>
          <w:p w:rsidR="00C60F9E" w:rsidRDefault="00C60F9E" w:rsidP="00C60F9E">
            <w:r>
              <w:rPr>
                <w:rFonts w:hint="eastAsia"/>
              </w:rPr>
              <w:t>1</w:t>
            </w:r>
          </w:p>
        </w:tc>
        <w:tc>
          <w:tcPr>
            <w:tcW w:w="3903" w:type="dxa"/>
          </w:tcPr>
          <w:p w:rsidR="00C60F9E" w:rsidRDefault="00CA6E85" w:rsidP="00C60F9E">
            <w:pPr>
              <w:rPr>
                <w:rFonts w:hint="eastAsia"/>
              </w:rPr>
            </w:pPr>
            <w:r>
              <w:rPr>
                <w:rFonts w:hint="eastAsia"/>
              </w:rPr>
              <w:t>发往</w:t>
            </w:r>
            <w:r>
              <w:rPr>
                <w:rFonts w:hint="eastAsia"/>
              </w:rPr>
              <w:t>P</w:t>
            </w:r>
            <w:r>
              <w:t>GM_RD</w:t>
            </w:r>
            <w:r>
              <w:rPr>
                <w:rFonts w:hint="eastAsia"/>
              </w:rPr>
              <w:t>的</w:t>
            </w:r>
            <w:r>
              <w:rPr>
                <w:rFonts w:hint="eastAsia"/>
              </w:rPr>
              <w:t>P</w:t>
            </w:r>
            <w:r>
              <w:t>GM</w:t>
            </w:r>
            <w:r>
              <w:rPr>
                <w:rFonts w:hint="eastAsia"/>
              </w:rPr>
              <w:t>旁路信号</w:t>
            </w:r>
          </w:p>
        </w:tc>
      </w:tr>
      <w:tr w:rsidR="00C60F9E" w:rsidTr="00EA008D">
        <w:trPr>
          <w:trHeight w:val="280"/>
          <w:jc w:val="center"/>
        </w:trPr>
        <w:tc>
          <w:tcPr>
            <w:tcW w:w="2100" w:type="dxa"/>
          </w:tcPr>
          <w:p w:rsidR="00C60F9E" w:rsidRDefault="00C60F9E" w:rsidP="00C60F9E">
            <w:r>
              <w:t>pgm_sent_finish_flag</w:t>
            </w:r>
          </w:p>
        </w:tc>
        <w:tc>
          <w:tcPr>
            <w:tcW w:w="1040" w:type="dxa"/>
          </w:tcPr>
          <w:p w:rsidR="00C60F9E" w:rsidRDefault="00C60F9E" w:rsidP="00C60F9E">
            <w:r w:rsidRPr="003450A4">
              <w:rPr>
                <w:rFonts w:hint="eastAsia"/>
              </w:rPr>
              <w:t>o</w:t>
            </w:r>
            <w:r w:rsidRPr="003450A4">
              <w:t>utput</w:t>
            </w:r>
          </w:p>
        </w:tc>
        <w:tc>
          <w:tcPr>
            <w:tcW w:w="824" w:type="dxa"/>
          </w:tcPr>
          <w:p w:rsidR="00C60F9E" w:rsidRDefault="00C60F9E" w:rsidP="00C60F9E">
            <w:r>
              <w:rPr>
                <w:rFonts w:hint="eastAsia"/>
              </w:rPr>
              <w:t>1</w:t>
            </w:r>
          </w:p>
        </w:tc>
        <w:tc>
          <w:tcPr>
            <w:tcW w:w="3903" w:type="dxa"/>
          </w:tcPr>
          <w:p w:rsidR="00C60F9E" w:rsidRDefault="00CA6E85" w:rsidP="00C60F9E">
            <w:pPr>
              <w:rPr>
                <w:rFonts w:hint="eastAsia"/>
              </w:rPr>
            </w:pPr>
            <w:r>
              <w:rPr>
                <w:rFonts w:hint="eastAsia"/>
              </w:rPr>
              <w:t>发往</w:t>
            </w:r>
            <w:r>
              <w:rPr>
                <w:rFonts w:hint="eastAsia"/>
              </w:rPr>
              <w:t>P</w:t>
            </w:r>
            <w:r>
              <w:t>GM_RD</w:t>
            </w:r>
            <w:r>
              <w:rPr>
                <w:rFonts w:hint="eastAsia"/>
              </w:rPr>
              <w:t>的</w:t>
            </w:r>
            <w:r>
              <w:rPr>
                <w:rFonts w:hint="eastAsia"/>
              </w:rPr>
              <w:t>发包</w:t>
            </w:r>
            <w:r w:rsidR="003132CC">
              <w:rPr>
                <w:rFonts w:hint="eastAsia"/>
              </w:rPr>
              <w:t>结束</w:t>
            </w:r>
            <w:r>
              <w:rPr>
                <w:rFonts w:hint="eastAsia"/>
              </w:rPr>
              <w:t>信号</w:t>
            </w:r>
          </w:p>
        </w:tc>
      </w:tr>
      <w:tr w:rsidR="00C60F9E" w:rsidTr="00EA008D">
        <w:trPr>
          <w:trHeight w:val="280"/>
          <w:jc w:val="center"/>
        </w:trPr>
        <w:tc>
          <w:tcPr>
            <w:tcW w:w="2100" w:type="dxa"/>
          </w:tcPr>
          <w:p w:rsidR="00C60F9E" w:rsidRDefault="00C60F9E" w:rsidP="00C60F9E">
            <w:r>
              <w:t>wr2rd_data_wr</w:t>
            </w:r>
          </w:p>
        </w:tc>
        <w:tc>
          <w:tcPr>
            <w:tcW w:w="1040" w:type="dxa"/>
          </w:tcPr>
          <w:p w:rsidR="00C60F9E" w:rsidRDefault="00C60F9E" w:rsidP="00C60F9E">
            <w:r w:rsidRPr="003450A4">
              <w:rPr>
                <w:rFonts w:hint="eastAsia"/>
              </w:rPr>
              <w:t>o</w:t>
            </w:r>
            <w:r w:rsidRPr="003450A4">
              <w:t>utput</w:t>
            </w:r>
          </w:p>
        </w:tc>
        <w:tc>
          <w:tcPr>
            <w:tcW w:w="824" w:type="dxa"/>
          </w:tcPr>
          <w:p w:rsidR="00C60F9E" w:rsidRDefault="00C60F9E" w:rsidP="00C60F9E">
            <w:r>
              <w:rPr>
                <w:rFonts w:hint="eastAsia"/>
              </w:rPr>
              <w:t>1</w:t>
            </w:r>
          </w:p>
        </w:tc>
        <w:tc>
          <w:tcPr>
            <w:tcW w:w="3903" w:type="dxa"/>
          </w:tcPr>
          <w:p w:rsidR="00C60F9E" w:rsidRDefault="00CA6E85" w:rsidP="00C60F9E">
            <w:pPr>
              <w:rPr>
                <w:rFonts w:hint="eastAsia"/>
              </w:rPr>
            </w:pPr>
            <w:r>
              <w:rPr>
                <w:rFonts w:hint="eastAsia"/>
              </w:rPr>
              <w:t>发往</w:t>
            </w:r>
            <w:r>
              <w:rPr>
                <w:rFonts w:hint="eastAsia"/>
              </w:rPr>
              <w:t>P</w:t>
            </w:r>
            <w:r>
              <w:t>GM_RD</w:t>
            </w:r>
            <w:r>
              <w:rPr>
                <w:rFonts w:hint="eastAsia"/>
              </w:rPr>
              <w:t>的</w:t>
            </w:r>
            <w:r>
              <w:rPr>
                <w:rFonts w:hint="eastAsia"/>
              </w:rPr>
              <w:t>数据有效信号</w:t>
            </w:r>
          </w:p>
        </w:tc>
      </w:tr>
      <w:tr w:rsidR="00C60F9E" w:rsidTr="00EA008D">
        <w:trPr>
          <w:trHeight w:val="280"/>
          <w:jc w:val="center"/>
        </w:trPr>
        <w:tc>
          <w:tcPr>
            <w:tcW w:w="2100" w:type="dxa"/>
          </w:tcPr>
          <w:p w:rsidR="00C60F9E" w:rsidRDefault="00C60F9E" w:rsidP="00C60F9E">
            <w:r>
              <w:t>wr2rd_data</w:t>
            </w:r>
          </w:p>
        </w:tc>
        <w:tc>
          <w:tcPr>
            <w:tcW w:w="1040" w:type="dxa"/>
          </w:tcPr>
          <w:p w:rsidR="00C60F9E" w:rsidRDefault="00C60F9E" w:rsidP="00C60F9E">
            <w:r w:rsidRPr="003450A4">
              <w:rPr>
                <w:rFonts w:hint="eastAsia"/>
              </w:rPr>
              <w:t>o</w:t>
            </w:r>
            <w:r w:rsidRPr="003450A4">
              <w:t>utput</w:t>
            </w:r>
          </w:p>
        </w:tc>
        <w:tc>
          <w:tcPr>
            <w:tcW w:w="824" w:type="dxa"/>
          </w:tcPr>
          <w:p w:rsidR="00C60F9E" w:rsidRDefault="00C60F9E" w:rsidP="00C60F9E">
            <w:r>
              <w:t>134</w:t>
            </w:r>
          </w:p>
        </w:tc>
        <w:tc>
          <w:tcPr>
            <w:tcW w:w="3903" w:type="dxa"/>
          </w:tcPr>
          <w:p w:rsidR="00C60F9E" w:rsidRDefault="00B54E70" w:rsidP="00C60F9E">
            <w:pPr>
              <w:rPr>
                <w:rFonts w:hint="eastAsia"/>
              </w:rPr>
            </w:pPr>
            <w:r>
              <w:rPr>
                <w:rFonts w:hint="eastAsia"/>
              </w:rPr>
              <w:t>发往</w:t>
            </w:r>
            <w:r>
              <w:rPr>
                <w:rFonts w:hint="eastAsia"/>
              </w:rPr>
              <w:t>P</w:t>
            </w:r>
            <w:r>
              <w:t>GM_RD</w:t>
            </w:r>
            <w:r>
              <w:rPr>
                <w:rFonts w:hint="eastAsia"/>
              </w:rPr>
              <w:t>的</w:t>
            </w:r>
            <w:r>
              <w:rPr>
                <w:rFonts w:hint="eastAsia"/>
              </w:rPr>
              <w:t>d</w:t>
            </w:r>
            <w:r>
              <w:t>ata</w:t>
            </w:r>
            <w:r>
              <w:rPr>
                <w:rFonts w:hint="eastAsia"/>
              </w:rPr>
              <w:t>信号</w:t>
            </w:r>
          </w:p>
        </w:tc>
      </w:tr>
      <w:tr w:rsidR="00C60F9E" w:rsidTr="00EA008D">
        <w:trPr>
          <w:trHeight w:val="280"/>
          <w:jc w:val="center"/>
        </w:trPr>
        <w:tc>
          <w:tcPr>
            <w:tcW w:w="2100" w:type="dxa"/>
          </w:tcPr>
          <w:p w:rsidR="00C60F9E" w:rsidRDefault="00C60F9E" w:rsidP="00C60F9E">
            <w:r>
              <w:t>wr2rd_valid_wr</w:t>
            </w:r>
          </w:p>
        </w:tc>
        <w:tc>
          <w:tcPr>
            <w:tcW w:w="1040" w:type="dxa"/>
          </w:tcPr>
          <w:p w:rsidR="00C60F9E" w:rsidRDefault="00C60F9E" w:rsidP="00C60F9E">
            <w:r w:rsidRPr="003450A4">
              <w:rPr>
                <w:rFonts w:hint="eastAsia"/>
              </w:rPr>
              <w:t>o</w:t>
            </w:r>
            <w:r w:rsidRPr="003450A4">
              <w:t>utput</w:t>
            </w:r>
          </w:p>
        </w:tc>
        <w:tc>
          <w:tcPr>
            <w:tcW w:w="824" w:type="dxa"/>
          </w:tcPr>
          <w:p w:rsidR="00C60F9E" w:rsidRDefault="00C60F9E" w:rsidP="00C60F9E">
            <w:r>
              <w:rPr>
                <w:rFonts w:hint="eastAsia"/>
              </w:rPr>
              <w:t>1</w:t>
            </w:r>
          </w:p>
        </w:tc>
        <w:tc>
          <w:tcPr>
            <w:tcW w:w="3903" w:type="dxa"/>
          </w:tcPr>
          <w:p w:rsidR="00C60F9E" w:rsidRDefault="005624E8" w:rsidP="00C60F9E">
            <w:pPr>
              <w:rPr>
                <w:rFonts w:hint="eastAsia"/>
              </w:rPr>
            </w:pPr>
            <w:r>
              <w:rPr>
                <w:rFonts w:hint="eastAsia"/>
              </w:rPr>
              <w:t>发往</w:t>
            </w:r>
            <w:r>
              <w:rPr>
                <w:rFonts w:hint="eastAsia"/>
              </w:rPr>
              <w:t>P</w:t>
            </w:r>
            <w:r>
              <w:t>GM_RD</w:t>
            </w:r>
            <w:r>
              <w:rPr>
                <w:rFonts w:hint="eastAsia"/>
              </w:rPr>
              <w:t>的</w:t>
            </w:r>
            <w:r>
              <w:rPr>
                <w:rFonts w:hint="eastAsia"/>
              </w:rPr>
              <w:t>data</w:t>
            </w:r>
            <w:r>
              <w:rPr>
                <w:rFonts w:hint="eastAsia"/>
              </w:rPr>
              <w:t>结束信号</w:t>
            </w:r>
          </w:p>
        </w:tc>
      </w:tr>
      <w:tr w:rsidR="00C60F9E" w:rsidTr="00EA008D">
        <w:trPr>
          <w:trHeight w:val="280"/>
          <w:jc w:val="center"/>
        </w:trPr>
        <w:tc>
          <w:tcPr>
            <w:tcW w:w="2100" w:type="dxa"/>
          </w:tcPr>
          <w:p w:rsidR="00C60F9E" w:rsidRDefault="00C60F9E" w:rsidP="00C60F9E">
            <w:r>
              <w:t>pgm_sent_start_flag</w:t>
            </w:r>
          </w:p>
        </w:tc>
        <w:tc>
          <w:tcPr>
            <w:tcW w:w="1040" w:type="dxa"/>
          </w:tcPr>
          <w:p w:rsidR="00C60F9E" w:rsidRDefault="00C60F9E" w:rsidP="00C60F9E">
            <w:r w:rsidRPr="003450A4">
              <w:rPr>
                <w:rFonts w:hint="eastAsia"/>
              </w:rPr>
              <w:t>o</w:t>
            </w:r>
            <w:r w:rsidRPr="003450A4">
              <w:t>utput</w:t>
            </w:r>
          </w:p>
        </w:tc>
        <w:tc>
          <w:tcPr>
            <w:tcW w:w="824" w:type="dxa"/>
          </w:tcPr>
          <w:p w:rsidR="00C60F9E" w:rsidRDefault="00C60F9E" w:rsidP="00C60F9E">
            <w:r>
              <w:rPr>
                <w:rFonts w:hint="eastAsia"/>
              </w:rPr>
              <w:t>1</w:t>
            </w:r>
          </w:p>
        </w:tc>
        <w:tc>
          <w:tcPr>
            <w:tcW w:w="3903" w:type="dxa"/>
          </w:tcPr>
          <w:p w:rsidR="00C60F9E" w:rsidRDefault="003132CC" w:rsidP="00C60F9E">
            <w:pPr>
              <w:rPr>
                <w:rFonts w:hint="eastAsia"/>
              </w:rPr>
            </w:pPr>
            <w:r>
              <w:rPr>
                <w:rFonts w:hint="eastAsia"/>
              </w:rPr>
              <w:t>发往</w:t>
            </w:r>
            <w:r>
              <w:rPr>
                <w:rFonts w:hint="eastAsia"/>
              </w:rPr>
              <w:t>P</w:t>
            </w:r>
            <w:r>
              <w:t>GM_RD</w:t>
            </w:r>
            <w:r>
              <w:rPr>
                <w:rFonts w:hint="eastAsia"/>
              </w:rPr>
              <w:t>的发包开始信号</w:t>
            </w:r>
          </w:p>
        </w:tc>
      </w:tr>
      <w:tr w:rsidR="00C60F9E" w:rsidTr="00EA008D">
        <w:trPr>
          <w:trHeight w:val="280"/>
          <w:jc w:val="center"/>
        </w:trPr>
        <w:tc>
          <w:tcPr>
            <w:tcW w:w="2100" w:type="dxa"/>
          </w:tcPr>
          <w:p w:rsidR="00C60F9E" w:rsidRDefault="00C60F9E" w:rsidP="00C60F9E">
            <w:r>
              <w:t>wr2ram_wr</w:t>
            </w:r>
          </w:p>
        </w:tc>
        <w:tc>
          <w:tcPr>
            <w:tcW w:w="1040" w:type="dxa"/>
          </w:tcPr>
          <w:p w:rsidR="00C60F9E" w:rsidRDefault="00C60F9E" w:rsidP="00C60F9E">
            <w:r w:rsidRPr="003450A4">
              <w:rPr>
                <w:rFonts w:hint="eastAsia"/>
              </w:rPr>
              <w:t>o</w:t>
            </w:r>
            <w:r w:rsidRPr="003450A4">
              <w:t>utput</w:t>
            </w:r>
          </w:p>
        </w:tc>
        <w:tc>
          <w:tcPr>
            <w:tcW w:w="824" w:type="dxa"/>
          </w:tcPr>
          <w:p w:rsidR="00C60F9E" w:rsidRDefault="00C60F9E" w:rsidP="00C60F9E">
            <w:r>
              <w:rPr>
                <w:rFonts w:hint="eastAsia"/>
              </w:rPr>
              <w:t>1</w:t>
            </w:r>
          </w:p>
        </w:tc>
        <w:tc>
          <w:tcPr>
            <w:tcW w:w="3903" w:type="dxa"/>
          </w:tcPr>
          <w:p w:rsidR="00C60F9E" w:rsidRDefault="00DD4106" w:rsidP="00C60F9E">
            <w:pPr>
              <w:rPr>
                <w:rFonts w:hint="eastAsia"/>
              </w:rPr>
            </w:pPr>
            <w:r>
              <w:rPr>
                <w:rFonts w:hint="eastAsia"/>
              </w:rPr>
              <w:t>发往</w:t>
            </w:r>
            <w:r>
              <w:rPr>
                <w:rFonts w:hint="eastAsia"/>
              </w:rPr>
              <w:t>P</w:t>
            </w:r>
            <w:r>
              <w:t>GM_R</w:t>
            </w:r>
            <w:r>
              <w:t>AM</w:t>
            </w:r>
            <w:r>
              <w:rPr>
                <w:rFonts w:hint="eastAsia"/>
              </w:rPr>
              <w:t>的</w:t>
            </w:r>
            <w:proofErr w:type="gramStart"/>
            <w:r w:rsidR="00F54D61">
              <w:rPr>
                <w:rFonts w:hint="eastAsia"/>
              </w:rPr>
              <w:t>写有效</w:t>
            </w:r>
            <w:proofErr w:type="gramEnd"/>
            <w:r w:rsidR="00F54D61">
              <w:rPr>
                <w:rFonts w:hint="eastAsia"/>
              </w:rPr>
              <w:t>信号</w:t>
            </w:r>
          </w:p>
        </w:tc>
      </w:tr>
      <w:tr w:rsidR="00C60F9E" w:rsidTr="00EA008D">
        <w:trPr>
          <w:trHeight w:val="280"/>
          <w:jc w:val="center"/>
        </w:trPr>
        <w:tc>
          <w:tcPr>
            <w:tcW w:w="2100" w:type="dxa"/>
          </w:tcPr>
          <w:p w:rsidR="00C60F9E" w:rsidRDefault="00C60F9E" w:rsidP="00C60F9E">
            <w:r>
              <w:t>wr2ram_</w:t>
            </w:r>
            <w:r w:rsidR="00F54D61">
              <w:rPr>
                <w:rFonts w:hint="eastAsia"/>
              </w:rPr>
              <w:t>w</w:t>
            </w:r>
            <w:r>
              <w:t>data</w:t>
            </w:r>
          </w:p>
        </w:tc>
        <w:tc>
          <w:tcPr>
            <w:tcW w:w="1040" w:type="dxa"/>
          </w:tcPr>
          <w:p w:rsidR="00C60F9E" w:rsidRDefault="00C60F9E" w:rsidP="00C60F9E">
            <w:r w:rsidRPr="003450A4">
              <w:rPr>
                <w:rFonts w:hint="eastAsia"/>
              </w:rPr>
              <w:t>o</w:t>
            </w:r>
            <w:r w:rsidRPr="003450A4">
              <w:t>utput</w:t>
            </w:r>
          </w:p>
        </w:tc>
        <w:tc>
          <w:tcPr>
            <w:tcW w:w="824" w:type="dxa"/>
          </w:tcPr>
          <w:p w:rsidR="00C60F9E" w:rsidRDefault="00C60F9E" w:rsidP="00C60F9E">
            <w:r>
              <w:rPr>
                <w:rFonts w:hint="eastAsia"/>
              </w:rPr>
              <w:t>1</w:t>
            </w:r>
            <w:r>
              <w:t>44</w:t>
            </w:r>
          </w:p>
        </w:tc>
        <w:tc>
          <w:tcPr>
            <w:tcW w:w="3903" w:type="dxa"/>
          </w:tcPr>
          <w:p w:rsidR="00C60F9E" w:rsidRDefault="00F26441" w:rsidP="00C60F9E">
            <w:pPr>
              <w:rPr>
                <w:rFonts w:hint="eastAsia"/>
              </w:rPr>
            </w:pPr>
            <w:r>
              <w:rPr>
                <w:rFonts w:hint="eastAsia"/>
              </w:rPr>
              <w:t>发往</w:t>
            </w:r>
            <w:r>
              <w:rPr>
                <w:rFonts w:hint="eastAsia"/>
              </w:rPr>
              <w:t>P</w:t>
            </w:r>
            <w:r>
              <w:t>GM_RAM</w:t>
            </w:r>
            <w:r>
              <w:rPr>
                <w:rFonts w:hint="eastAsia"/>
              </w:rPr>
              <w:t>的写数据</w:t>
            </w:r>
          </w:p>
        </w:tc>
      </w:tr>
      <w:tr w:rsidR="00C60F9E" w:rsidTr="00EA008D">
        <w:trPr>
          <w:trHeight w:val="280"/>
          <w:jc w:val="center"/>
        </w:trPr>
        <w:tc>
          <w:tcPr>
            <w:tcW w:w="2100" w:type="dxa"/>
          </w:tcPr>
          <w:p w:rsidR="00C60F9E" w:rsidRDefault="00C60F9E" w:rsidP="00C60F9E">
            <w:r>
              <w:t>wr2ram_wr_addr</w:t>
            </w:r>
          </w:p>
        </w:tc>
        <w:tc>
          <w:tcPr>
            <w:tcW w:w="1040" w:type="dxa"/>
          </w:tcPr>
          <w:p w:rsidR="00C60F9E" w:rsidRDefault="00C60F9E" w:rsidP="00C60F9E">
            <w:r w:rsidRPr="003450A4">
              <w:rPr>
                <w:rFonts w:hint="eastAsia"/>
              </w:rPr>
              <w:t>o</w:t>
            </w:r>
            <w:r w:rsidRPr="003450A4">
              <w:t>utput</w:t>
            </w:r>
          </w:p>
        </w:tc>
        <w:tc>
          <w:tcPr>
            <w:tcW w:w="824" w:type="dxa"/>
          </w:tcPr>
          <w:p w:rsidR="00C60F9E" w:rsidRDefault="00C60F9E" w:rsidP="00C60F9E">
            <w:r>
              <w:rPr>
                <w:rFonts w:hint="eastAsia"/>
              </w:rPr>
              <w:t>7</w:t>
            </w:r>
          </w:p>
        </w:tc>
        <w:tc>
          <w:tcPr>
            <w:tcW w:w="3903" w:type="dxa"/>
          </w:tcPr>
          <w:p w:rsidR="00C60F9E" w:rsidRDefault="006F30D8" w:rsidP="00C60F9E">
            <w:pPr>
              <w:rPr>
                <w:rFonts w:hint="eastAsia"/>
              </w:rPr>
            </w:pPr>
            <w:r>
              <w:rPr>
                <w:rFonts w:hint="eastAsia"/>
              </w:rPr>
              <w:t>发往</w:t>
            </w:r>
            <w:r>
              <w:rPr>
                <w:rFonts w:hint="eastAsia"/>
              </w:rPr>
              <w:t>P</w:t>
            </w:r>
            <w:r>
              <w:t>GM_RAM</w:t>
            </w:r>
            <w:r>
              <w:rPr>
                <w:rFonts w:hint="eastAsia"/>
              </w:rPr>
              <w:t>的写地址信号</w:t>
            </w:r>
          </w:p>
        </w:tc>
      </w:tr>
    </w:tbl>
    <w:p w:rsidR="00483500" w:rsidRDefault="00483500" w:rsidP="00483500"/>
    <w:p w:rsidR="00483500" w:rsidRDefault="00483500" w:rsidP="00483500">
      <w:pPr>
        <w:ind w:left="420"/>
        <w:jc w:val="center"/>
      </w:pPr>
      <w:r>
        <w:rPr>
          <w:rFonts w:hint="eastAsia"/>
        </w:rPr>
        <w:t>表</w:t>
      </w:r>
      <w:r>
        <w:rPr>
          <w:rFonts w:hint="eastAsia"/>
        </w:rPr>
        <w:t>八</w:t>
      </w:r>
      <w:r>
        <w:rPr>
          <w:rFonts w:hint="eastAsia"/>
        </w:rPr>
        <w:t xml:space="preserve"> </w:t>
      </w:r>
      <w:r>
        <w:t>PGM</w:t>
      </w:r>
      <w:r>
        <w:rPr>
          <w:rFonts w:hint="eastAsia"/>
        </w:rPr>
        <w:t>_</w:t>
      </w:r>
      <w:r>
        <w:t>R</w:t>
      </w:r>
      <w:r w:rsidR="00147B00">
        <w:t>D</w:t>
      </w:r>
      <w:r>
        <w:rPr>
          <w:rFonts w:hint="eastAsia"/>
        </w:rPr>
        <w:t>模块输入输出信号定义表</w:t>
      </w:r>
    </w:p>
    <w:tbl>
      <w:tblPr>
        <w:tblStyle w:val="a5"/>
        <w:tblW w:w="7867" w:type="dxa"/>
        <w:jc w:val="center"/>
        <w:tblLayout w:type="fixed"/>
        <w:tblLook w:val="04A0" w:firstRow="1" w:lastRow="0" w:firstColumn="1" w:lastColumn="0" w:noHBand="0" w:noVBand="1"/>
      </w:tblPr>
      <w:tblGrid>
        <w:gridCol w:w="2100"/>
        <w:gridCol w:w="1040"/>
        <w:gridCol w:w="824"/>
        <w:gridCol w:w="3903"/>
      </w:tblGrid>
      <w:tr w:rsidR="00483500" w:rsidTr="00EA008D">
        <w:trPr>
          <w:trHeight w:val="280"/>
          <w:jc w:val="center"/>
        </w:trPr>
        <w:tc>
          <w:tcPr>
            <w:tcW w:w="2100" w:type="dxa"/>
          </w:tcPr>
          <w:p w:rsidR="00483500" w:rsidRPr="0062406B" w:rsidRDefault="00483500" w:rsidP="00EA008D">
            <w:pPr>
              <w:jc w:val="center"/>
              <w:rPr>
                <w:b/>
              </w:rPr>
            </w:pPr>
            <w:r w:rsidRPr="0062406B">
              <w:rPr>
                <w:rFonts w:hint="eastAsia"/>
                <w:b/>
              </w:rPr>
              <w:t>信号名称</w:t>
            </w:r>
          </w:p>
        </w:tc>
        <w:tc>
          <w:tcPr>
            <w:tcW w:w="1040" w:type="dxa"/>
          </w:tcPr>
          <w:p w:rsidR="00483500" w:rsidRPr="0062406B" w:rsidRDefault="00483500" w:rsidP="00EA008D">
            <w:pPr>
              <w:jc w:val="center"/>
              <w:rPr>
                <w:b/>
              </w:rPr>
            </w:pPr>
            <w:r w:rsidRPr="0062406B">
              <w:rPr>
                <w:rFonts w:hint="eastAsia"/>
                <w:b/>
              </w:rPr>
              <w:t>方向</w:t>
            </w:r>
          </w:p>
        </w:tc>
        <w:tc>
          <w:tcPr>
            <w:tcW w:w="824" w:type="dxa"/>
          </w:tcPr>
          <w:p w:rsidR="00483500" w:rsidRPr="0062406B" w:rsidRDefault="00483500" w:rsidP="00EA008D">
            <w:pPr>
              <w:jc w:val="center"/>
              <w:rPr>
                <w:b/>
              </w:rPr>
            </w:pPr>
            <w:r w:rsidRPr="0062406B">
              <w:rPr>
                <w:rFonts w:hint="eastAsia"/>
                <w:b/>
              </w:rPr>
              <w:t>宽度</w:t>
            </w:r>
          </w:p>
        </w:tc>
        <w:tc>
          <w:tcPr>
            <w:tcW w:w="3903" w:type="dxa"/>
          </w:tcPr>
          <w:p w:rsidR="00483500" w:rsidRPr="0062406B" w:rsidRDefault="00483500" w:rsidP="00EA008D">
            <w:pPr>
              <w:jc w:val="center"/>
              <w:rPr>
                <w:b/>
              </w:rPr>
            </w:pPr>
            <w:r w:rsidRPr="0062406B">
              <w:rPr>
                <w:rFonts w:hint="eastAsia"/>
                <w:b/>
              </w:rPr>
              <w:t>信号描述</w:t>
            </w:r>
          </w:p>
        </w:tc>
      </w:tr>
      <w:tr w:rsidR="00643E3B" w:rsidTr="00EA008D">
        <w:trPr>
          <w:trHeight w:val="280"/>
          <w:jc w:val="center"/>
        </w:trPr>
        <w:tc>
          <w:tcPr>
            <w:tcW w:w="2100" w:type="dxa"/>
          </w:tcPr>
          <w:p w:rsidR="00643E3B" w:rsidRDefault="00643E3B" w:rsidP="00643E3B">
            <w:r>
              <w:rPr>
                <w:rFonts w:hint="eastAsia"/>
              </w:rPr>
              <w:t>clk</w:t>
            </w:r>
          </w:p>
        </w:tc>
        <w:tc>
          <w:tcPr>
            <w:tcW w:w="1040" w:type="dxa"/>
          </w:tcPr>
          <w:p w:rsidR="00643E3B" w:rsidRDefault="00643E3B" w:rsidP="00643E3B">
            <w:r>
              <w:rPr>
                <w:rFonts w:hint="eastAsia"/>
              </w:rPr>
              <w:t>input</w:t>
            </w:r>
          </w:p>
        </w:tc>
        <w:tc>
          <w:tcPr>
            <w:tcW w:w="824" w:type="dxa"/>
          </w:tcPr>
          <w:p w:rsidR="00643E3B" w:rsidRDefault="00643E3B" w:rsidP="00643E3B">
            <w:r>
              <w:rPr>
                <w:rFonts w:hint="eastAsia"/>
              </w:rPr>
              <w:t>1</w:t>
            </w:r>
          </w:p>
        </w:tc>
        <w:tc>
          <w:tcPr>
            <w:tcW w:w="3903" w:type="dxa"/>
          </w:tcPr>
          <w:p w:rsidR="00643E3B" w:rsidRDefault="00643E3B" w:rsidP="00643E3B">
            <w:r>
              <w:rPr>
                <w:rFonts w:hint="eastAsia"/>
              </w:rPr>
              <w:t>时钟信号</w:t>
            </w:r>
          </w:p>
        </w:tc>
      </w:tr>
      <w:tr w:rsidR="00643E3B" w:rsidTr="00EA008D">
        <w:trPr>
          <w:trHeight w:val="280"/>
          <w:jc w:val="center"/>
        </w:trPr>
        <w:tc>
          <w:tcPr>
            <w:tcW w:w="2100" w:type="dxa"/>
          </w:tcPr>
          <w:p w:rsidR="00643E3B" w:rsidRDefault="00643E3B" w:rsidP="00643E3B">
            <w:r>
              <w:rPr>
                <w:rFonts w:hint="eastAsia"/>
              </w:rPr>
              <w:t>rst_n</w:t>
            </w:r>
          </w:p>
        </w:tc>
        <w:tc>
          <w:tcPr>
            <w:tcW w:w="1040" w:type="dxa"/>
          </w:tcPr>
          <w:p w:rsidR="00643E3B" w:rsidRDefault="00643E3B" w:rsidP="00643E3B">
            <w:r>
              <w:rPr>
                <w:rFonts w:hint="eastAsia"/>
              </w:rPr>
              <w:t>input</w:t>
            </w:r>
          </w:p>
        </w:tc>
        <w:tc>
          <w:tcPr>
            <w:tcW w:w="824" w:type="dxa"/>
          </w:tcPr>
          <w:p w:rsidR="00643E3B" w:rsidRDefault="00643E3B" w:rsidP="00643E3B">
            <w:r>
              <w:rPr>
                <w:rFonts w:hint="eastAsia"/>
              </w:rPr>
              <w:t>1</w:t>
            </w:r>
          </w:p>
        </w:tc>
        <w:tc>
          <w:tcPr>
            <w:tcW w:w="3903" w:type="dxa"/>
          </w:tcPr>
          <w:p w:rsidR="00643E3B" w:rsidRDefault="00643E3B" w:rsidP="00643E3B">
            <w:r>
              <w:rPr>
                <w:rFonts w:hint="eastAsia"/>
              </w:rPr>
              <w:t>复位信号</w:t>
            </w:r>
          </w:p>
        </w:tc>
      </w:tr>
      <w:tr w:rsidR="00643E3B" w:rsidTr="00EA008D">
        <w:trPr>
          <w:trHeight w:val="280"/>
          <w:jc w:val="center"/>
        </w:trPr>
        <w:tc>
          <w:tcPr>
            <w:tcW w:w="2100" w:type="dxa"/>
          </w:tcPr>
          <w:p w:rsidR="00643E3B" w:rsidRDefault="00643E3B" w:rsidP="00643E3B">
            <w:pPr>
              <w:rPr>
                <w:rFonts w:hint="eastAsia"/>
              </w:rPr>
            </w:pPr>
            <w:r>
              <w:rPr>
                <w:rFonts w:hint="eastAsia"/>
              </w:rPr>
              <w:t>w</w:t>
            </w:r>
            <w:r>
              <w:t>r2rd_md</w:t>
            </w:r>
          </w:p>
        </w:tc>
        <w:tc>
          <w:tcPr>
            <w:tcW w:w="1040" w:type="dxa"/>
          </w:tcPr>
          <w:p w:rsidR="00643E3B" w:rsidRDefault="00643E3B" w:rsidP="00643E3B">
            <w:r>
              <w:rPr>
                <w:rFonts w:hint="eastAsia"/>
              </w:rPr>
              <w:t>in</w:t>
            </w:r>
            <w:r w:rsidRPr="003450A4">
              <w:t>put</w:t>
            </w:r>
          </w:p>
        </w:tc>
        <w:tc>
          <w:tcPr>
            <w:tcW w:w="824" w:type="dxa"/>
          </w:tcPr>
          <w:p w:rsidR="00643E3B" w:rsidRDefault="00643E3B" w:rsidP="00643E3B">
            <w:r>
              <w:rPr>
                <w:rFonts w:hint="eastAsia"/>
              </w:rPr>
              <w:t>2</w:t>
            </w:r>
            <w:r>
              <w:t>56</w:t>
            </w:r>
          </w:p>
        </w:tc>
        <w:tc>
          <w:tcPr>
            <w:tcW w:w="3903" w:type="dxa"/>
          </w:tcPr>
          <w:p w:rsidR="00643E3B" w:rsidRDefault="00643E3B" w:rsidP="00643E3B">
            <w:pPr>
              <w:rPr>
                <w:rFonts w:hint="eastAsia"/>
              </w:rPr>
            </w:pPr>
            <w:r>
              <w:rPr>
                <w:rFonts w:hint="eastAsia"/>
              </w:rPr>
              <w:t>来自</w:t>
            </w:r>
            <w:r>
              <w:rPr>
                <w:rFonts w:hint="eastAsia"/>
              </w:rPr>
              <w:t>P</w:t>
            </w:r>
            <w:r>
              <w:t>GM_WR</w:t>
            </w:r>
            <w:r>
              <w:rPr>
                <w:rFonts w:hint="eastAsia"/>
              </w:rPr>
              <w:t>的</w:t>
            </w:r>
            <w:r>
              <w:rPr>
                <w:rFonts w:hint="eastAsia"/>
              </w:rPr>
              <w:t>m</w:t>
            </w:r>
            <w:r>
              <w:t>d</w:t>
            </w:r>
            <w:r>
              <w:rPr>
                <w:rFonts w:hint="eastAsia"/>
              </w:rPr>
              <w:t>信号</w:t>
            </w:r>
          </w:p>
        </w:tc>
      </w:tr>
      <w:tr w:rsidR="00643E3B" w:rsidTr="00EA008D">
        <w:trPr>
          <w:trHeight w:val="280"/>
          <w:jc w:val="center"/>
        </w:trPr>
        <w:tc>
          <w:tcPr>
            <w:tcW w:w="2100" w:type="dxa"/>
          </w:tcPr>
          <w:p w:rsidR="00643E3B" w:rsidRDefault="00643E3B" w:rsidP="00643E3B">
            <w:pPr>
              <w:rPr>
                <w:rFonts w:hint="eastAsia"/>
              </w:rPr>
            </w:pPr>
            <w:r>
              <w:t>wr2rd_pfv</w:t>
            </w:r>
          </w:p>
        </w:tc>
        <w:tc>
          <w:tcPr>
            <w:tcW w:w="1040" w:type="dxa"/>
          </w:tcPr>
          <w:p w:rsidR="00643E3B" w:rsidRDefault="00643E3B" w:rsidP="00643E3B">
            <w:r>
              <w:rPr>
                <w:rFonts w:hint="eastAsia"/>
              </w:rPr>
              <w:t>in</w:t>
            </w:r>
            <w:r w:rsidRPr="003450A4">
              <w:t>put</w:t>
            </w:r>
          </w:p>
        </w:tc>
        <w:tc>
          <w:tcPr>
            <w:tcW w:w="824" w:type="dxa"/>
          </w:tcPr>
          <w:p w:rsidR="00643E3B" w:rsidRDefault="00643E3B" w:rsidP="00643E3B">
            <w:r>
              <w:rPr>
                <w:rFonts w:hint="eastAsia"/>
              </w:rPr>
              <w:t>1</w:t>
            </w:r>
            <w:r>
              <w:t>040</w:t>
            </w:r>
          </w:p>
        </w:tc>
        <w:tc>
          <w:tcPr>
            <w:tcW w:w="3903" w:type="dxa"/>
          </w:tcPr>
          <w:p w:rsidR="00643E3B" w:rsidRDefault="00643E3B" w:rsidP="00643E3B">
            <w:pPr>
              <w:rPr>
                <w:rFonts w:hint="eastAsia"/>
              </w:rPr>
            </w:pPr>
            <w:r>
              <w:rPr>
                <w:rFonts w:hint="eastAsia"/>
              </w:rPr>
              <w:t>来自</w:t>
            </w:r>
            <w:r>
              <w:rPr>
                <w:rFonts w:hint="eastAsia"/>
              </w:rPr>
              <w:t>P</w:t>
            </w:r>
            <w:r>
              <w:t>GM_WR</w:t>
            </w:r>
            <w:r>
              <w:rPr>
                <w:rFonts w:hint="eastAsia"/>
              </w:rPr>
              <w:t>的</w:t>
            </w:r>
            <w:r>
              <w:t>pfv</w:t>
            </w:r>
            <w:r>
              <w:rPr>
                <w:rFonts w:hint="eastAsia"/>
              </w:rPr>
              <w:t>信号</w:t>
            </w:r>
          </w:p>
        </w:tc>
      </w:tr>
      <w:tr w:rsidR="00643E3B" w:rsidTr="00EA008D">
        <w:trPr>
          <w:trHeight w:val="280"/>
          <w:jc w:val="center"/>
        </w:trPr>
        <w:tc>
          <w:tcPr>
            <w:tcW w:w="2100" w:type="dxa"/>
          </w:tcPr>
          <w:p w:rsidR="00643E3B" w:rsidRDefault="00643E3B" w:rsidP="00643E3B">
            <w:pPr>
              <w:rPr>
                <w:rFonts w:hint="eastAsia"/>
              </w:rPr>
            </w:pPr>
            <w:r>
              <w:t>wr2rd_md_valid</w:t>
            </w:r>
          </w:p>
        </w:tc>
        <w:tc>
          <w:tcPr>
            <w:tcW w:w="1040" w:type="dxa"/>
          </w:tcPr>
          <w:p w:rsidR="00643E3B" w:rsidRDefault="00643E3B" w:rsidP="00643E3B">
            <w:r>
              <w:rPr>
                <w:rFonts w:hint="eastAsia"/>
              </w:rPr>
              <w:t>in</w:t>
            </w:r>
            <w:r w:rsidRPr="003450A4">
              <w:t>put</w:t>
            </w:r>
          </w:p>
        </w:tc>
        <w:tc>
          <w:tcPr>
            <w:tcW w:w="824" w:type="dxa"/>
          </w:tcPr>
          <w:p w:rsidR="00643E3B" w:rsidRDefault="00643E3B" w:rsidP="00643E3B">
            <w:r>
              <w:rPr>
                <w:rFonts w:hint="eastAsia"/>
              </w:rPr>
              <w:t>1</w:t>
            </w:r>
          </w:p>
        </w:tc>
        <w:tc>
          <w:tcPr>
            <w:tcW w:w="3903" w:type="dxa"/>
          </w:tcPr>
          <w:p w:rsidR="00643E3B" w:rsidRDefault="00643E3B" w:rsidP="00643E3B">
            <w:pPr>
              <w:rPr>
                <w:rFonts w:hint="eastAsia"/>
              </w:rPr>
            </w:pPr>
            <w:r>
              <w:rPr>
                <w:rFonts w:hint="eastAsia"/>
              </w:rPr>
              <w:t>来自</w:t>
            </w:r>
            <w:r>
              <w:rPr>
                <w:rFonts w:hint="eastAsia"/>
              </w:rPr>
              <w:t>P</w:t>
            </w:r>
            <w:r>
              <w:t>GM_WR</w:t>
            </w:r>
            <w:r>
              <w:rPr>
                <w:rFonts w:hint="eastAsia"/>
              </w:rPr>
              <w:t>的</w:t>
            </w:r>
            <w:r>
              <w:rPr>
                <w:rFonts w:hint="eastAsia"/>
              </w:rPr>
              <w:t>m</w:t>
            </w:r>
            <w:r>
              <w:t>d</w:t>
            </w:r>
            <w:r>
              <w:rPr>
                <w:rFonts w:hint="eastAsia"/>
              </w:rPr>
              <w:t>有效信号</w:t>
            </w:r>
          </w:p>
        </w:tc>
      </w:tr>
      <w:tr w:rsidR="00643E3B" w:rsidTr="00EA008D">
        <w:trPr>
          <w:trHeight w:val="280"/>
          <w:jc w:val="center"/>
        </w:trPr>
        <w:tc>
          <w:tcPr>
            <w:tcW w:w="2100" w:type="dxa"/>
          </w:tcPr>
          <w:p w:rsidR="00643E3B" w:rsidRDefault="00643E3B" w:rsidP="00643E3B">
            <w:pPr>
              <w:rPr>
                <w:rFonts w:hint="eastAsia"/>
              </w:rPr>
            </w:pPr>
            <w:r>
              <w:t>pgm_bypass_flag</w:t>
            </w:r>
          </w:p>
        </w:tc>
        <w:tc>
          <w:tcPr>
            <w:tcW w:w="1040" w:type="dxa"/>
          </w:tcPr>
          <w:p w:rsidR="00643E3B" w:rsidRDefault="00643E3B" w:rsidP="00643E3B">
            <w:r>
              <w:rPr>
                <w:rFonts w:hint="eastAsia"/>
              </w:rPr>
              <w:t>in</w:t>
            </w:r>
            <w:r w:rsidRPr="003450A4">
              <w:t>put</w:t>
            </w:r>
          </w:p>
        </w:tc>
        <w:tc>
          <w:tcPr>
            <w:tcW w:w="824" w:type="dxa"/>
          </w:tcPr>
          <w:p w:rsidR="00643E3B" w:rsidRDefault="00643E3B" w:rsidP="00643E3B">
            <w:r>
              <w:rPr>
                <w:rFonts w:hint="eastAsia"/>
              </w:rPr>
              <w:t>1</w:t>
            </w:r>
          </w:p>
        </w:tc>
        <w:tc>
          <w:tcPr>
            <w:tcW w:w="3903" w:type="dxa"/>
          </w:tcPr>
          <w:p w:rsidR="00643E3B" w:rsidRDefault="00643E3B" w:rsidP="00643E3B">
            <w:pPr>
              <w:rPr>
                <w:rFonts w:hint="eastAsia"/>
              </w:rPr>
            </w:pPr>
            <w:r>
              <w:rPr>
                <w:rFonts w:hint="eastAsia"/>
              </w:rPr>
              <w:t>来自</w:t>
            </w:r>
            <w:r>
              <w:rPr>
                <w:rFonts w:hint="eastAsia"/>
              </w:rPr>
              <w:t>P</w:t>
            </w:r>
            <w:r>
              <w:t>GM_WR</w:t>
            </w:r>
            <w:r>
              <w:rPr>
                <w:rFonts w:hint="eastAsia"/>
              </w:rPr>
              <w:t>的</w:t>
            </w:r>
            <w:r>
              <w:rPr>
                <w:rFonts w:hint="eastAsia"/>
              </w:rPr>
              <w:t>P</w:t>
            </w:r>
            <w:r>
              <w:t>GM</w:t>
            </w:r>
            <w:r>
              <w:rPr>
                <w:rFonts w:hint="eastAsia"/>
              </w:rPr>
              <w:t>旁路信号</w:t>
            </w:r>
          </w:p>
        </w:tc>
      </w:tr>
      <w:tr w:rsidR="00643E3B" w:rsidTr="00EA008D">
        <w:trPr>
          <w:trHeight w:val="280"/>
          <w:jc w:val="center"/>
        </w:trPr>
        <w:tc>
          <w:tcPr>
            <w:tcW w:w="2100" w:type="dxa"/>
          </w:tcPr>
          <w:p w:rsidR="00643E3B" w:rsidRDefault="00643E3B" w:rsidP="00643E3B">
            <w:r>
              <w:t>pgm_sent_finish_flag</w:t>
            </w:r>
          </w:p>
        </w:tc>
        <w:tc>
          <w:tcPr>
            <w:tcW w:w="1040" w:type="dxa"/>
          </w:tcPr>
          <w:p w:rsidR="00643E3B" w:rsidRDefault="00643E3B" w:rsidP="00643E3B">
            <w:r>
              <w:rPr>
                <w:rFonts w:hint="eastAsia"/>
              </w:rPr>
              <w:t>in</w:t>
            </w:r>
            <w:r w:rsidRPr="003450A4">
              <w:t>put</w:t>
            </w:r>
          </w:p>
        </w:tc>
        <w:tc>
          <w:tcPr>
            <w:tcW w:w="824" w:type="dxa"/>
          </w:tcPr>
          <w:p w:rsidR="00643E3B" w:rsidRDefault="00643E3B" w:rsidP="00643E3B">
            <w:r>
              <w:rPr>
                <w:rFonts w:hint="eastAsia"/>
              </w:rPr>
              <w:t>1</w:t>
            </w:r>
          </w:p>
        </w:tc>
        <w:tc>
          <w:tcPr>
            <w:tcW w:w="3903" w:type="dxa"/>
          </w:tcPr>
          <w:p w:rsidR="00643E3B" w:rsidRDefault="00643E3B" w:rsidP="00643E3B">
            <w:pPr>
              <w:rPr>
                <w:rFonts w:hint="eastAsia"/>
              </w:rPr>
            </w:pPr>
            <w:r>
              <w:rPr>
                <w:rFonts w:hint="eastAsia"/>
              </w:rPr>
              <w:t>来自</w:t>
            </w:r>
            <w:r>
              <w:rPr>
                <w:rFonts w:hint="eastAsia"/>
              </w:rPr>
              <w:t>P</w:t>
            </w:r>
            <w:r>
              <w:t>GM_WR</w:t>
            </w:r>
            <w:r>
              <w:rPr>
                <w:rFonts w:hint="eastAsia"/>
              </w:rPr>
              <w:t>的发包结束信号</w:t>
            </w:r>
          </w:p>
        </w:tc>
      </w:tr>
      <w:tr w:rsidR="00643E3B" w:rsidTr="00EA008D">
        <w:trPr>
          <w:trHeight w:val="280"/>
          <w:jc w:val="center"/>
        </w:trPr>
        <w:tc>
          <w:tcPr>
            <w:tcW w:w="2100" w:type="dxa"/>
          </w:tcPr>
          <w:p w:rsidR="00643E3B" w:rsidRDefault="00643E3B" w:rsidP="00643E3B">
            <w:r>
              <w:t>wr2rd_data_wr</w:t>
            </w:r>
          </w:p>
        </w:tc>
        <w:tc>
          <w:tcPr>
            <w:tcW w:w="1040" w:type="dxa"/>
          </w:tcPr>
          <w:p w:rsidR="00643E3B" w:rsidRDefault="00643E3B" w:rsidP="00643E3B">
            <w:r>
              <w:rPr>
                <w:rFonts w:hint="eastAsia"/>
              </w:rPr>
              <w:t>in</w:t>
            </w:r>
            <w:r w:rsidRPr="003450A4">
              <w:t>put</w:t>
            </w:r>
          </w:p>
        </w:tc>
        <w:tc>
          <w:tcPr>
            <w:tcW w:w="824" w:type="dxa"/>
          </w:tcPr>
          <w:p w:rsidR="00643E3B" w:rsidRDefault="00643E3B" w:rsidP="00643E3B">
            <w:r>
              <w:rPr>
                <w:rFonts w:hint="eastAsia"/>
              </w:rPr>
              <w:t>1</w:t>
            </w:r>
          </w:p>
        </w:tc>
        <w:tc>
          <w:tcPr>
            <w:tcW w:w="3903" w:type="dxa"/>
          </w:tcPr>
          <w:p w:rsidR="00643E3B" w:rsidRDefault="00643E3B" w:rsidP="00643E3B">
            <w:pPr>
              <w:rPr>
                <w:rFonts w:hint="eastAsia"/>
              </w:rPr>
            </w:pPr>
            <w:r>
              <w:rPr>
                <w:rFonts w:hint="eastAsia"/>
              </w:rPr>
              <w:t>来自</w:t>
            </w:r>
            <w:r>
              <w:rPr>
                <w:rFonts w:hint="eastAsia"/>
              </w:rPr>
              <w:t>P</w:t>
            </w:r>
            <w:r>
              <w:t>GM_WR</w:t>
            </w:r>
            <w:r>
              <w:rPr>
                <w:rFonts w:hint="eastAsia"/>
              </w:rPr>
              <w:t>的数据有效信号</w:t>
            </w:r>
          </w:p>
        </w:tc>
      </w:tr>
      <w:tr w:rsidR="00643E3B" w:rsidTr="00EA008D">
        <w:trPr>
          <w:trHeight w:val="280"/>
          <w:jc w:val="center"/>
        </w:trPr>
        <w:tc>
          <w:tcPr>
            <w:tcW w:w="2100" w:type="dxa"/>
          </w:tcPr>
          <w:p w:rsidR="00643E3B" w:rsidRDefault="00643E3B" w:rsidP="00643E3B">
            <w:r>
              <w:t>wr2rd_data</w:t>
            </w:r>
          </w:p>
        </w:tc>
        <w:tc>
          <w:tcPr>
            <w:tcW w:w="1040" w:type="dxa"/>
          </w:tcPr>
          <w:p w:rsidR="00643E3B" w:rsidRDefault="00643E3B" w:rsidP="00643E3B">
            <w:r>
              <w:rPr>
                <w:rFonts w:hint="eastAsia"/>
              </w:rPr>
              <w:t>in</w:t>
            </w:r>
            <w:r w:rsidRPr="003450A4">
              <w:t>put</w:t>
            </w:r>
          </w:p>
        </w:tc>
        <w:tc>
          <w:tcPr>
            <w:tcW w:w="824" w:type="dxa"/>
          </w:tcPr>
          <w:p w:rsidR="00643E3B" w:rsidRDefault="00643E3B" w:rsidP="00643E3B">
            <w:r>
              <w:t>134</w:t>
            </w:r>
          </w:p>
        </w:tc>
        <w:tc>
          <w:tcPr>
            <w:tcW w:w="3903" w:type="dxa"/>
          </w:tcPr>
          <w:p w:rsidR="00643E3B" w:rsidRDefault="00643E3B" w:rsidP="00643E3B">
            <w:pPr>
              <w:rPr>
                <w:rFonts w:hint="eastAsia"/>
              </w:rPr>
            </w:pPr>
            <w:r>
              <w:rPr>
                <w:rFonts w:hint="eastAsia"/>
              </w:rPr>
              <w:t>来自</w:t>
            </w:r>
            <w:r>
              <w:rPr>
                <w:rFonts w:hint="eastAsia"/>
              </w:rPr>
              <w:t>P</w:t>
            </w:r>
            <w:r>
              <w:t>GM_WR</w:t>
            </w:r>
            <w:r>
              <w:rPr>
                <w:rFonts w:hint="eastAsia"/>
              </w:rPr>
              <w:t>的</w:t>
            </w:r>
            <w:r>
              <w:rPr>
                <w:rFonts w:hint="eastAsia"/>
              </w:rPr>
              <w:t>d</w:t>
            </w:r>
            <w:r>
              <w:t>ata</w:t>
            </w:r>
            <w:r>
              <w:rPr>
                <w:rFonts w:hint="eastAsia"/>
              </w:rPr>
              <w:t>信号</w:t>
            </w:r>
          </w:p>
        </w:tc>
      </w:tr>
      <w:tr w:rsidR="00643E3B" w:rsidTr="00EA008D">
        <w:trPr>
          <w:trHeight w:val="280"/>
          <w:jc w:val="center"/>
        </w:trPr>
        <w:tc>
          <w:tcPr>
            <w:tcW w:w="2100" w:type="dxa"/>
          </w:tcPr>
          <w:p w:rsidR="00643E3B" w:rsidRDefault="00643E3B" w:rsidP="00643E3B">
            <w:r>
              <w:t>wr2rd_valid_wr</w:t>
            </w:r>
          </w:p>
        </w:tc>
        <w:tc>
          <w:tcPr>
            <w:tcW w:w="1040" w:type="dxa"/>
          </w:tcPr>
          <w:p w:rsidR="00643E3B" w:rsidRDefault="00643E3B" w:rsidP="00643E3B">
            <w:r>
              <w:rPr>
                <w:rFonts w:hint="eastAsia"/>
              </w:rPr>
              <w:t>in</w:t>
            </w:r>
            <w:r w:rsidRPr="003450A4">
              <w:t>put</w:t>
            </w:r>
          </w:p>
        </w:tc>
        <w:tc>
          <w:tcPr>
            <w:tcW w:w="824" w:type="dxa"/>
          </w:tcPr>
          <w:p w:rsidR="00643E3B" w:rsidRDefault="00643E3B" w:rsidP="00643E3B">
            <w:r>
              <w:rPr>
                <w:rFonts w:hint="eastAsia"/>
              </w:rPr>
              <w:t>1</w:t>
            </w:r>
          </w:p>
        </w:tc>
        <w:tc>
          <w:tcPr>
            <w:tcW w:w="3903" w:type="dxa"/>
          </w:tcPr>
          <w:p w:rsidR="00643E3B" w:rsidRDefault="00643E3B" w:rsidP="00643E3B">
            <w:pPr>
              <w:rPr>
                <w:rFonts w:hint="eastAsia"/>
              </w:rPr>
            </w:pPr>
            <w:r>
              <w:rPr>
                <w:rFonts w:hint="eastAsia"/>
              </w:rPr>
              <w:t>来自</w:t>
            </w:r>
            <w:r>
              <w:rPr>
                <w:rFonts w:hint="eastAsia"/>
              </w:rPr>
              <w:t>P</w:t>
            </w:r>
            <w:r>
              <w:t>GM_WR</w:t>
            </w:r>
            <w:r>
              <w:rPr>
                <w:rFonts w:hint="eastAsia"/>
              </w:rPr>
              <w:t>的</w:t>
            </w:r>
            <w:r>
              <w:rPr>
                <w:rFonts w:hint="eastAsia"/>
              </w:rPr>
              <w:t>data</w:t>
            </w:r>
            <w:r>
              <w:rPr>
                <w:rFonts w:hint="eastAsia"/>
              </w:rPr>
              <w:t>结束信号</w:t>
            </w:r>
          </w:p>
        </w:tc>
      </w:tr>
      <w:tr w:rsidR="00643E3B" w:rsidTr="00EA008D">
        <w:trPr>
          <w:trHeight w:val="280"/>
          <w:jc w:val="center"/>
        </w:trPr>
        <w:tc>
          <w:tcPr>
            <w:tcW w:w="2100" w:type="dxa"/>
          </w:tcPr>
          <w:p w:rsidR="00643E3B" w:rsidRDefault="00643E3B" w:rsidP="00643E3B">
            <w:r>
              <w:t>pgm_sent_start_flag</w:t>
            </w:r>
          </w:p>
        </w:tc>
        <w:tc>
          <w:tcPr>
            <w:tcW w:w="1040" w:type="dxa"/>
          </w:tcPr>
          <w:p w:rsidR="00643E3B" w:rsidRDefault="00643E3B" w:rsidP="00643E3B">
            <w:r>
              <w:rPr>
                <w:rFonts w:hint="eastAsia"/>
              </w:rPr>
              <w:t>in</w:t>
            </w:r>
            <w:r w:rsidRPr="003450A4">
              <w:t>put</w:t>
            </w:r>
          </w:p>
        </w:tc>
        <w:tc>
          <w:tcPr>
            <w:tcW w:w="824" w:type="dxa"/>
          </w:tcPr>
          <w:p w:rsidR="00643E3B" w:rsidRDefault="00643E3B" w:rsidP="00643E3B">
            <w:r>
              <w:rPr>
                <w:rFonts w:hint="eastAsia"/>
              </w:rPr>
              <w:t>1</w:t>
            </w:r>
          </w:p>
        </w:tc>
        <w:tc>
          <w:tcPr>
            <w:tcW w:w="3903" w:type="dxa"/>
          </w:tcPr>
          <w:p w:rsidR="00643E3B" w:rsidRDefault="00643E3B" w:rsidP="00643E3B">
            <w:pPr>
              <w:rPr>
                <w:rFonts w:hint="eastAsia"/>
              </w:rPr>
            </w:pPr>
            <w:r>
              <w:rPr>
                <w:rFonts w:hint="eastAsia"/>
              </w:rPr>
              <w:t>来自</w:t>
            </w:r>
            <w:r>
              <w:rPr>
                <w:rFonts w:hint="eastAsia"/>
              </w:rPr>
              <w:t>P</w:t>
            </w:r>
            <w:r>
              <w:t>GM_WR</w:t>
            </w:r>
            <w:r>
              <w:rPr>
                <w:rFonts w:hint="eastAsia"/>
              </w:rPr>
              <w:t>的发包开始信号</w:t>
            </w:r>
          </w:p>
        </w:tc>
      </w:tr>
      <w:tr w:rsidR="00FB3050" w:rsidTr="00EA008D">
        <w:trPr>
          <w:trHeight w:val="280"/>
          <w:jc w:val="center"/>
        </w:trPr>
        <w:tc>
          <w:tcPr>
            <w:tcW w:w="2100" w:type="dxa"/>
          </w:tcPr>
          <w:p w:rsidR="00FB3050" w:rsidRDefault="00FB3050" w:rsidP="00FB3050">
            <w:r>
              <w:rPr>
                <w:rFonts w:hint="eastAsia"/>
              </w:rPr>
              <w:t>pgm2goe_md</w:t>
            </w:r>
          </w:p>
        </w:tc>
        <w:tc>
          <w:tcPr>
            <w:tcW w:w="1040" w:type="dxa"/>
          </w:tcPr>
          <w:p w:rsidR="00FB3050" w:rsidRDefault="00FB3050" w:rsidP="00FB3050">
            <w:r>
              <w:rPr>
                <w:rFonts w:hint="eastAsia"/>
              </w:rPr>
              <w:t>output</w:t>
            </w:r>
          </w:p>
        </w:tc>
        <w:tc>
          <w:tcPr>
            <w:tcW w:w="824" w:type="dxa"/>
          </w:tcPr>
          <w:p w:rsidR="00FB3050" w:rsidRDefault="00FB3050" w:rsidP="00FB3050">
            <w:r>
              <w:rPr>
                <w:rFonts w:hint="eastAsia"/>
              </w:rPr>
              <w:t>256</w:t>
            </w:r>
          </w:p>
        </w:tc>
        <w:tc>
          <w:tcPr>
            <w:tcW w:w="3903" w:type="dxa"/>
          </w:tcPr>
          <w:p w:rsidR="00FB3050" w:rsidRDefault="00FB3050" w:rsidP="00FB3050">
            <w:r>
              <w:rPr>
                <w:rFonts w:hint="eastAsia"/>
              </w:rPr>
              <w:t>PGM</w:t>
            </w:r>
            <w:r w:rsidR="007E72C8">
              <w:t>_RD</w:t>
            </w:r>
            <w:r>
              <w:rPr>
                <w:rFonts w:hint="eastAsia"/>
              </w:rPr>
              <w:t>发往</w:t>
            </w:r>
            <w:r>
              <w:rPr>
                <w:rFonts w:hint="eastAsia"/>
              </w:rPr>
              <w:t>GOE</w:t>
            </w:r>
            <w:r>
              <w:rPr>
                <w:rFonts w:hint="eastAsia"/>
              </w:rPr>
              <w:t>的</w:t>
            </w:r>
            <w:r>
              <w:rPr>
                <w:rFonts w:hint="eastAsia"/>
              </w:rPr>
              <w:t>metadata</w:t>
            </w:r>
          </w:p>
        </w:tc>
      </w:tr>
      <w:tr w:rsidR="00FB3050" w:rsidTr="00EA008D">
        <w:trPr>
          <w:trHeight w:val="280"/>
          <w:jc w:val="center"/>
        </w:trPr>
        <w:tc>
          <w:tcPr>
            <w:tcW w:w="2100" w:type="dxa"/>
          </w:tcPr>
          <w:p w:rsidR="00FB3050" w:rsidRDefault="00FB3050" w:rsidP="00FB3050">
            <w:r>
              <w:rPr>
                <w:rFonts w:hint="eastAsia"/>
              </w:rPr>
              <w:t>pgm2goe_pfv</w:t>
            </w:r>
          </w:p>
        </w:tc>
        <w:tc>
          <w:tcPr>
            <w:tcW w:w="1040" w:type="dxa"/>
          </w:tcPr>
          <w:p w:rsidR="00FB3050" w:rsidRDefault="00FB3050" w:rsidP="00FB3050">
            <w:r>
              <w:rPr>
                <w:rFonts w:hint="eastAsia"/>
              </w:rPr>
              <w:t>output</w:t>
            </w:r>
          </w:p>
        </w:tc>
        <w:tc>
          <w:tcPr>
            <w:tcW w:w="824" w:type="dxa"/>
          </w:tcPr>
          <w:p w:rsidR="00FB3050" w:rsidRDefault="00FB3050" w:rsidP="00FB3050">
            <w:r>
              <w:rPr>
                <w:rFonts w:hint="eastAsia"/>
              </w:rPr>
              <w:t>1040</w:t>
            </w:r>
          </w:p>
        </w:tc>
        <w:tc>
          <w:tcPr>
            <w:tcW w:w="3903" w:type="dxa"/>
          </w:tcPr>
          <w:p w:rsidR="00FB3050" w:rsidRDefault="00FB3050" w:rsidP="00FB3050">
            <w:r>
              <w:rPr>
                <w:rFonts w:hint="eastAsia"/>
              </w:rPr>
              <w:t>PGM</w:t>
            </w:r>
            <w:r w:rsidR="007E72C8">
              <w:t>_RD</w:t>
            </w:r>
            <w:r>
              <w:rPr>
                <w:rFonts w:hint="eastAsia"/>
              </w:rPr>
              <w:t>发往</w:t>
            </w:r>
            <w:r>
              <w:rPr>
                <w:rFonts w:hint="eastAsia"/>
              </w:rPr>
              <w:t>GOE</w:t>
            </w:r>
            <w:r>
              <w:rPr>
                <w:rFonts w:hint="eastAsia"/>
              </w:rPr>
              <w:t>的分组特征向量</w:t>
            </w:r>
          </w:p>
        </w:tc>
      </w:tr>
      <w:tr w:rsidR="00FB3050" w:rsidTr="00EA008D">
        <w:trPr>
          <w:trHeight w:val="280"/>
          <w:jc w:val="center"/>
        </w:trPr>
        <w:tc>
          <w:tcPr>
            <w:tcW w:w="2100" w:type="dxa"/>
          </w:tcPr>
          <w:p w:rsidR="00FB3050" w:rsidRDefault="00FB3050" w:rsidP="00FB3050">
            <w:r>
              <w:rPr>
                <w:rFonts w:hint="eastAsia"/>
              </w:rPr>
              <w:t>pgm2goe_data_wr</w:t>
            </w:r>
          </w:p>
        </w:tc>
        <w:tc>
          <w:tcPr>
            <w:tcW w:w="1040" w:type="dxa"/>
          </w:tcPr>
          <w:p w:rsidR="00FB3050" w:rsidRDefault="00FB3050" w:rsidP="00FB3050">
            <w:r>
              <w:rPr>
                <w:rFonts w:hint="eastAsia"/>
              </w:rPr>
              <w:t>output</w:t>
            </w:r>
          </w:p>
        </w:tc>
        <w:tc>
          <w:tcPr>
            <w:tcW w:w="824" w:type="dxa"/>
          </w:tcPr>
          <w:p w:rsidR="00FB3050" w:rsidRDefault="00FB3050" w:rsidP="00FB3050">
            <w:r>
              <w:rPr>
                <w:rFonts w:hint="eastAsia"/>
              </w:rPr>
              <w:t>1</w:t>
            </w:r>
          </w:p>
        </w:tc>
        <w:tc>
          <w:tcPr>
            <w:tcW w:w="3903" w:type="dxa"/>
          </w:tcPr>
          <w:p w:rsidR="00FB3050" w:rsidRDefault="00FB3050" w:rsidP="00FB3050">
            <w:r>
              <w:rPr>
                <w:rFonts w:hint="eastAsia"/>
              </w:rPr>
              <w:t>PGM</w:t>
            </w:r>
            <w:r w:rsidR="007E72C8">
              <w:t>_RD</w:t>
            </w:r>
            <w:r>
              <w:rPr>
                <w:rFonts w:hint="eastAsia"/>
              </w:rPr>
              <w:t>发往</w:t>
            </w:r>
            <w:r>
              <w:rPr>
                <w:rFonts w:hint="eastAsia"/>
              </w:rPr>
              <w:t>GOE</w:t>
            </w:r>
            <w:r>
              <w:rPr>
                <w:rFonts w:hint="eastAsia"/>
              </w:rPr>
              <w:t>的数据写使能信号</w:t>
            </w:r>
          </w:p>
        </w:tc>
      </w:tr>
      <w:tr w:rsidR="00FB3050" w:rsidTr="00EA008D">
        <w:trPr>
          <w:trHeight w:val="280"/>
          <w:jc w:val="center"/>
        </w:trPr>
        <w:tc>
          <w:tcPr>
            <w:tcW w:w="2100" w:type="dxa"/>
          </w:tcPr>
          <w:p w:rsidR="00FB3050" w:rsidRDefault="00FB3050" w:rsidP="00FB3050">
            <w:r>
              <w:rPr>
                <w:rFonts w:hint="eastAsia"/>
              </w:rPr>
              <w:t>pgm2goe_data</w:t>
            </w:r>
          </w:p>
        </w:tc>
        <w:tc>
          <w:tcPr>
            <w:tcW w:w="1040" w:type="dxa"/>
          </w:tcPr>
          <w:p w:rsidR="00FB3050" w:rsidRDefault="00FB3050" w:rsidP="00FB3050">
            <w:r>
              <w:rPr>
                <w:rFonts w:hint="eastAsia"/>
              </w:rPr>
              <w:t>output</w:t>
            </w:r>
          </w:p>
        </w:tc>
        <w:tc>
          <w:tcPr>
            <w:tcW w:w="824" w:type="dxa"/>
          </w:tcPr>
          <w:p w:rsidR="00FB3050" w:rsidRDefault="00FB3050" w:rsidP="00FB3050">
            <w:r>
              <w:rPr>
                <w:rFonts w:hint="eastAsia"/>
              </w:rPr>
              <w:t>134</w:t>
            </w:r>
          </w:p>
        </w:tc>
        <w:tc>
          <w:tcPr>
            <w:tcW w:w="3903" w:type="dxa"/>
          </w:tcPr>
          <w:p w:rsidR="00FB3050" w:rsidRDefault="00FB3050" w:rsidP="00FB3050">
            <w:r>
              <w:rPr>
                <w:rFonts w:hint="eastAsia"/>
              </w:rPr>
              <w:t>PGM</w:t>
            </w:r>
            <w:r w:rsidR="007E72C8">
              <w:t>_RD</w:t>
            </w:r>
            <w:r>
              <w:rPr>
                <w:rFonts w:hint="eastAsia"/>
              </w:rPr>
              <w:t>发往</w:t>
            </w:r>
            <w:r>
              <w:rPr>
                <w:rFonts w:hint="eastAsia"/>
              </w:rPr>
              <w:t>GOE</w:t>
            </w:r>
            <w:r>
              <w:rPr>
                <w:rFonts w:hint="eastAsia"/>
              </w:rPr>
              <w:t>的报文数据</w:t>
            </w:r>
          </w:p>
        </w:tc>
      </w:tr>
      <w:tr w:rsidR="00FB3050" w:rsidTr="00EA008D">
        <w:trPr>
          <w:trHeight w:val="280"/>
          <w:jc w:val="center"/>
        </w:trPr>
        <w:tc>
          <w:tcPr>
            <w:tcW w:w="2100" w:type="dxa"/>
          </w:tcPr>
          <w:p w:rsidR="00FB3050" w:rsidRDefault="00FB3050" w:rsidP="00FB3050">
            <w:r>
              <w:rPr>
                <w:rFonts w:hint="eastAsia"/>
              </w:rPr>
              <w:t>pgm2goe_valid_wr</w:t>
            </w:r>
          </w:p>
        </w:tc>
        <w:tc>
          <w:tcPr>
            <w:tcW w:w="1040" w:type="dxa"/>
          </w:tcPr>
          <w:p w:rsidR="00FB3050" w:rsidRDefault="00FB3050" w:rsidP="00FB3050">
            <w:r>
              <w:rPr>
                <w:rFonts w:hint="eastAsia"/>
              </w:rPr>
              <w:t>output</w:t>
            </w:r>
          </w:p>
        </w:tc>
        <w:tc>
          <w:tcPr>
            <w:tcW w:w="824" w:type="dxa"/>
          </w:tcPr>
          <w:p w:rsidR="00FB3050" w:rsidRDefault="00FB3050" w:rsidP="00FB3050">
            <w:r>
              <w:rPr>
                <w:rFonts w:hint="eastAsia"/>
              </w:rPr>
              <w:t>1</w:t>
            </w:r>
          </w:p>
        </w:tc>
        <w:tc>
          <w:tcPr>
            <w:tcW w:w="3903" w:type="dxa"/>
          </w:tcPr>
          <w:p w:rsidR="00FB3050" w:rsidRDefault="00FB3050" w:rsidP="00FB3050">
            <w:r>
              <w:rPr>
                <w:rFonts w:hint="eastAsia"/>
              </w:rPr>
              <w:t>PGM</w:t>
            </w:r>
            <w:r w:rsidR="007E72C8">
              <w:t>_RD</w:t>
            </w:r>
            <w:r>
              <w:rPr>
                <w:rFonts w:hint="eastAsia"/>
              </w:rPr>
              <w:t>发往</w:t>
            </w:r>
            <w:r>
              <w:rPr>
                <w:rFonts w:hint="eastAsia"/>
              </w:rPr>
              <w:t>GOE</w:t>
            </w:r>
            <w:r>
              <w:rPr>
                <w:rFonts w:hint="eastAsia"/>
              </w:rPr>
              <w:t>的</w:t>
            </w:r>
            <w:r w:rsidR="00E302B3">
              <w:rPr>
                <w:rFonts w:hint="eastAsia"/>
              </w:rPr>
              <w:t>data</w:t>
            </w:r>
            <w:r w:rsidR="00E302B3">
              <w:rPr>
                <w:rFonts w:hint="eastAsia"/>
              </w:rPr>
              <w:t>结束</w:t>
            </w:r>
            <w:r>
              <w:rPr>
                <w:rFonts w:hint="eastAsia"/>
              </w:rPr>
              <w:t>信号</w:t>
            </w:r>
          </w:p>
        </w:tc>
      </w:tr>
      <w:tr w:rsidR="00FB3050" w:rsidTr="00EA008D">
        <w:trPr>
          <w:trHeight w:val="280"/>
          <w:jc w:val="center"/>
        </w:trPr>
        <w:tc>
          <w:tcPr>
            <w:tcW w:w="2100" w:type="dxa"/>
          </w:tcPr>
          <w:p w:rsidR="00FB3050" w:rsidRDefault="00FB3050" w:rsidP="00FB3050">
            <w:r>
              <w:rPr>
                <w:rFonts w:hint="eastAsia"/>
              </w:rPr>
              <w:t>pgm2goe_md_valid</w:t>
            </w:r>
          </w:p>
        </w:tc>
        <w:tc>
          <w:tcPr>
            <w:tcW w:w="1040" w:type="dxa"/>
          </w:tcPr>
          <w:p w:rsidR="00FB3050" w:rsidRDefault="00FB3050" w:rsidP="00FB3050">
            <w:r>
              <w:rPr>
                <w:rFonts w:hint="eastAsia"/>
              </w:rPr>
              <w:t>output</w:t>
            </w:r>
          </w:p>
        </w:tc>
        <w:tc>
          <w:tcPr>
            <w:tcW w:w="824" w:type="dxa"/>
          </w:tcPr>
          <w:p w:rsidR="00FB3050" w:rsidRDefault="00FB3050" w:rsidP="00FB3050">
            <w:r>
              <w:rPr>
                <w:rFonts w:hint="eastAsia"/>
              </w:rPr>
              <w:t>1</w:t>
            </w:r>
          </w:p>
        </w:tc>
        <w:tc>
          <w:tcPr>
            <w:tcW w:w="3903" w:type="dxa"/>
          </w:tcPr>
          <w:p w:rsidR="00FB3050" w:rsidRDefault="00FB3050" w:rsidP="00FB3050">
            <w:r>
              <w:rPr>
                <w:rFonts w:hint="eastAsia"/>
              </w:rPr>
              <w:t>PGM</w:t>
            </w:r>
            <w:r w:rsidR="007E72C8">
              <w:t>_RD</w:t>
            </w:r>
            <w:r>
              <w:rPr>
                <w:rFonts w:hint="eastAsia"/>
              </w:rPr>
              <w:t>发往</w:t>
            </w:r>
            <w:r>
              <w:rPr>
                <w:rFonts w:hint="eastAsia"/>
              </w:rPr>
              <w:t>GOE</w:t>
            </w:r>
            <w:r>
              <w:rPr>
                <w:rFonts w:hint="eastAsia"/>
              </w:rPr>
              <w:t>的</w:t>
            </w:r>
            <w:r>
              <w:rPr>
                <w:rFonts w:hint="eastAsia"/>
              </w:rPr>
              <w:t>m</w:t>
            </w:r>
            <w:r w:rsidR="007E72C8">
              <w:rPr>
                <w:rFonts w:hint="eastAsia"/>
              </w:rPr>
              <w:t>d</w:t>
            </w:r>
            <w:r>
              <w:rPr>
                <w:rFonts w:hint="eastAsia"/>
              </w:rPr>
              <w:t>有效信号</w:t>
            </w:r>
          </w:p>
        </w:tc>
      </w:tr>
      <w:tr w:rsidR="00FB3050" w:rsidTr="00EA008D">
        <w:trPr>
          <w:trHeight w:val="280"/>
          <w:jc w:val="center"/>
        </w:trPr>
        <w:tc>
          <w:tcPr>
            <w:tcW w:w="2100" w:type="dxa"/>
          </w:tcPr>
          <w:p w:rsidR="00FB3050" w:rsidRDefault="00FB3050" w:rsidP="00FB3050">
            <w:r>
              <w:rPr>
                <w:rFonts w:hint="eastAsia"/>
              </w:rPr>
              <w:t>pgm2uda_alf</w:t>
            </w:r>
          </w:p>
        </w:tc>
        <w:tc>
          <w:tcPr>
            <w:tcW w:w="1040" w:type="dxa"/>
          </w:tcPr>
          <w:p w:rsidR="00FB3050" w:rsidRDefault="00FB3050" w:rsidP="00FB3050">
            <w:r>
              <w:rPr>
                <w:rFonts w:hint="eastAsia"/>
              </w:rPr>
              <w:t>output</w:t>
            </w:r>
          </w:p>
        </w:tc>
        <w:tc>
          <w:tcPr>
            <w:tcW w:w="824" w:type="dxa"/>
          </w:tcPr>
          <w:p w:rsidR="00FB3050" w:rsidRDefault="00FB3050" w:rsidP="00FB3050">
            <w:r>
              <w:rPr>
                <w:rFonts w:hint="eastAsia"/>
              </w:rPr>
              <w:t>1</w:t>
            </w:r>
          </w:p>
        </w:tc>
        <w:tc>
          <w:tcPr>
            <w:tcW w:w="3903" w:type="dxa"/>
          </w:tcPr>
          <w:p w:rsidR="00FB3050" w:rsidRDefault="00FB3050" w:rsidP="00FB3050">
            <w:r>
              <w:rPr>
                <w:rFonts w:hint="eastAsia"/>
              </w:rPr>
              <w:t>PGM</w:t>
            </w:r>
            <w:r w:rsidR="007E72C8">
              <w:t>_RD</w:t>
            </w:r>
            <w:r>
              <w:rPr>
                <w:rFonts w:hint="eastAsia"/>
              </w:rPr>
              <w:t>对</w:t>
            </w:r>
            <w:r>
              <w:rPr>
                <w:rFonts w:hint="eastAsia"/>
              </w:rPr>
              <w:t>UDA</w:t>
            </w:r>
            <w:r>
              <w:rPr>
                <w:rFonts w:hint="eastAsia"/>
              </w:rPr>
              <w:t>的反压信号</w:t>
            </w:r>
          </w:p>
        </w:tc>
      </w:tr>
      <w:tr w:rsidR="00FB3050" w:rsidTr="00EA008D">
        <w:trPr>
          <w:trHeight w:val="280"/>
          <w:jc w:val="center"/>
        </w:trPr>
        <w:tc>
          <w:tcPr>
            <w:tcW w:w="2100" w:type="dxa"/>
          </w:tcPr>
          <w:p w:rsidR="00FB3050" w:rsidRDefault="00FB3050" w:rsidP="00FB3050">
            <w:r>
              <w:t>pgm2uda_sent_start</w:t>
            </w:r>
          </w:p>
        </w:tc>
        <w:tc>
          <w:tcPr>
            <w:tcW w:w="1040" w:type="dxa"/>
          </w:tcPr>
          <w:p w:rsidR="00FB3050" w:rsidRDefault="00FB3050" w:rsidP="00FB3050">
            <w:r>
              <w:t>output</w:t>
            </w:r>
          </w:p>
        </w:tc>
        <w:tc>
          <w:tcPr>
            <w:tcW w:w="824" w:type="dxa"/>
          </w:tcPr>
          <w:p w:rsidR="00FB3050" w:rsidRDefault="00FB3050" w:rsidP="00FB3050">
            <w:r>
              <w:rPr>
                <w:rFonts w:hint="eastAsia"/>
              </w:rPr>
              <w:t>1</w:t>
            </w:r>
          </w:p>
        </w:tc>
        <w:tc>
          <w:tcPr>
            <w:tcW w:w="3903" w:type="dxa"/>
          </w:tcPr>
          <w:p w:rsidR="00FB3050" w:rsidRDefault="00FB3050" w:rsidP="00FB3050">
            <w:r>
              <w:rPr>
                <w:rFonts w:hint="eastAsia"/>
              </w:rPr>
              <w:t>P</w:t>
            </w:r>
            <w:r>
              <w:t>GM</w:t>
            </w:r>
            <w:r w:rsidR="007E72C8">
              <w:t>_RD</w:t>
            </w:r>
            <w:r>
              <w:rPr>
                <w:rFonts w:hint="eastAsia"/>
              </w:rPr>
              <w:t>对</w:t>
            </w:r>
            <w:r>
              <w:t>SCM</w:t>
            </w:r>
            <w:r>
              <w:rPr>
                <w:rFonts w:hint="eastAsia"/>
              </w:rPr>
              <w:t>告知测量开始的信号</w:t>
            </w:r>
          </w:p>
        </w:tc>
      </w:tr>
      <w:tr w:rsidR="00FB3050" w:rsidTr="00EA008D">
        <w:trPr>
          <w:trHeight w:val="280"/>
          <w:jc w:val="center"/>
        </w:trPr>
        <w:tc>
          <w:tcPr>
            <w:tcW w:w="2100" w:type="dxa"/>
          </w:tcPr>
          <w:p w:rsidR="00FB3050" w:rsidRDefault="00FB3050" w:rsidP="00FB3050"/>
        </w:tc>
        <w:tc>
          <w:tcPr>
            <w:tcW w:w="1040" w:type="dxa"/>
          </w:tcPr>
          <w:p w:rsidR="00FB3050" w:rsidRDefault="00FB3050" w:rsidP="00FB3050"/>
        </w:tc>
        <w:tc>
          <w:tcPr>
            <w:tcW w:w="824" w:type="dxa"/>
          </w:tcPr>
          <w:p w:rsidR="00FB3050" w:rsidRDefault="00FB3050" w:rsidP="00FB3050"/>
        </w:tc>
        <w:tc>
          <w:tcPr>
            <w:tcW w:w="3903" w:type="dxa"/>
          </w:tcPr>
          <w:p w:rsidR="00FB3050" w:rsidRDefault="00FB3050" w:rsidP="00FB3050">
            <w:pPr>
              <w:rPr>
                <w:rFonts w:hint="eastAsia"/>
              </w:rPr>
            </w:pPr>
          </w:p>
        </w:tc>
      </w:tr>
    </w:tbl>
    <w:p w:rsidR="00483500" w:rsidRPr="00483500" w:rsidRDefault="00483500" w:rsidP="00483500">
      <w:pPr>
        <w:rPr>
          <w:rFonts w:hint="eastAsia"/>
        </w:rPr>
      </w:pPr>
    </w:p>
    <w:p w:rsidR="00601B54" w:rsidRDefault="00EE410D" w:rsidP="00D46F08">
      <w:pPr>
        <w:pStyle w:val="4"/>
        <w:numPr>
          <w:ilvl w:val="2"/>
          <w:numId w:val="6"/>
        </w:numPr>
        <w:ind w:left="567"/>
      </w:pPr>
      <w:r>
        <w:rPr>
          <w:rFonts w:hint="eastAsia"/>
        </w:rPr>
        <w:lastRenderedPageBreak/>
        <w:t>模块设计</w:t>
      </w:r>
    </w:p>
    <w:p w:rsidR="00DD3CA8" w:rsidRDefault="00DD3CA8">
      <w:pPr>
        <w:ind w:firstLine="420"/>
      </w:pPr>
      <w:r>
        <w:rPr>
          <w:rFonts w:hint="eastAsia"/>
        </w:rPr>
        <w:t>P</w:t>
      </w:r>
      <w:r>
        <w:t>GM</w:t>
      </w:r>
      <w:r>
        <w:rPr>
          <w:rFonts w:hint="eastAsia"/>
        </w:rPr>
        <w:t>的发包原理如下：</w:t>
      </w:r>
      <w:r>
        <w:rPr>
          <w:rFonts w:hint="eastAsia"/>
        </w:rPr>
        <w:t xml:space="preserve"> </w:t>
      </w:r>
      <w:r w:rsidR="00394413">
        <w:rPr>
          <w:rFonts w:hint="eastAsia"/>
        </w:rPr>
        <w:t>首先</w:t>
      </w:r>
      <w:r w:rsidR="00394413">
        <w:rPr>
          <w:rFonts w:hint="eastAsia"/>
        </w:rPr>
        <w:t>A</w:t>
      </w:r>
      <w:r w:rsidR="00394413">
        <w:t>NT</w:t>
      </w:r>
      <w:r w:rsidR="00394413">
        <w:rPr>
          <w:rFonts w:hint="eastAsia"/>
        </w:rPr>
        <w:t>软件端将下发一条模板报文，</w:t>
      </w:r>
      <w:r w:rsidR="00394413">
        <w:rPr>
          <w:rFonts w:hint="eastAsia"/>
        </w:rPr>
        <w:t>P</w:t>
      </w:r>
      <w:r w:rsidR="00394413">
        <w:t>GM</w:t>
      </w:r>
      <w:r w:rsidR="00394413">
        <w:rPr>
          <w:rFonts w:hint="eastAsia"/>
        </w:rPr>
        <w:t>收到该报文后将会把报文存储在片上</w:t>
      </w:r>
      <w:r w:rsidR="00394413">
        <w:rPr>
          <w:rFonts w:hint="eastAsia"/>
        </w:rPr>
        <w:t>R</w:t>
      </w:r>
      <w:r w:rsidR="00394413">
        <w:t>AM</w:t>
      </w:r>
      <w:r w:rsidR="00394413">
        <w:rPr>
          <w:rFonts w:hint="eastAsia"/>
        </w:rPr>
        <w:t>；当测试开始时，</w:t>
      </w:r>
      <w:r w:rsidR="009111F8">
        <w:rPr>
          <w:rFonts w:hint="eastAsia"/>
        </w:rPr>
        <w:t>P</w:t>
      </w:r>
      <w:r w:rsidR="009111F8">
        <w:t>GM</w:t>
      </w:r>
      <w:r w:rsidR="009111F8">
        <w:rPr>
          <w:rFonts w:hint="eastAsia"/>
        </w:rPr>
        <w:t>不断从该</w:t>
      </w:r>
      <w:r w:rsidR="009111F8">
        <w:rPr>
          <w:rFonts w:hint="eastAsia"/>
        </w:rPr>
        <w:t>R</w:t>
      </w:r>
      <w:r w:rsidR="009111F8">
        <w:t>AM</w:t>
      </w:r>
      <w:r w:rsidR="009111F8">
        <w:rPr>
          <w:rFonts w:hint="eastAsia"/>
        </w:rPr>
        <w:t>中读出报文，并按照一定的规则和速率利用</w:t>
      </w:r>
      <w:r w:rsidR="009111F8">
        <w:rPr>
          <w:rFonts w:hint="eastAsia"/>
        </w:rPr>
        <w:t>F</w:t>
      </w:r>
      <w:r w:rsidR="009111F8">
        <w:t>AST</w:t>
      </w:r>
      <w:r w:rsidR="009111F8">
        <w:rPr>
          <w:rFonts w:hint="eastAsia"/>
        </w:rPr>
        <w:t>流水线进行发送。</w:t>
      </w:r>
      <w:r w:rsidR="00E23D78">
        <w:rPr>
          <w:rFonts w:hint="eastAsia"/>
        </w:rPr>
        <w:t>所以，我们将</w:t>
      </w:r>
      <w:r w:rsidR="00E23D78">
        <w:rPr>
          <w:rFonts w:hint="eastAsia"/>
        </w:rPr>
        <w:t>P</w:t>
      </w:r>
      <w:r w:rsidR="00E23D78">
        <w:t>GM</w:t>
      </w:r>
      <w:r w:rsidR="00E23D78">
        <w:rPr>
          <w:rFonts w:hint="eastAsia"/>
        </w:rPr>
        <w:t>的功能拆分为三部分，分别为：</w:t>
      </w:r>
      <w:r w:rsidR="00E23D78">
        <w:rPr>
          <w:rFonts w:hint="eastAsia"/>
        </w:rPr>
        <w:t>P</w:t>
      </w:r>
      <w:r w:rsidR="00E23D78">
        <w:t>GM_RD, PGM_WR</w:t>
      </w:r>
      <w:r w:rsidR="00E23D78">
        <w:rPr>
          <w:rFonts w:hint="eastAsia"/>
        </w:rPr>
        <w:t>与</w:t>
      </w:r>
      <w:r w:rsidR="00E23D78">
        <w:t>PGM_RAM</w:t>
      </w:r>
      <w:r w:rsidR="00E23D78">
        <w:rPr>
          <w:rFonts w:hint="eastAsia"/>
        </w:rPr>
        <w:t>，分别用于接收模板报文，发送报文与存储报文。</w:t>
      </w:r>
      <w:r w:rsidR="004A4450">
        <w:rPr>
          <w:rFonts w:hint="eastAsia"/>
        </w:rPr>
        <w:t>这三个子模块的连接关系如下图所示：</w:t>
      </w:r>
    </w:p>
    <w:p w:rsidR="004A4450" w:rsidRDefault="00F26441" w:rsidP="004A4450">
      <w:r>
        <w:object w:dxaOrig="19841" w:dyaOrig="8011">
          <v:shape id="_x0000_i1058" type="#_x0000_t75" style="width:414.7pt;height:167.4pt" o:ole="">
            <v:imagedata r:id="rId22" o:title=""/>
          </v:shape>
          <o:OLEObject Type="Embed" ProgID="Visio.Drawing.15" ShapeID="_x0000_i1058" DrawAspect="Content" ObjectID="_1598779306" r:id="rId23"/>
        </w:object>
      </w:r>
    </w:p>
    <w:p w:rsidR="004A4450" w:rsidRDefault="004A4450" w:rsidP="004A4450">
      <w:pPr>
        <w:jc w:val="center"/>
        <w:rPr>
          <w:rFonts w:hint="eastAsia"/>
        </w:rPr>
      </w:pPr>
      <w:r>
        <w:rPr>
          <w:rFonts w:hint="eastAsia"/>
        </w:rPr>
        <w:t>图</w:t>
      </w:r>
      <w:r>
        <w:rPr>
          <w:rFonts w:hint="eastAsia"/>
        </w:rPr>
        <w:t>1</w:t>
      </w:r>
      <w:r>
        <w:t>1</w:t>
      </w:r>
      <w:r>
        <w:t xml:space="preserve"> PGM</w:t>
      </w:r>
      <w:r>
        <w:rPr>
          <w:rFonts w:hint="eastAsia"/>
        </w:rPr>
        <w:t>模块图</w:t>
      </w:r>
    </w:p>
    <w:p w:rsidR="004A4450" w:rsidRDefault="00781B1D">
      <w:pPr>
        <w:ind w:firstLine="420"/>
        <w:rPr>
          <w:rFonts w:hint="eastAsia"/>
        </w:rPr>
      </w:pPr>
      <w:r w:rsidRPr="00781B1D">
        <w:rPr>
          <w:rFonts w:hint="eastAsia"/>
          <w:b/>
        </w:rPr>
        <w:t>P</w:t>
      </w:r>
      <w:r w:rsidRPr="00781B1D">
        <w:rPr>
          <w:b/>
        </w:rPr>
        <w:t>GM_WR</w:t>
      </w:r>
      <w:r>
        <w:rPr>
          <w:b/>
        </w:rPr>
        <w:t>:</w:t>
      </w:r>
      <w:r w:rsidR="00FF59DE">
        <w:rPr>
          <w:b/>
        </w:rPr>
        <w:t xml:space="preserve"> </w:t>
      </w:r>
      <w:r w:rsidR="00FF59DE" w:rsidRPr="00FF59DE">
        <w:t>PGM</w:t>
      </w:r>
      <w:r w:rsidR="00FF59DE">
        <w:rPr>
          <w:rFonts w:hint="eastAsia"/>
        </w:rPr>
        <w:t>_</w:t>
      </w:r>
      <w:r w:rsidR="00FF59DE">
        <w:t>WR</w:t>
      </w:r>
      <w:r w:rsidR="00FF59DE">
        <w:rPr>
          <w:rFonts w:hint="eastAsia"/>
        </w:rPr>
        <w:t>模块</w:t>
      </w:r>
      <w:r w:rsidR="007A1987">
        <w:rPr>
          <w:rFonts w:hint="eastAsia"/>
        </w:rPr>
        <w:t>用于解析来自</w:t>
      </w:r>
      <w:r w:rsidR="007A1987">
        <w:rPr>
          <w:rFonts w:hint="eastAsia"/>
        </w:rPr>
        <w:t>C</w:t>
      </w:r>
      <w:r w:rsidR="007A1987">
        <w:t>PU</w:t>
      </w:r>
      <w:r w:rsidR="007A1987">
        <w:rPr>
          <w:rFonts w:hint="eastAsia"/>
        </w:rPr>
        <w:t>的模板报文，并将其存储在</w:t>
      </w:r>
      <w:r w:rsidR="007A1987">
        <w:rPr>
          <w:rFonts w:hint="eastAsia"/>
        </w:rPr>
        <w:t>P</w:t>
      </w:r>
      <w:r w:rsidR="007A1987">
        <w:t>GM_RAM</w:t>
      </w:r>
      <w:r w:rsidR="007A1987">
        <w:rPr>
          <w:rFonts w:hint="eastAsia"/>
        </w:rPr>
        <w:t>中，</w:t>
      </w:r>
      <w:r w:rsidR="005A7ACC">
        <w:rPr>
          <w:rFonts w:hint="eastAsia"/>
        </w:rPr>
        <w:t>其状态图如下所示</w:t>
      </w:r>
      <w:r w:rsidR="00870CBA">
        <w:rPr>
          <w:rFonts w:hint="eastAsia"/>
        </w:rPr>
        <w:t>。</w:t>
      </w:r>
      <w:r w:rsidR="00B95ADD">
        <w:rPr>
          <w:rFonts w:hint="eastAsia"/>
        </w:rPr>
        <w:t>P</w:t>
      </w:r>
      <w:r w:rsidR="00B95ADD">
        <w:t>GM_WR</w:t>
      </w:r>
      <w:r w:rsidR="00B95ADD">
        <w:rPr>
          <w:rFonts w:hint="eastAsia"/>
        </w:rPr>
        <w:t>初始处在</w:t>
      </w:r>
      <w:r w:rsidR="00B95ADD">
        <w:rPr>
          <w:rFonts w:hint="eastAsia"/>
        </w:rPr>
        <w:t>i</w:t>
      </w:r>
      <w:r w:rsidR="00B95ADD">
        <w:t>dle_s</w:t>
      </w:r>
      <w:r w:rsidR="00B95ADD">
        <w:rPr>
          <w:rFonts w:hint="eastAsia"/>
        </w:rPr>
        <w:t>状态，如果收到非来自</w:t>
      </w:r>
      <w:r w:rsidR="00B95ADD">
        <w:rPr>
          <w:rFonts w:hint="eastAsia"/>
        </w:rPr>
        <w:t>A</w:t>
      </w:r>
      <w:r w:rsidR="00B95ADD">
        <w:t>NT</w:t>
      </w:r>
      <w:r w:rsidR="00B95ADD">
        <w:rPr>
          <w:rFonts w:hint="eastAsia"/>
        </w:rPr>
        <w:t>软件端的报文，则</w:t>
      </w:r>
      <w:r w:rsidR="005E7CEE">
        <w:rPr>
          <w:rFonts w:hint="eastAsia"/>
        </w:rPr>
        <w:t>跳转至</w:t>
      </w:r>
      <w:r w:rsidR="005E7CEE">
        <w:rPr>
          <w:rFonts w:hint="eastAsia"/>
        </w:rPr>
        <w:t>s</w:t>
      </w:r>
      <w:r w:rsidR="005E7CEE">
        <w:t>ent_s</w:t>
      </w:r>
      <w:r w:rsidR="005E7CEE">
        <w:rPr>
          <w:rFonts w:hint="eastAsia"/>
        </w:rPr>
        <w:t>状态，并</w:t>
      </w:r>
      <w:r w:rsidR="00D5296B">
        <w:rPr>
          <w:rFonts w:hint="eastAsia"/>
        </w:rPr>
        <w:t>执行正常的</w:t>
      </w:r>
      <w:r w:rsidR="00D5296B">
        <w:rPr>
          <w:rFonts w:hint="eastAsia"/>
        </w:rPr>
        <w:t>f</w:t>
      </w:r>
      <w:r w:rsidR="00D5296B">
        <w:t>orward</w:t>
      </w:r>
      <w:r w:rsidR="00D5296B">
        <w:rPr>
          <w:rFonts w:hint="eastAsia"/>
        </w:rPr>
        <w:t>操作，将报文以及</w:t>
      </w:r>
      <w:r w:rsidR="00D5296B">
        <w:rPr>
          <w:rFonts w:hint="eastAsia"/>
        </w:rPr>
        <w:t>m</w:t>
      </w:r>
      <w:r w:rsidR="00D5296B">
        <w:t>etadata</w:t>
      </w:r>
      <w:r w:rsidR="00D5296B">
        <w:rPr>
          <w:rFonts w:hint="eastAsia"/>
        </w:rPr>
        <w:t>与</w:t>
      </w:r>
      <w:r w:rsidR="00D5296B">
        <w:rPr>
          <w:rFonts w:hint="eastAsia"/>
        </w:rPr>
        <w:t>p</w:t>
      </w:r>
      <w:r w:rsidR="00D5296B">
        <w:t>fv</w:t>
      </w:r>
      <w:r w:rsidR="00D5296B">
        <w:rPr>
          <w:rFonts w:hint="eastAsia"/>
        </w:rPr>
        <w:t>送至</w:t>
      </w:r>
      <w:r w:rsidR="00D5296B">
        <w:t>GOE</w:t>
      </w:r>
      <w:r w:rsidR="00D5296B">
        <w:rPr>
          <w:rFonts w:hint="eastAsia"/>
        </w:rPr>
        <w:t>模块</w:t>
      </w:r>
      <w:r w:rsidR="001A52B7">
        <w:rPr>
          <w:rFonts w:hint="eastAsia"/>
        </w:rPr>
        <w:t>，并在执行完毕后返回</w:t>
      </w:r>
      <w:r w:rsidR="001A52B7">
        <w:rPr>
          <w:rFonts w:hint="eastAsia"/>
        </w:rPr>
        <w:t>i</w:t>
      </w:r>
      <w:r w:rsidR="001A52B7">
        <w:t>dle_s</w:t>
      </w:r>
      <w:r w:rsidR="001A52B7">
        <w:rPr>
          <w:rFonts w:hint="eastAsia"/>
        </w:rPr>
        <w:t>状态</w:t>
      </w:r>
      <w:r w:rsidR="004C1EB5">
        <w:rPr>
          <w:rFonts w:hint="eastAsia"/>
        </w:rPr>
        <w:t>。而当收到来自</w:t>
      </w:r>
      <w:r w:rsidR="004C1EB5">
        <w:rPr>
          <w:rFonts w:hint="eastAsia"/>
        </w:rPr>
        <w:t>A</w:t>
      </w:r>
      <w:r w:rsidR="004C1EB5">
        <w:t>NT</w:t>
      </w:r>
      <w:r w:rsidR="004C1EB5">
        <w:rPr>
          <w:rFonts w:hint="eastAsia"/>
        </w:rPr>
        <w:t>软件端的报文时</w:t>
      </w:r>
      <w:r w:rsidR="006D17CD">
        <w:rPr>
          <w:rFonts w:hint="eastAsia"/>
        </w:rPr>
        <w:t>，将会跳转至</w:t>
      </w:r>
      <w:r w:rsidR="006D17CD">
        <w:rPr>
          <w:rFonts w:hint="eastAsia"/>
        </w:rPr>
        <w:t>s</w:t>
      </w:r>
      <w:r w:rsidR="006D17CD">
        <w:t>tore_s</w:t>
      </w:r>
      <w:r w:rsidR="006D17CD">
        <w:rPr>
          <w:rFonts w:hint="eastAsia"/>
        </w:rPr>
        <w:t>状态，并</w:t>
      </w:r>
      <w:r w:rsidR="003E7D76">
        <w:rPr>
          <w:rFonts w:hint="eastAsia"/>
        </w:rPr>
        <w:t>将所收到的</w:t>
      </w:r>
      <w:r w:rsidR="003E7D76">
        <w:rPr>
          <w:rFonts w:hint="eastAsia"/>
        </w:rPr>
        <w:t>d</w:t>
      </w:r>
      <w:r w:rsidR="003E7D76">
        <w:t>ata</w:t>
      </w:r>
      <w:r w:rsidR="003E7D76">
        <w:rPr>
          <w:rFonts w:hint="eastAsia"/>
        </w:rPr>
        <w:t>存储至</w:t>
      </w:r>
      <w:r w:rsidR="003E7D76">
        <w:rPr>
          <w:rFonts w:hint="eastAsia"/>
        </w:rPr>
        <w:t>P</w:t>
      </w:r>
      <w:r w:rsidR="003E7D76">
        <w:t>GM_RAM</w:t>
      </w:r>
      <w:r w:rsidR="003E7D76">
        <w:rPr>
          <w:rFonts w:hint="eastAsia"/>
        </w:rPr>
        <w:t>中，当读取到</w:t>
      </w:r>
      <w:r w:rsidR="008E7AE0">
        <w:rPr>
          <w:rFonts w:hint="eastAsia"/>
        </w:rPr>
        <w:t>报文尾时，</w:t>
      </w:r>
      <w:r w:rsidR="008E7AE0">
        <w:rPr>
          <w:rFonts w:hint="eastAsia"/>
        </w:rPr>
        <w:t>P</w:t>
      </w:r>
      <w:r w:rsidR="008E7AE0">
        <w:t>GM_WR</w:t>
      </w:r>
      <w:r w:rsidR="008E7AE0">
        <w:rPr>
          <w:rFonts w:hint="eastAsia"/>
        </w:rPr>
        <w:t>将跳转至</w:t>
      </w:r>
      <w:r w:rsidR="008E7AE0">
        <w:rPr>
          <w:rFonts w:hint="eastAsia"/>
        </w:rPr>
        <w:t>w</w:t>
      </w:r>
      <w:r w:rsidR="008E7AE0">
        <w:t>ait_s</w:t>
      </w:r>
      <w:r w:rsidR="008E7AE0">
        <w:rPr>
          <w:rFonts w:hint="eastAsia"/>
        </w:rPr>
        <w:t>状态，在此状态下，</w:t>
      </w:r>
      <w:r w:rsidR="002E14AC">
        <w:rPr>
          <w:rFonts w:hint="eastAsia"/>
        </w:rPr>
        <w:t>P</w:t>
      </w:r>
      <w:r w:rsidR="002E14AC">
        <w:t>RM_WR</w:t>
      </w:r>
      <w:r w:rsidR="002E14AC">
        <w:rPr>
          <w:rFonts w:hint="eastAsia"/>
        </w:rPr>
        <w:t>模块</w:t>
      </w:r>
      <w:r w:rsidR="008E7AE0">
        <w:rPr>
          <w:rFonts w:hint="eastAsia"/>
        </w:rPr>
        <w:t>将会进行计时，并在计时器</w:t>
      </w:r>
      <w:r w:rsidR="002E14AC">
        <w:rPr>
          <w:rFonts w:hint="eastAsia"/>
        </w:rPr>
        <w:t>到达</w:t>
      </w:r>
      <w:r w:rsidR="006E6A70">
        <w:rPr>
          <w:rFonts w:hint="eastAsia"/>
        </w:rPr>
        <w:t>t</w:t>
      </w:r>
      <w:r w:rsidR="006E6A70">
        <w:t>est_time_cnt &gt;= test_time_reg</w:t>
      </w:r>
      <w:r w:rsidR="006E6A70">
        <w:rPr>
          <w:rFonts w:hint="eastAsia"/>
        </w:rPr>
        <w:t>时将</w:t>
      </w:r>
      <w:r w:rsidR="006E6A70">
        <w:rPr>
          <w:rFonts w:hint="eastAsia"/>
        </w:rPr>
        <w:t>p</w:t>
      </w:r>
      <w:r w:rsidR="006E6A70">
        <w:t>gm_sent_finish_flag</w:t>
      </w:r>
      <w:r w:rsidR="006E6A70">
        <w:rPr>
          <w:rFonts w:hint="eastAsia"/>
        </w:rPr>
        <w:t>置位，</w:t>
      </w:r>
      <w:r w:rsidR="003621FE">
        <w:rPr>
          <w:rFonts w:hint="eastAsia"/>
        </w:rPr>
        <w:t>并跳转至</w:t>
      </w:r>
      <w:r w:rsidR="006A5347">
        <w:rPr>
          <w:rFonts w:hint="eastAsia"/>
        </w:rPr>
        <w:t>idle</w:t>
      </w:r>
      <w:r w:rsidR="006A5347">
        <w:t>_s</w:t>
      </w:r>
      <w:r w:rsidR="006A5347">
        <w:rPr>
          <w:rFonts w:hint="eastAsia"/>
        </w:rPr>
        <w:t>状态，</w:t>
      </w:r>
      <w:r w:rsidR="006E6A70">
        <w:rPr>
          <w:rFonts w:hint="eastAsia"/>
        </w:rPr>
        <w:t>从而通知</w:t>
      </w:r>
      <w:r w:rsidR="006E6A70">
        <w:rPr>
          <w:rFonts w:hint="eastAsia"/>
        </w:rPr>
        <w:t>P</w:t>
      </w:r>
      <w:r w:rsidR="006E6A70">
        <w:t>GM_RD</w:t>
      </w:r>
      <w:r w:rsidR="006E6A70">
        <w:rPr>
          <w:rFonts w:hint="eastAsia"/>
        </w:rPr>
        <w:t>停止</w:t>
      </w:r>
      <w:r w:rsidR="00F273A8">
        <w:rPr>
          <w:rFonts w:hint="eastAsia"/>
        </w:rPr>
        <w:t>发送报文</w:t>
      </w:r>
      <w:r w:rsidR="00F22399">
        <w:rPr>
          <w:rFonts w:hint="eastAsia"/>
        </w:rPr>
        <w:t>。</w:t>
      </w:r>
    </w:p>
    <w:p w:rsidR="005A7ACC" w:rsidRDefault="005A7ACC">
      <w:pPr>
        <w:ind w:firstLine="420"/>
      </w:pPr>
      <w:r>
        <w:object w:dxaOrig="12851" w:dyaOrig="5431">
          <v:shape id="_x0000_i1051" type="#_x0000_t75" style="width:399.75pt;height:168.8pt" o:ole="">
            <v:imagedata r:id="rId24" o:title=""/>
          </v:shape>
          <o:OLEObject Type="Embed" ProgID="Visio.Drawing.15" ShapeID="_x0000_i1051" DrawAspect="Content" ObjectID="_1598779307" r:id="rId25"/>
        </w:object>
      </w:r>
    </w:p>
    <w:p w:rsidR="005A7ACC" w:rsidRPr="005A7ACC" w:rsidRDefault="005A7ACC" w:rsidP="00917C19">
      <w:pPr>
        <w:ind w:firstLine="420"/>
        <w:jc w:val="center"/>
        <w:rPr>
          <w:rFonts w:hint="eastAsia"/>
        </w:rPr>
      </w:pPr>
      <w:r w:rsidRPr="005A7ACC">
        <w:rPr>
          <w:rFonts w:hint="eastAsia"/>
        </w:rPr>
        <w:t>图</w:t>
      </w:r>
      <w:r w:rsidRPr="005A7ACC">
        <w:rPr>
          <w:rFonts w:hint="eastAsia"/>
        </w:rPr>
        <w:t>1</w:t>
      </w:r>
      <w:r w:rsidRPr="005A7ACC">
        <w:t>2</w:t>
      </w:r>
      <w:r>
        <w:t xml:space="preserve"> </w:t>
      </w:r>
      <w:r w:rsidR="00917C19">
        <w:t>PGM_WR</w:t>
      </w:r>
      <w:r w:rsidR="00917C19">
        <w:rPr>
          <w:rFonts w:hint="eastAsia"/>
        </w:rPr>
        <w:t>状态机</w:t>
      </w:r>
    </w:p>
    <w:p w:rsidR="00781B1D" w:rsidRDefault="00781B1D">
      <w:pPr>
        <w:ind w:firstLine="420"/>
        <w:rPr>
          <w:rFonts w:hint="eastAsia"/>
        </w:rPr>
      </w:pPr>
      <w:r>
        <w:rPr>
          <w:rFonts w:hint="eastAsia"/>
          <w:b/>
        </w:rPr>
        <w:t>P</w:t>
      </w:r>
      <w:r>
        <w:rPr>
          <w:b/>
        </w:rPr>
        <w:t>GM_RD</w:t>
      </w:r>
      <w:r>
        <w:rPr>
          <w:rFonts w:hint="eastAsia"/>
          <w:b/>
        </w:rPr>
        <w:t>:</w:t>
      </w:r>
      <w:r w:rsidR="00224F26">
        <w:rPr>
          <w:b/>
        </w:rPr>
        <w:t xml:space="preserve"> </w:t>
      </w:r>
      <w:r w:rsidR="00224F26">
        <w:rPr>
          <w:rFonts w:hint="eastAsia"/>
        </w:rPr>
        <w:t>P</w:t>
      </w:r>
      <w:r w:rsidR="00224F26">
        <w:t>GM_RD</w:t>
      </w:r>
      <w:r w:rsidR="00224F26">
        <w:rPr>
          <w:rFonts w:hint="eastAsia"/>
        </w:rPr>
        <w:t>为</w:t>
      </w:r>
      <w:r w:rsidR="00224F26">
        <w:rPr>
          <w:rFonts w:hint="eastAsia"/>
        </w:rPr>
        <w:t>P</w:t>
      </w:r>
      <w:r w:rsidR="00224F26">
        <w:t>GM</w:t>
      </w:r>
      <w:r w:rsidR="00224F26">
        <w:rPr>
          <w:rFonts w:hint="eastAsia"/>
        </w:rPr>
        <w:t>模块中的核心子模块，</w:t>
      </w:r>
      <w:r w:rsidR="004A4066">
        <w:rPr>
          <w:rFonts w:hint="eastAsia"/>
        </w:rPr>
        <w:t>通过按照一定速率从</w:t>
      </w:r>
      <w:r w:rsidR="004A4066">
        <w:rPr>
          <w:rFonts w:hint="eastAsia"/>
        </w:rPr>
        <w:t>P</w:t>
      </w:r>
      <w:r w:rsidR="004A4066">
        <w:t>GM_RAM</w:t>
      </w:r>
      <w:r w:rsidR="004A4066">
        <w:rPr>
          <w:rFonts w:hint="eastAsia"/>
        </w:rPr>
        <w:t>中读取</w:t>
      </w:r>
      <w:r w:rsidR="00394185">
        <w:rPr>
          <w:rFonts w:hint="eastAsia"/>
        </w:rPr>
        <w:t>报文，并按照一定的规则修改报文中特定字段，实现发包的功能</w:t>
      </w:r>
      <w:r w:rsidR="007D5140">
        <w:rPr>
          <w:rFonts w:hint="eastAsia"/>
        </w:rPr>
        <w:t>，其状态图如下所示</w:t>
      </w:r>
      <w:r w:rsidR="00E17B57">
        <w:rPr>
          <w:rFonts w:hint="eastAsia"/>
        </w:rPr>
        <w:t>。</w:t>
      </w:r>
      <w:r w:rsidR="00E17B57">
        <w:rPr>
          <w:rFonts w:hint="eastAsia"/>
        </w:rPr>
        <w:t>P</w:t>
      </w:r>
      <w:r w:rsidR="00E17B57">
        <w:t>GM_RD</w:t>
      </w:r>
      <w:r w:rsidR="00E17B57">
        <w:rPr>
          <w:rFonts w:hint="eastAsia"/>
        </w:rPr>
        <w:t>首先处于</w:t>
      </w:r>
      <w:r w:rsidR="00E17B57">
        <w:rPr>
          <w:rFonts w:hint="eastAsia"/>
        </w:rPr>
        <w:t>idle</w:t>
      </w:r>
      <w:r w:rsidR="00E17B57">
        <w:t>_s</w:t>
      </w:r>
      <w:r w:rsidR="00E17B57">
        <w:rPr>
          <w:rFonts w:hint="eastAsia"/>
        </w:rPr>
        <w:t>状态，当收到来自</w:t>
      </w:r>
      <w:r w:rsidR="00E17B57">
        <w:rPr>
          <w:rFonts w:hint="eastAsia"/>
        </w:rPr>
        <w:t>P</w:t>
      </w:r>
      <w:r w:rsidR="00E17B57">
        <w:t>GM_WR</w:t>
      </w:r>
      <w:r w:rsidR="00E17B57">
        <w:rPr>
          <w:rFonts w:hint="eastAsia"/>
        </w:rPr>
        <w:t>的旁路消息，同时</w:t>
      </w:r>
      <w:r w:rsidR="00E17B57">
        <w:rPr>
          <w:rFonts w:hint="eastAsia"/>
        </w:rPr>
        <w:t>m</w:t>
      </w:r>
      <w:r w:rsidR="00E17B57">
        <w:t>d, pfv, dat</w:t>
      </w:r>
      <w:r w:rsidR="00E17B57">
        <w:rPr>
          <w:rFonts w:hint="eastAsia"/>
        </w:rPr>
        <w:t>a</w:t>
      </w:r>
      <w:r w:rsidR="00E17B57">
        <w:rPr>
          <w:rFonts w:hint="eastAsia"/>
        </w:rPr>
        <w:t>等有效时，跳转至</w:t>
      </w:r>
      <w:r w:rsidR="00E17B57">
        <w:rPr>
          <w:rFonts w:hint="eastAsia"/>
        </w:rPr>
        <w:t>s</w:t>
      </w:r>
      <w:r w:rsidR="00E17B57">
        <w:t>ent_s</w:t>
      </w:r>
      <w:r w:rsidR="00E17B57">
        <w:rPr>
          <w:rFonts w:hint="eastAsia"/>
        </w:rPr>
        <w:t>状态，并直接转发所收到的流水线中的报文并不做任何处理</w:t>
      </w:r>
      <w:r w:rsidR="00ED567A">
        <w:rPr>
          <w:rFonts w:hint="eastAsia"/>
        </w:rPr>
        <w:t>，当处理到报文尾时，跳转回</w:t>
      </w:r>
      <w:r w:rsidR="00ED567A">
        <w:rPr>
          <w:rFonts w:hint="eastAsia"/>
        </w:rPr>
        <w:t>i</w:t>
      </w:r>
      <w:r w:rsidR="00ED567A">
        <w:t>dle_s</w:t>
      </w:r>
      <w:r w:rsidR="00ED567A">
        <w:rPr>
          <w:rFonts w:hint="eastAsia"/>
        </w:rPr>
        <w:t>状态。</w:t>
      </w:r>
      <w:r w:rsidR="009B368B">
        <w:rPr>
          <w:rFonts w:hint="eastAsia"/>
        </w:rPr>
        <w:t>而当收到发包开始的消息时，将</w:t>
      </w:r>
      <w:r w:rsidR="00B96DD3">
        <w:rPr>
          <w:rFonts w:hint="eastAsia"/>
        </w:rPr>
        <w:t>跳转至</w:t>
      </w:r>
      <w:r w:rsidR="00B96DD3">
        <w:rPr>
          <w:rFonts w:hint="eastAsia"/>
        </w:rPr>
        <w:t>r</w:t>
      </w:r>
      <w:r w:rsidR="00B96DD3">
        <w:t>ead_s</w:t>
      </w:r>
      <w:r w:rsidR="00B96DD3">
        <w:rPr>
          <w:rFonts w:hint="eastAsia"/>
        </w:rPr>
        <w:t>状态，并从</w:t>
      </w:r>
      <w:r w:rsidR="00B96DD3">
        <w:rPr>
          <w:rFonts w:hint="eastAsia"/>
        </w:rPr>
        <w:lastRenderedPageBreak/>
        <w:t>P</w:t>
      </w:r>
      <w:r w:rsidR="00B96DD3">
        <w:t>GM_RAM</w:t>
      </w:r>
      <w:r w:rsidR="00B96DD3">
        <w:rPr>
          <w:rFonts w:hint="eastAsia"/>
        </w:rPr>
        <w:t>中读取一个完整报文进行发送，当至报文尾时，</w:t>
      </w:r>
      <w:r w:rsidR="00067AFD">
        <w:rPr>
          <w:rFonts w:hint="eastAsia"/>
        </w:rPr>
        <w:t>将</w:t>
      </w:r>
      <w:r w:rsidR="00067AFD">
        <w:rPr>
          <w:rFonts w:hint="eastAsia"/>
        </w:rPr>
        <w:t>l</w:t>
      </w:r>
      <w:r w:rsidR="00067AFD">
        <w:t>at_pkt_cnt</w:t>
      </w:r>
      <w:r w:rsidR="00067AFD">
        <w:rPr>
          <w:rFonts w:hint="eastAsia"/>
        </w:rPr>
        <w:t>加</w:t>
      </w:r>
      <w:r w:rsidR="00067AFD">
        <w:rPr>
          <w:rFonts w:hint="eastAsia"/>
        </w:rPr>
        <w:t>1</w:t>
      </w:r>
      <w:r w:rsidR="001048E3">
        <w:rPr>
          <w:rFonts w:hint="eastAsia"/>
        </w:rPr>
        <w:t>并</w:t>
      </w:r>
      <w:r w:rsidR="00B96DD3">
        <w:rPr>
          <w:rFonts w:hint="eastAsia"/>
        </w:rPr>
        <w:t>跳转至</w:t>
      </w:r>
      <w:r w:rsidR="00B96DD3">
        <w:rPr>
          <w:rFonts w:hint="eastAsia"/>
        </w:rPr>
        <w:t>w</w:t>
      </w:r>
      <w:r w:rsidR="00B96DD3">
        <w:t>ait_s</w:t>
      </w:r>
      <w:r w:rsidR="00B96DD3">
        <w:rPr>
          <w:rFonts w:hint="eastAsia"/>
        </w:rPr>
        <w:t>状态，并触发</w:t>
      </w:r>
      <w:r w:rsidR="00B96DD3">
        <w:rPr>
          <w:rFonts w:hint="eastAsia"/>
        </w:rPr>
        <w:t>s</w:t>
      </w:r>
      <w:r w:rsidR="00B96DD3">
        <w:t>ent_rate_cnt</w:t>
      </w:r>
      <w:r w:rsidR="00B96DD3">
        <w:rPr>
          <w:rFonts w:hint="eastAsia"/>
        </w:rPr>
        <w:t>开始计数，当到达</w:t>
      </w:r>
      <w:r w:rsidR="00B96DD3">
        <w:rPr>
          <w:rFonts w:hint="eastAsia"/>
        </w:rPr>
        <w:t>s</w:t>
      </w:r>
      <w:r w:rsidR="00B96DD3">
        <w:t>ent_rate_cnt == sent_rate_reg</w:t>
      </w:r>
      <w:r w:rsidR="00B96DD3">
        <w:rPr>
          <w:rFonts w:hint="eastAsia"/>
        </w:rPr>
        <w:t>的条件时，</w:t>
      </w:r>
      <w:r w:rsidR="00067AFD">
        <w:rPr>
          <w:rFonts w:hint="eastAsia"/>
        </w:rPr>
        <w:t>再次检查</w:t>
      </w:r>
      <w:r w:rsidR="001048E3">
        <w:rPr>
          <w:rFonts w:hint="eastAsia"/>
        </w:rPr>
        <w:t>lat</w:t>
      </w:r>
      <w:r w:rsidR="001048E3">
        <w:t>_pkt_cnt</w:t>
      </w:r>
      <w:r w:rsidR="001048E3">
        <w:rPr>
          <w:rFonts w:hint="eastAsia"/>
        </w:rPr>
        <w:t>是否与</w:t>
      </w:r>
      <w:r w:rsidR="001048E3">
        <w:rPr>
          <w:rFonts w:hint="eastAsia"/>
        </w:rPr>
        <w:t>l</w:t>
      </w:r>
      <w:r w:rsidR="001048E3">
        <w:t>at_pkt_reg</w:t>
      </w:r>
      <w:r w:rsidR="001048E3">
        <w:rPr>
          <w:rFonts w:hint="eastAsia"/>
        </w:rPr>
        <w:t>相等。若相等，则跳转至</w:t>
      </w:r>
      <w:r w:rsidR="001048E3">
        <w:rPr>
          <w:rFonts w:hint="eastAsia"/>
        </w:rPr>
        <w:t>p</w:t>
      </w:r>
      <w:r w:rsidR="001048E3">
        <w:t>robe_s</w:t>
      </w:r>
      <w:r w:rsidR="001048E3">
        <w:rPr>
          <w:rFonts w:hint="eastAsia"/>
        </w:rPr>
        <w:t>状态，发送一个时延测量</w:t>
      </w:r>
      <w:r w:rsidR="001048E3">
        <w:rPr>
          <w:rFonts w:hint="eastAsia"/>
        </w:rPr>
        <w:t>p</w:t>
      </w:r>
      <w:r w:rsidR="001048E3">
        <w:t>robe</w:t>
      </w:r>
      <w:r w:rsidR="001048E3">
        <w:rPr>
          <w:rFonts w:hint="eastAsia"/>
        </w:rPr>
        <w:t>报文</w:t>
      </w:r>
      <w:r w:rsidR="001048E3">
        <w:rPr>
          <w:rFonts w:hint="eastAsia"/>
        </w:rPr>
        <w:t>,</w:t>
      </w:r>
      <w:r w:rsidR="001048E3">
        <w:t xml:space="preserve"> </w:t>
      </w:r>
      <w:r w:rsidR="001048E3">
        <w:rPr>
          <w:rFonts w:hint="eastAsia"/>
        </w:rPr>
        <w:t>完成后根据</w:t>
      </w:r>
      <w:r w:rsidR="001048E3">
        <w:t>pgm_sent_finish_reg</w:t>
      </w:r>
      <w:r w:rsidR="001048E3">
        <w:rPr>
          <w:rFonts w:hint="eastAsia"/>
        </w:rPr>
        <w:t>决定是否跳转到</w:t>
      </w:r>
      <w:r w:rsidR="001048E3">
        <w:rPr>
          <w:rFonts w:hint="eastAsia"/>
        </w:rPr>
        <w:t>i</w:t>
      </w:r>
      <w:r w:rsidR="001048E3">
        <w:t>dle_s</w:t>
      </w:r>
      <w:r w:rsidR="001048E3">
        <w:rPr>
          <w:rFonts w:hint="eastAsia"/>
        </w:rPr>
        <w:t>状态还是</w:t>
      </w:r>
      <w:r w:rsidR="001048E3">
        <w:rPr>
          <w:rFonts w:hint="eastAsia"/>
        </w:rPr>
        <w:t>w</w:t>
      </w:r>
      <w:r w:rsidR="001048E3">
        <w:t>ait_s</w:t>
      </w:r>
      <w:r w:rsidR="001048E3">
        <w:rPr>
          <w:rFonts w:hint="eastAsia"/>
        </w:rPr>
        <w:t>状态</w:t>
      </w:r>
      <w:r w:rsidR="00D117E8">
        <w:rPr>
          <w:rFonts w:hint="eastAsia"/>
        </w:rPr>
        <w:t>；若不相等，则跳转回</w:t>
      </w:r>
      <w:r w:rsidR="00D117E8">
        <w:rPr>
          <w:rFonts w:hint="eastAsia"/>
        </w:rPr>
        <w:t>rea</w:t>
      </w:r>
      <w:r w:rsidR="00D117E8">
        <w:t>d_s</w:t>
      </w:r>
      <w:r w:rsidR="00D117E8">
        <w:rPr>
          <w:rFonts w:hint="eastAsia"/>
        </w:rPr>
        <w:t>状态进行下一个报文的发送</w:t>
      </w:r>
      <w:r w:rsidR="008321FF">
        <w:rPr>
          <w:rFonts w:hint="eastAsia"/>
        </w:rPr>
        <w:t>，等待</w:t>
      </w:r>
      <w:r w:rsidR="00A34721">
        <w:rPr>
          <w:rFonts w:hint="eastAsia"/>
        </w:rPr>
        <w:t>p</w:t>
      </w:r>
      <w:r w:rsidR="00A34721">
        <w:t>gm_sent_finish_reg</w:t>
      </w:r>
      <w:r w:rsidR="00A34721">
        <w:rPr>
          <w:rFonts w:hint="eastAsia"/>
        </w:rPr>
        <w:t>被置位后跳转回</w:t>
      </w:r>
      <w:r w:rsidR="00A34721">
        <w:rPr>
          <w:rFonts w:hint="eastAsia"/>
        </w:rPr>
        <w:t>i</w:t>
      </w:r>
      <w:r w:rsidR="00A34721">
        <w:t>dle_s</w:t>
      </w:r>
      <w:r w:rsidR="00A34721">
        <w:rPr>
          <w:rFonts w:hint="eastAsia"/>
        </w:rPr>
        <w:t>状态。</w:t>
      </w:r>
    </w:p>
    <w:p w:rsidR="00397D48" w:rsidRPr="00224F26" w:rsidRDefault="00397D48">
      <w:pPr>
        <w:ind w:firstLine="420"/>
        <w:rPr>
          <w:rFonts w:hint="eastAsia"/>
        </w:rPr>
      </w:pPr>
      <w:r>
        <w:object w:dxaOrig="13030" w:dyaOrig="7330">
          <v:shape id="_x0000_i1066" type="#_x0000_t75" style="width:415.15pt;height:233.3pt" o:ole="">
            <v:imagedata r:id="rId26" o:title=""/>
          </v:shape>
          <o:OLEObject Type="Embed" ProgID="Visio.Drawing.15" ShapeID="_x0000_i1066" DrawAspect="Content" ObjectID="_1598779308" r:id="rId27"/>
        </w:object>
      </w:r>
    </w:p>
    <w:p w:rsidR="00781B1D" w:rsidRPr="00781B1D" w:rsidRDefault="00781B1D">
      <w:pPr>
        <w:ind w:firstLine="420"/>
        <w:rPr>
          <w:rFonts w:hint="eastAsia"/>
          <w:b/>
        </w:rPr>
      </w:pPr>
      <w:r>
        <w:rPr>
          <w:rFonts w:hint="eastAsia"/>
          <w:b/>
        </w:rPr>
        <w:t>P</w:t>
      </w:r>
      <w:r>
        <w:rPr>
          <w:b/>
        </w:rPr>
        <w:t>GM_RAM:</w:t>
      </w:r>
      <w:r w:rsidR="00E91733">
        <w:rPr>
          <w:b/>
        </w:rPr>
        <w:t xml:space="preserve"> </w:t>
      </w:r>
    </w:p>
    <w:p w:rsidR="009F6C72" w:rsidRDefault="000A2B6B" w:rsidP="000A2B6B">
      <w:pPr>
        <w:ind w:firstLine="420"/>
      </w:pPr>
      <w:r>
        <w:rPr>
          <w:rFonts w:hint="eastAsia"/>
        </w:rPr>
        <w:t>P</w:t>
      </w:r>
      <w:r>
        <w:t>GM</w:t>
      </w:r>
      <w:r>
        <w:rPr>
          <w:rFonts w:hint="eastAsia"/>
        </w:rPr>
        <w:t>_</w:t>
      </w:r>
      <w:r>
        <w:t>RAM</w:t>
      </w:r>
      <w:r>
        <w:rPr>
          <w:rFonts w:hint="eastAsia"/>
        </w:rPr>
        <w:t>模块为标准</w:t>
      </w:r>
      <w:r>
        <w:rPr>
          <w:rFonts w:hint="eastAsia"/>
        </w:rPr>
        <w:t>I</w:t>
      </w:r>
      <w:r>
        <w:t>P</w:t>
      </w:r>
      <w:r>
        <w:rPr>
          <w:rFonts w:hint="eastAsia"/>
        </w:rPr>
        <w:t>核生成的</w:t>
      </w:r>
      <w:r>
        <w:rPr>
          <w:rFonts w:hint="eastAsia"/>
        </w:rPr>
        <w:t>1</w:t>
      </w:r>
      <w:r>
        <w:t>44</w:t>
      </w:r>
      <w:r>
        <w:rPr>
          <w:rFonts w:hint="eastAsia"/>
        </w:rPr>
        <w:t>*</w:t>
      </w:r>
      <w:r>
        <w:t>128</w:t>
      </w:r>
      <w:r>
        <w:rPr>
          <w:rFonts w:hint="eastAsia"/>
        </w:rPr>
        <w:t>的</w:t>
      </w:r>
      <w:r>
        <w:rPr>
          <w:rFonts w:hint="eastAsia"/>
        </w:rPr>
        <w:t>R</w:t>
      </w:r>
      <w:r>
        <w:t>AM</w:t>
      </w:r>
      <w:r>
        <w:rPr>
          <w:rFonts w:hint="eastAsia"/>
        </w:rPr>
        <w:t>模块，</w:t>
      </w:r>
      <w:r w:rsidR="00EE410D">
        <w:rPr>
          <w:rFonts w:hint="eastAsia"/>
        </w:rPr>
        <w:t>P</w:t>
      </w:r>
      <w:r w:rsidR="00EE410D">
        <w:t>GM</w:t>
      </w:r>
      <w:r w:rsidR="00EE410D">
        <w:rPr>
          <w:rFonts w:hint="eastAsia"/>
        </w:rPr>
        <w:t>模块接收来自</w:t>
      </w:r>
      <w:r w:rsidR="00EE410D">
        <w:rPr>
          <w:rFonts w:hint="eastAsia"/>
        </w:rPr>
        <w:t>C</w:t>
      </w:r>
      <w:r w:rsidR="00EE410D">
        <w:t>PU</w:t>
      </w:r>
      <w:r w:rsidR="00EE410D">
        <w:rPr>
          <w:rFonts w:hint="eastAsia"/>
        </w:rPr>
        <w:t>的报文格式，并以一定的规则、速率产生相似报文并送</w:t>
      </w:r>
      <w:r w:rsidR="00EE410D">
        <w:rPr>
          <w:rFonts w:hint="eastAsia"/>
        </w:rPr>
        <w:t>G</w:t>
      </w:r>
      <w:r w:rsidR="00EE410D">
        <w:t>OE</w:t>
      </w:r>
      <w:r w:rsidR="00EE410D">
        <w:rPr>
          <w:rFonts w:hint="eastAsia"/>
        </w:rPr>
        <w:t>模块。</w:t>
      </w:r>
      <w:r w:rsidR="00DC4C3A">
        <w:rPr>
          <w:rFonts w:hint="eastAsia"/>
        </w:rPr>
        <w:t>因此，</w:t>
      </w:r>
      <w:r w:rsidR="006F3249">
        <w:rPr>
          <w:rFonts w:hint="eastAsia"/>
        </w:rPr>
        <w:t>首先</w:t>
      </w:r>
      <w:r w:rsidR="006F3249">
        <w:rPr>
          <w:rFonts w:hint="eastAsia"/>
        </w:rPr>
        <w:t>P</w:t>
      </w:r>
      <w:r w:rsidR="006F3249">
        <w:t>GM</w:t>
      </w:r>
      <w:r w:rsidR="006F3249">
        <w:rPr>
          <w:rFonts w:hint="eastAsia"/>
        </w:rPr>
        <w:t>模块需要片内</w:t>
      </w:r>
      <w:r w:rsidR="006F3249">
        <w:rPr>
          <w:rFonts w:hint="eastAsia"/>
        </w:rPr>
        <w:t>R</w:t>
      </w:r>
      <w:r w:rsidR="006F3249">
        <w:t>AM</w:t>
      </w:r>
      <w:r w:rsidR="006F3249">
        <w:rPr>
          <w:rFonts w:hint="eastAsia"/>
        </w:rPr>
        <w:t>对收到的来自软件的报文进行缓存</w:t>
      </w:r>
      <w:r w:rsidR="00332E3D">
        <w:rPr>
          <w:rFonts w:hint="eastAsia"/>
        </w:rPr>
        <w:t>。</w:t>
      </w:r>
      <w:r w:rsidR="009F6C72">
        <w:rPr>
          <w:rFonts w:hint="eastAsia"/>
        </w:rPr>
        <w:t>如下所示：</w:t>
      </w:r>
    </w:p>
    <w:p w:rsidR="009F6C72" w:rsidRDefault="009F6C72" w:rsidP="00E55722">
      <w:pPr>
        <w:pBdr>
          <w:top w:val="single" w:sz="4" w:space="1" w:color="auto"/>
          <w:left w:val="single" w:sz="4" w:space="4" w:color="auto"/>
          <w:bottom w:val="single" w:sz="4" w:space="1" w:color="auto"/>
          <w:right w:val="single" w:sz="4" w:space="4" w:color="auto"/>
        </w:pBdr>
        <w:ind w:firstLine="420"/>
      </w:pPr>
      <w:r>
        <w:t>ram_1</w:t>
      </w:r>
      <w:r w:rsidR="002D7F7B">
        <w:t>4</w:t>
      </w:r>
      <w:r>
        <w:t>4_</w:t>
      </w:r>
      <w:r w:rsidR="006D2DE4">
        <w:t>128</w:t>
      </w:r>
      <w:r>
        <w:t xml:space="preserve"> pgm_</w:t>
      </w:r>
      <w:proofErr w:type="gramStart"/>
      <w:r>
        <w:t>ram(</w:t>
      </w:r>
      <w:proofErr w:type="gramEnd"/>
    </w:p>
    <w:p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.aclr</w:t>
      </w:r>
      <w:proofErr w:type="gramEnd"/>
      <w:r>
        <w:t>(~rst_n),</w:t>
      </w:r>
    </w:p>
    <w:p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.clock</w:t>
      </w:r>
      <w:proofErr w:type="gramEnd"/>
      <w:r>
        <w:t>(clk),</w:t>
      </w:r>
    </w:p>
    <w:p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.wraddress</w:t>
      </w:r>
      <w:proofErr w:type="gramEnd"/>
      <w:r>
        <w:t>(pgm_ram_waddr),</w:t>
      </w:r>
    </w:p>
    <w:p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.rdaddress</w:t>
      </w:r>
      <w:proofErr w:type="gramEnd"/>
      <w:r>
        <w:t>(pgm_rm_raddr),</w:t>
      </w:r>
    </w:p>
    <w:p w:rsidR="009F6C72" w:rsidRDefault="009F6C72" w:rsidP="00E55722">
      <w:pPr>
        <w:pBdr>
          <w:top w:val="single" w:sz="4" w:space="1" w:color="auto"/>
          <w:left w:val="single" w:sz="4" w:space="4" w:color="auto"/>
          <w:bottom w:val="single" w:sz="4" w:space="1" w:color="auto"/>
          <w:right w:val="single" w:sz="4" w:space="4" w:color="auto"/>
        </w:pBdr>
        <w:ind w:firstLine="420"/>
      </w:pPr>
      <w:r>
        <w:tab/>
        <w:t>.data(pgm_ram_wdata),</w:t>
      </w:r>
    </w:p>
    <w:p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.rden</w:t>
      </w:r>
      <w:proofErr w:type="gramEnd"/>
      <w:r>
        <w:t>(pgm_ram_rd),</w:t>
      </w:r>
    </w:p>
    <w:p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.wren</w:t>
      </w:r>
      <w:proofErr w:type="gramEnd"/>
      <w:r>
        <w:t>(pgm_ram_wr),</w:t>
      </w:r>
    </w:p>
    <w:p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.q</w:t>
      </w:r>
      <w:proofErr w:type="gramEnd"/>
      <w:r>
        <w:t>(pgm_ram_rdata)</w:t>
      </w:r>
    </w:p>
    <w:p w:rsidR="009F6C72" w:rsidRDefault="009F6C72" w:rsidP="00E55722">
      <w:pPr>
        <w:pBdr>
          <w:top w:val="single" w:sz="4" w:space="1" w:color="auto"/>
          <w:left w:val="single" w:sz="4" w:space="4" w:color="auto"/>
          <w:bottom w:val="single" w:sz="4" w:space="1" w:color="auto"/>
          <w:right w:val="single" w:sz="4" w:space="4" w:color="auto"/>
        </w:pBdr>
        <w:ind w:firstLine="420"/>
      </w:pPr>
      <w:r>
        <w:t>);</w:t>
      </w:r>
    </w:p>
    <w:p w:rsidR="00110EF9" w:rsidRDefault="00E55722" w:rsidP="00CA5ACB">
      <w:pPr>
        <w:ind w:firstLine="420"/>
      </w:pPr>
      <w:r>
        <w:rPr>
          <w:rFonts w:hint="eastAsia"/>
        </w:rPr>
        <w:t>该</w:t>
      </w:r>
      <w:r>
        <w:rPr>
          <w:rFonts w:hint="eastAsia"/>
        </w:rPr>
        <w:t>r</w:t>
      </w:r>
      <w:r>
        <w:t>am</w:t>
      </w:r>
      <w:r w:rsidR="006801BA">
        <w:rPr>
          <w:rFonts w:hint="eastAsia"/>
        </w:rPr>
        <w:t>能够存储一个最大为</w:t>
      </w:r>
      <w:r w:rsidR="006801BA">
        <w:rPr>
          <w:rFonts w:hint="eastAsia"/>
        </w:rPr>
        <w:t>1</w:t>
      </w:r>
      <w:r w:rsidR="006801BA">
        <w:t>500B</w:t>
      </w:r>
      <w:r w:rsidR="006801BA">
        <w:rPr>
          <w:rFonts w:hint="eastAsia"/>
        </w:rPr>
        <w:t>的以太网报文，即来自</w:t>
      </w:r>
      <w:r w:rsidR="006801BA">
        <w:rPr>
          <w:rFonts w:hint="eastAsia"/>
        </w:rPr>
        <w:t>C</w:t>
      </w:r>
      <w:r w:rsidR="006801BA">
        <w:t>PU</w:t>
      </w:r>
      <w:r w:rsidR="006801BA">
        <w:rPr>
          <w:rFonts w:hint="eastAsia"/>
        </w:rPr>
        <w:t>的最大的报文大小。</w:t>
      </w:r>
      <w:r w:rsidR="006965D8">
        <w:rPr>
          <w:rFonts w:hint="eastAsia"/>
        </w:rPr>
        <w:t>当</w:t>
      </w:r>
      <w:r w:rsidR="006965D8">
        <w:rPr>
          <w:rFonts w:hint="eastAsia"/>
        </w:rPr>
        <w:t>P</w:t>
      </w:r>
      <w:r w:rsidR="006965D8">
        <w:t>GM</w:t>
      </w:r>
      <w:r w:rsidR="006965D8">
        <w:rPr>
          <w:rFonts w:hint="eastAsia"/>
        </w:rPr>
        <w:t>收到来自</w:t>
      </w:r>
      <w:r w:rsidR="006965D8">
        <w:rPr>
          <w:rFonts w:hint="eastAsia"/>
        </w:rPr>
        <w:t>U</w:t>
      </w:r>
      <w:r w:rsidR="006965D8">
        <w:t>DA</w:t>
      </w:r>
      <w:r w:rsidR="006965D8">
        <w:rPr>
          <w:rFonts w:hint="eastAsia"/>
        </w:rPr>
        <w:t>的报文后，将会报文存储在</w:t>
      </w:r>
      <w:r w:rsidR="006965D8">
        <w:rPr>
          <w:rFonts w:hint="eastAsia"/>
        </w:rPr>
        <w:t>p</w:t>
      </w:r>
      <w:r w:rsidR="006965D8">
        <w:t>gm_ram</w:t>
      </w:r>
      <w:r w:rsidR="006965D8">
        <w:rPr>
          <w:rFonts w:hint="eastAsia"/>
        </w:rPr>
        <w:t>中，并不断将报文读出并通过</w:t>
      </w:r>
      <w:r w:rsidR="006965D8">
        <w:rPr>
          <w:rFonts w:hint="eastAsia"/>
        </w:rPr>
        <w:t>G</w:t>
      </w:r>
      <w:r w:rsidR="006965D8">
        <w:t>OE</w:t>
      </w:r>
      <w:r w:rsidR="006965D8">
        <w:rPr>
          <w:rFonts w:hint="eastAsia"/>
        </w:rPr>
        <w:t>发送。</w:t>
      </w:r>
      <w:r w:rsidR="002E41EE">
        <w:rPr>
          <w:rFonts w:hint="eastAsia"/>
        </w:rPr>
        <w:t>需要注意的是，</w:t>
      </w:r>
      <w:r w:rsidR="002E41EE" w:rsidRPr="001C3FE3">
        <w:rPr>
          <w:rFonts w:hint="eastAsia"/>
          <w:color w:val="000000" w:themeColor="text1"/>
        </w:rPr>
        <w:t>报文从</w:t>
      </w:r>
      <w:r w:rsidR="002E41EE" w:rsidRPr="001C3FE3">
        <w:rPr>
          <w:rFonts w:hint="eastAsia"/>
          <w:color w:val="000000" w:themeColor="text1"/>
        </w:rPr>
        <w:t>p</w:t>
      </w:r>
      <w:r w:rsidR="002E41EE" w:rsidRPr="001C3FE3">
        <w:rPr>
          <w:color w:val="000000" w:themeColor="text1"/>
        </w:rPr>
        <w:t>gm_ram</w:t>
      </w:r>
      <w:r w:rsidR="002E41EE" w:rsidRPr="001C3FE3">
        <w:rPr>
          <w:rFonts w:hint="eastAsia"/>
          <w:color w:val="000000" w:themeColor="text1"/>
        </w:rPr>
        <w:t>中读取速率由</w:t>
      </w:r>
      <w:r w:rsidR="002E41EE" w:rsidRPr="001C3FE3">
        <w:rPr>
          <w:rFonts w:hint="eastAsia"/>
          <w:color w:val="000000" w:themeColor="text1"/>
        </w:rPr>
        <w:t>P</w:t>
      </w:r>
      <w:r w:rsidR="002E41EE" w:rsidRPr="001C3FE3">
        <w:rPr>
          <w:color w:val="000000" w:themeColor="text1"/>
        </w:rPr>
        <w:t>GM</w:t>
      </w:r>
      <w:r w:rsidR="002E41EE" w:rsidRPr="001C3FE3">
        <w:rPr>
          <w:rFonts w:hint="eastAsia"/>
          <w:color w:val="000000" w:themeColor="text1"/>
        </w:rPr>
        <w:t>模块中相关寄存器</w:t>
      </w:r>
      <w:r w:rsidR="003E4EB0" w:rsidRPr="001C3FE3">
        <w:rPr>
          <w:rFonts w:hint="eastAsia"/>
          <w:color w:val="000000" w:themeColor="text1"/>
        </w:rPr>
        <w:t>控制</w:t>
      </w:r>
      <w:r w:rsidR="00B5236F">
        <w:rPr>
          <w:rFonts w:hint="eastAsia"/>
        </w:rPr>
        <w:t>，同时</w:t>
      </w:r>
      <w:r w:rsidR="00B5236F">
        <w:rPr>
          <w:rFonts w:hint="eastAsia"/>
        </w:rPr>
        <w:t>P</w:t>
      </w:r>
      <w:r w:rsidR="00B5236F">
        <w:t>GM</w:t>
      </w:r>
      <w:r w:rsidR="00B5236F">
        <w:rPr>
          <w:rFonts w:hint="eastAsia"/>
        </w:rPr>
        <w:t>中的一些寄存器将会控制如何对报文进行修改。</w:t>
      </w:r>
    </w:p>
    <w:p w:rsidR="003A507E" w:rsidRDefault="003A507E" w:rsidP="00CA5ACB">
      <w:pPr>
        <w:ind w:firstLine="420"/>
      </w:pPr>
    </w:p>
    <w:p w:rsidR="003A507E" w:rsidRDefault="003A507E" w:rsidP="00CA5ACB">
      <w:pPr>
        <w:ind w:firstLine="420"/>
        <w:rPr>
          <w:rFonts w:hint="eastAsia"/>
        </w:rPr>
      </w:pPr>
      <w:bookmarkStart w:id="16" w:name="_GoBack"/>
      <w:bookmarkEnd w:id="16"/>
    </w:p>
    <w:p w:rsidR="00601B54" w:rsidRDefault="00601B54" w:rsidP="00D46F08">
      <w:pPr>
        <w:pStyle w:val="a6"/>
        <w:keepNext/>
        <w:keepLines/>
        <w:numPr>
          <w:ilvl w:val="1"/>
          <w:numId w:val="6"/>
        </w:numPr>
        <w:spacing w:before="280" w:after="290" w:line="376" w:lineRule="auto"/>
        <w:ind w:firstLineChars="0"/>
        <w:outlineLvl w:val="3"/>
        <w:rPr>
          <w:rFonts w:cstheme="majorBidi"/>
          <w:b/>
          <w:bCs/>
          <w:vanish/>
          <w:sz w:val="24"/>
          <w:szCs w:val="28"/>
        </w:rPr>
      </w:pPr>
    </w:p>
    <w:p w:rsidR="00601B54" w:rsidRDefault="00601B54" w:rsidP="00D46F08">
      <w:pPr>
        <w:pStyle w:val="a6"/>
        <w:keepNext/>
        <w:keepLines/>
        <w:numPr>
          <w:ilvl w:val="1"/>
          <w:numId w:val="6"/>
        </w:numPr>
        <w:spacing w:before="280" w:after="290" w:line="376" w:lineRule="auto"/>
        <w:ind w:firstLineChars="0"/>
        <w:outlineLvl w:val="3"/>
        <w:rPr>
          <w:rFonts w:cstheme="majorBidi"/>
          <w:b/>
          <w:bCs/>
          <w:vanish/>
          <w:sz w:val="24"/>
          <w:szCs w:val="28"/>
        </w:rPr>
      </w:pPr>
    </w:p>
    <w:p w:rsidR="00601B54" w:rsidRDefault="00EE410D">
      <w:pPr>
        <w:pStyle w:val="3"/>
        <w:numPr>
          <w:ilvl w:val="1"/>
          <w:numId w:val="2"/>
        </w:numPr>
        <w:ind w:left="426" w:hanging="426"/>
      </w:pPr>
      <w:r>
        <w:t>SCM</w:t>
      </w:r>
      <w:r>
        <w:rPr>
          <w:rFonts w:hint="eastAsia"/>
        </w:rPr>
        <w:t>模块详细设计</w:t>
      </w:r>
    </w:p>
    <w:p w:rsidR="00907D4F" w:rsidRPr="00907D4F" w:rsidRDefault="00907D4F" w:rsidP="00907D4F">
      <w:pPr>
        <w:ind w:firstLine="420"/>
      </w:pPr>
      <w:r>
        <w:rPr>
          <w:rFonts w:hint="eastAsia"/>
        </w:rPr>
        <w:t>S</w:t>
      </w:r>
      <w:r>
        <w:t>CM(</w:t>
      </w:r>
      <w:r>
        <w:rPr>
          <w:rFonts w:hint="eastAsia"/>
        </w:rPr>
        <w:t>Sta</w:t>
      </w:r>
      <w:r>
        <w:t>tistical Collecting Module)</w:t>
      </w:r>
      <w:r>
        <w:rPr>
          <w:rFonts w:hint="eastAsia"/>
        </w:rPr>
        <w:t>位于</w:t>
      </w:r>
      <w:r>
        <w:rPr>
          <w:rFonts w:hint="eastAsia"/>
        </w:rPr>
        <w:t>G</w:t>
      </w:r>
      <w:r>
        <w:t>ME</w:t>
      </w:r>
      <w:r>
        <w:rPr>
          <w:rFonts w:hint="eastAsia"/>
        </w:rPr>
        <w:t>与</w:t>
      </w:r>
      <w:r>
        <w:t>UDA</w:t>
      </w:r>
      <w:r>
        <w:rPr>
          <w:rFonts w:hint="eastAsia"/>
        </w:rPr>
        <w:t>之间，依靠</w:t>
      </w:r>
      <w:r>
        <w:rPr>
          <w:rFonts w:hint="eastAsia"/>
        </w:rPr>
        <w:t>P</w:t>
      </w:r>
      <w:r>
        <w:t>FV</w:t>
      </w:r>
      <w:r>
        <w:rPr>
          <w:rFonts w:hint="eastAsia"/>
        </w:rPr>
        <w:t>与</w:t>
      </w:r>
      <w:r>
        <w:rPr>
          <w:rFonts w:hint="eastAsia"/>
        </w:rPr>
        <w:t>m</w:t>
      </w:r>
      <w:r>
        <w:t>etadata</w:t>
      </w:r>
      <w:r>
        <w:rPr>
          <w:rFonts w:hint="eastAsia"/>
        </w:rPr>
        <w:t>对收到的报文的感兴趣数据</w:t>
      </w:r>
      <w:r w:rsidR="003F501E">
        <w:rPr>
          <w:rFonts w:hint="eastAsia"/>
        </w:rPr>
        <w:t>（数量、数据量与时延等）</w:t>
      </w:r>
      <w:r>
        <w:rPr>
          <w:rFonts w:hint="eastAsia"/>
        </w:rPr>
        <w:t>进行统计。</w:t>
      </w:r>
      <w:r w:rsidR="005D1BFB">
        <w:rPr>
          <w:rFonts w:hint="eastAsia"/>
        </w:rPr>
        <w:t>并在收集后将</w:t>
      </w:r>
      <w:r w:rsidR="005D1BFB">
        <w:rPr>
          <w:rFonts w:hint="eastAsia"/>
        </w:rPr>
        <w:t>m</w:t>
      </w:r>
      <w:r w:rsidR="005D1BFB">
        <w:t>etadata</w:t>
      </w:r>
      <w:r w:rsidR="005D1BFB">
        <w:rPr>
          <w:rFonts w:hint="eastAsia"/>
        </w:rPr>
        <w:t>中的</w:t>
      </w:r>
      <w:r w:rsidR="005D1BFB">
        <w:rPr>
          <w:rFonts w:hint="eastAsia"/>
        </w:rPr>
        <w:t>D</w:t>
      </w:r>
      <w:r w:rsidR="005D1BFB">
        <w:t>ISCARD</w:t>
      </w:r>
      <w:r w:rsidR="005D1BFB">
        <w:rPr>
          <w:rFonts w:hint="eastAsia"/>
        </w:rPr>
        <w:t>置位，从而使得已完成统计的报文在</w:t>
      </w:r>
      <w:r w:rsidR="005D1BFB">
        <w:rPr>
          <w:rFonts w:hint="eastAsia"/>
        </w:rPr>
        <w:t>U</w:t>
      </w:r>
      <w:r w:rsidR="005D1BFB">
        <w:t>D</w:t>
      </w:r>
      <w:r w:rsidR="00221D26">
        <w:t>A</w:t>
      </w:r>
      <w:r w:rsidR="005D1BFB">
        <w:rPr>
          <w:rFonts w:hint="eastAsia"/>
        </w:rPr>
        <w:t>模块中被丢弃。</w:t>
      </w:r>
    </w:p>
    <w:p w:rsidR="00601B54" w:rsidRDefault="00EE410D" w:rsidP="001A7EDB">
      <w:pPr>
        <w:pStyle w:val="4"/>
        <w:numPr>
          <w:ilvl w:val="2"/>
          <w:numId w:val="5"/>
        </w:numPr>
        <w:ind w:left="567"/>
      </w:pPr>
      <w:r>
        <w:rPr>
          <w:rFonts w:hint="eastAsia"/>
        </w:rPr>
        <w:t>整体框架</w:t>
      </w:r>
    </w:p>
    <w:p w:rsidR="00A6095E" w:rsidRDefault="00A6095E" w:rsidP="00A6095E">
      <w:pPr>
        <w:ind w:firstLine="420"/>
      </w:pPr>
      <w:r>
        <w:t>SCM</w:t>
      </w:r>
      <w:r>
        <w:rPr>
          <w:rFonts w:hint="eastAsia"/>
        </w:rPr>
        <w:t>所处位置与前后模块的连接关系如图</w:t>
      </w:r>
      <w:r>
        <w:rPr>
          <w:rFonts w:hint="eastAsia"/>
        </w:rPr>
        <w:t>1</w:t>
      </w:r>
      <w:r w:rsidR="00876432">
        <w:t>1</w:t>
      </w:r>
      <w:r>
        <w:rPr>
          <w:rFonts w:hint="eastAsia"/>
        </w:rPr>
        <w:t>所示。</w:t>
      </w:r>
      <w:r>
        <w:rPr>
          <w:rFonts w:hint="eastAsia"/>
        </w:rPr>
        <w:t>S</w:t>
      </w:r>
      <w:r>
        <w:t>CM</w:t>
      </w:r>
      <w:r>
        <w:rPr>
          <w:rFonts w:hint="eastAsia"/>
        </w:rPr>
        <w:t>位于</w:t>
      </w:r>
      <w:r>
        <w:t>GME</w:t>
      </w:r>
      <w:r>
        <w:rPr>
          <w:rFonts w:hint="eastAsia"/>
        </w:rPr>
        <w:t>与</w:t>
      </w:r>
      <w:r>
        <w:t>UDA</w:t>
      </w:r>
      <w:r>
        <w:rPr>
          <w:rFonts w:hint="eastAsia"/>
        </w:rPr>
        <w:t>之间，其接口信号与</w:t>
      </w:r>
      <w:r>
        <w:t>GME</w:t>
      </w:r>
      <w:r>
        <w:rPr>
          <w:rFonts w:hint="eastAsia"/>
        </w:rPr>
        <w:t>对</w:t>
      </w:r>
      <w:r>
        <w:rPr>
          <w:rFonts w:hint="eastAsia"/>
        </w:rPr>
        <w:t>U</w:t>
      </w:r>
      <w:r>
        <w:t>D</w:t>
      </w:r>
      <w:r w:rsidR="00DD5B08">
        <w:t>A</w:t>
      </w:r>
      <w:r>
        <w:rPr>
          <w:rFonts w:hint="eastAsia"/>
        </w:rPr>
        <w:t>的输出信号与</w:t>
      </w:r>
      <w:r>
        <w:t>UD</w:t>
      </w:r>
      <w:r w:rsidR="00DD5B08">
        <w:t>A</w:t>
      </w:r>
      <w:r>
        <w:rPr>
          <w:rFonts w:hint="eastAsia"/>
        </w:rPr>
        <w:t>来自</w:t>
      </w:r>
      <w:r>
        <w:rPr>
          <w:rFonts w:hint="eastAsia"/>
        </w:rPr>
        <w:t>G</w:t>
      </w:r>
      <w:r>
        <w:t>ME</w:t>
      </w:r>
      <w:r>
        <w:rPr>
          <w:rFonts w:hint="eastAsia"/>
        </w:rPr>
        <w:t>的输入信号匹配，从而减少对前后两个模块的更新与修改。</w:t>
      </w:r>
      <w:r w:rsidR="00EE410D">
        <w:rPr>
          <w:rFonts w:hint="eastAsia"/>
        </w:rPr>
        <w:t>从功能上来说，</w:t>
      </w:r>
      <w:r w:rsidR="00DD5B08">
        <w:rPr>
          <w:rFonts w:hint="eastAsia"/>
        </w:rPr>
        <w:t>S</w:t>
      </w:r>
      <w:r w:rsidR="00DD5B08">
        <w:t>CM</w:t>
      </w:r>
      <w:r w:rsidR="00DD5B08">
        <w:rPr>
          <w:rFonts w:hint="eastAsia"/>
        </w:rPr>
        <w:t>接收来自的</w:t>
      </w:r>
      <w:r w:rsidR="00DD5B08">
        <w:rPr>
          <w:rFonts w:hint="eastAsia"/>
        </w:rPr>
        <w:t>G</w:t>
      </w:r>
      <w:r w:rsidR="00DD5B08">
        <w:t>ME</w:t>
      </w:r>
      <w:r w:rsidR="00DD5B08">
        <w:rPr>
          <w:rFonts w:hint="eastAsia"/>
        </w:rPr>
        <w:t>模块的</w:t>
      </w:r>
      <w:r w:rsidR="00DD5B08">
        <w:rPr>
          <w:rFonts w:hint="eastAsia"/>
        </w:rPr>
        <w:t>P</w:t>
      </w:r>
      <w:r w:rsidR="00DD5B08">
        <w:t>FV</w:t>
      </w:r>
      <w:r w:rsidR="00DD5B08">
        <w:rPr>
          <w:rFonts w:hint="eastAsia"/>
        </w:rPr>
        <w:t>与</w:t>
      </w:r>
      <w:r w:rsidR="00DD5B08">
        <w:rPr>
          <w:rFonts w:hint="eastAsia"/>
        </w:rPr>
        <w:t>m</w:t>
      </w:r>
      <w:r w:rsidR="00DD5B08">
        <w:t>etadata</w:t>
      </w:r>
      <w:r w:rsidR="00DD5B08">
        <w:rPr>
          <w:rFonts w:hint="eastAsia"/>
        </w:rPr>
        <w:t>等信息，根据</w:t>
      </w:r>
      <w:r w:rsidR="00DD5B08">
        <w:rPr>
          <w:rFonts w:hint="eastAsia"/>
        </w:rPr>
        <w:t>A</w:t>
      </w:r>
      <w:r w:rsidR="00DD5B08">
        <w:t>NT</w:t>
      </w:r>
      <w:r w:rsidR="00DD5B08">
        <w:rPr>
          <w:rFonts w:hint="eastAsia"/>
        </w:rPr>
        <w:t>软件的配置需求对接收流量的相关数据进行统计，并将</w:t>
      </w:r>
      <w:r w:rsidR="00DD5B08">
        <w:rPr>
          <w:rFonts w:hint="eastAsia"/>
        </w:rPr>
        <w:t>m</w:t>
      </w:r>
      <w:r w:rsidR="00DD5B08">
        <w:t>etadata</w:t>
      </w:r>
      <w:r w:rsidR="00DD5B08">
        <w:rPr>
          <w:rFonts w:hint="eastAsia"/>
        </w:rPr>
        <w:t>中的</w:t>
      </w:r>
      <w:r w:rsidR="00DD5B08">
        <w:rPr>
          <w:rFonts w:hint="eastAsia"/>
        </w:rPr>
        <w:t>D</w:t>
      </w:r>
      <w:r w:rsidR="00DD5B08">
        <w:t>ISCARD</w:t>
      </w:r>
      <w:r w:rsidR="00DD5B08">
        <w:rPr>
          <w:rFonts w:hint="eastAsia"/>
        </w:rPr>
        <w:t>位置位，从而在完成统计后在</w:t>
      </w:r>
      <w:r w:rsidR="00DD5B08">
        <w:rPr>
          <w:rFonts w:hint="eastAsia"/>
        </w:rPr>
        <w:t>U</w:t>
      </w:r>
      <w:r w:rsidR="00DD5B08">
        <w:t>DA</w:t>
      </w:r>
      <w:r w:rsidR="00DD5B08">
        <w:rPr>
          <w:rFonts w:hint="eastAsia"/>
        </w:rPr>
        <w:t>中将报文丢弃。</w:t>
      </w:r>
    </w:p>
    <w:p w:rsidR="007C02D3" w:rsidRDefault="007C02D3" w:rsidP="00A6095E">
      <w:pPr>
        <w:ind w:firstLine="420"/>
      </w:pPr>
    </w:p>
    <w:p w:rsidR="001109E1" w:rsidRDefault="00FC7DC5" w:rsidP="0086175D">
      <w:r>
        <w:object w:dxaOrig="18990" w:dyaOrig="4281">
          <v:shape id="_x0000_i1036" type="#_x0000_t75" style="width:414.7pt;height:93.95pt" o:ole="">
            <v:imagedata r:id="rId28" o:title=""/>
          </v:shape>
          <o:OLEObject Type="Embed" ProgID="Visio.Drawing.15" ShapeID="_x0000_i1036" DrawAspect="Content" ObjectID="_1598779309" r:id="rId29"/>
        </w:object>
      </w:r>
    </w:p>
    <w:p w:rsidR="005E6128" w:rsidRPr="00A6095E" w:rsidRDefault="005E6128" w:rsidP="005E6128">
      <w:pPr>
        <w:jc w:val="center"/>
      </w:pPr>
      <w:r>
        <w:rPr>
          <w:rFonts w:hint="eastAsia"/>
        </w:rPr>
        <w:t>图</w:t>
      </w:r>
      <w:r>
        <w:rPr>
          <w:rFonts w:hint="eastAsia"/>
        </w:rPr>
        <w:t>1</w:t>
      </w:r>
      <w:r>
        <w:t>1 SCM</w:t>
      </w:r>
      <w:r>
        <w:rPr>
          <w:rFonts w:hint="eastAsia"/>
        </w:rPr>
        <w:t>模块接口与连接关系图</w:t>
      </w:r>
    </w:p>
    <w:p w:rsidR="00601B54" w:rsidRDefault="00EE410D" w:rsidP="001A7EDB">
      <w:pPr>
        <w:pStyle w:val="4"/>
        <w:numPr>
          <w:ilvl w:val="2"/>
          <w:numId w:val="5"/>
        </w:numPr>
        <w:ind w:left="567"/>
      </w:pPr>
      <w:r>
        <w:rPr>
          <w:rFonts w:hint="eastAsia"/>
        </w:rPr>
        <w:t>模块接口</w:t>
      </w:r>
    </w:p>
    <w:p w:rsidR="00D96551" w:rsidRDefault="001253FF" w:rsidP="002E0298">
      <w:pPr>
        <w:ind w:firstLine="420"/>
      </w:pPr>
      <w:r>
        <w:rPr>
          <w:rFonts w:hint="eastAsia"/>
        </w:rPr>
        <w:t>S</w:t>
      </w:r>
      <w:r>
        <w:t>CM</w:t>
      </w:r>
      <w:r>
        <w:rPr>
          <w:rFonts w:hint="eastAsia"/>
        </w:rPr>
        <w:t>的主要功能是根据</w:t>
      </w:r>
      <w:r>
        <w:t>FAST</w:t>
      </w:r>
      <w:r>
        <w:rPr>
          <w:rFonts w:hint="eastAsia"/>
        </w:rPr>
        <w:t>流水线中的</w:t>
      </w:r>
      <w:r>
        <w:rPr>
          <w:rFonts w:hint="eastAsia"/>
        </w:rPr>
        <w:t>P</w:t>
      </w:r>
      <w:r>
        <w:t>FV</w:t>
      </w:r>
      <w:r>
        <w:rPr>
          <w:rFonts w:hint="eastAsia"/>
        </w:rPr>
        <w:t>与</w:t>
      </w:r>
      <w:r>
        <w:rPr>
          <w:rFonts w:hint="eastAsia"/>
        </w:rPr>
        <w:t>m</w:t>
      </w:r>
      <w:r>
        <w:t>etadata</w:t>
      </w:r>
      <w:r>
        <w:rPr>
          <w:rFonts w:hint="eastAsia"/>
        </w:rPr>
        <w:t>进行数据统计，其输入数据接口设计较为简单，如表七所示</w:t>
      </w:r>
      <w:r w:rsidR="00934AF5">
        <w:rPr>
          <w:rFonts w:hint="eastAsia"/>
        </w:rPr>
        <w:t>。</w:t>
      </w:r>
      <w:r w:rsidR="000B08F3">
        <w:rPr>
          <w:rFonts w:hint="eastAsia"/>
        </w:rPr>
        <w:t>需要注意的是，</w:t>
      </w:r>
      <w:r w:rsidR="000B08F3">
        <w:rPr>
          <w:rFonts w:hint="eastAsia"/>
        </w:rPr>
        <w:t>S</w:t>
      </w:r>
      <w:r w:rsidR="000B08F3">
        <w:t>CM</w:t>
      </w:r>
      <w:r w:rsidR="000B08F3">
        <w:rPr>
          <w:rFonts w:hint="eastAsia"/>
        </w:rPr>
        <w:t>的输入信号</w:t>
      </w:r>
      <w:r w:rsidR="000B08F3">
        <w:rPr>
          <w:rFonts w:hint="eastAsia"/>
        </w:rPr>
        <w:t>g</w:t>
      </w:r>
      <w:r w:rsidR="000B08F3">
        <w:t>me2scm_valid</w:t>
      </w:r>
      <w:r w:rsidR="000B08F3">
        <w:rPr>
          <w:rFonts w:hint="eastAsia"/>
        </w:rPr>
        <w:t>以及输出信号</w:t>
      </w:r>
      <w:r w:rsidR="000B08F3">
        <w:rPr>
          <w:rFonts w:hint="eastAsia"/>
        </w:rPr>
        <w:t>s</w:t>
      </w:r>
      <w:r w:rsidR="000B08F3">
        <w:t>cm2uda_valid</w:t>
      </w:r>
      <w:r w:rsidR="000B08F3">
        <w:rPr>
          <w:rFonts w:hint="eastAsia"/>
        </w:rPr>
        <w:t>实际没有被使用，但是为了保证流水线信号的完整性，</w:t>
      </w:r>
      <w:r w:rsidR="00E55D6D">
        <w:rPr>
          <w:rFonts w:hint="eastAsia"/>
        </w:rPr>
        <w:t>依然对其进行保留。</w:t>
      </w:r>
    </w:p>
    <w:p w:rsidR="00E647C0" w:rsidRPr="002D0390" w:rsidRDefault="00E647C0" w:rsidP="00640F81">
      <w:pPr>
        <w:jc w:val="center"/>
      </w:pPr>
      <w:r w:rsidRPr="002D0390">
        <w:rPr>
          <w:rFonts w:hint="eastAsia"/>
        </w:rPr>
        <w:t>表七</w:t>
      </w:r>
      <w:r w:rsidRPr="002D0390">
        <w:rPr>
          <w:rFonts w:hint="eastAsia"/>
        </w:rPr>
        <w:t xml:space="preserve"> </w:t>
      </w:r>
      <w:r w:rsidR="001420AA" w:rsidRPr="002D0390">
        <w:t>SCM</w:t>
      </w:r>
      <w:r w:rsidR="001420AA" w:rsidRPr="002D0390">
        <w:rPr>
          <w:rFonts w:hint="eastAsia"/>
        </w:rPr>
        <w:t>模块输入输出信号定义表</w:t>
      </w:r>
    </w:p>
    <w:tbl>
      <w:tblPr>
        <w:tblStyle w:val="a5"/>
        <w:tblW w:w="7867" w:type="dxa"/>
        <w:jc w:val="center"/>
        <w:tblLayout w:type="fixed"/>
        <w:tblLook w:val="04A0" w:firstRow="1" w:lastRow="0" w:firstColumn="1" w:lastColumn="0" w:noHBand="0" w:noVBand="1"/>
      </w:tblPr>
      <w:tblGrid>
        <w:gridCol w:w="2100"/>
        <w:gridCol w:w="1040"/>
        <w:gridCol w:w="824"/>
        <w:gridCol w:w="3903"/>
      </w:tblGrid>
      <w:tr w:rsidR="00424EEB" w:rsidRPr="00640F81" w:rsidTr="00DF521D">
        <w:trPr>
          <w:trHeight w:val="280"/>
          <w:jc w:val="center"/>
        </w:trPr>
        <w:tc>
          <w:tcPr>
            <w:tcW w:w="2100" w:type="dxa"/>
          </w:tcPr>
          <w:p w:rsidR="00424EEB" w:rsidRPr="00640F81" w:rsidRDefault="00424EEB" w:rsidP="00640F81">
            <w:pPr>
              <w:jc w:val="center"/>
              <w:rPr>
                <w:b/>
              </w:rPr>
            </w:pPr>
            <w:r w:rsidRPr="00640F81">
              <w:rPr>
                <w:rFonts w:hint="eastAsia"/>
                <w:b/>
              </w:rPr>
              <w:t>信号名称</w:t>
            </w:r>
          </w:p>
        </w:tc>
        <w:tc>
          <w:tcPr>
            <w:tcW w:w="1040" w:type="dxa"/>
          </w:tcPr>
          <w:p w:rsidR="00424EEB" w:rsidRPr="00640F81" w:rsidRDefault="00424EEB" w:rsidP="00640F81">
            <w:pPr>
              <w:jc w:val="center"/>
              <w:rPr>
                <w:b/>
              </w:rPr>
            </w:pPr>
            <w:r w:rsidRPr="00640F81">
              <w:rPr>
                <w:rFonts w:hint="eastAsia"/>
                <w:b/>
              </w:rPr>
              <w:t>方向</w:t>
            </w:r>
          </w:p>
        </w:tc>
        <w:tc>
          <w:tcPr>
            <w:tcW w:w="824" w:type="dxa"/>
          </w:tcPr>
          <w:p w:rsidR="00424EEB" w:rsidRPr="00640F81" w:rsidRDefault="00424EEB" w:rsidP="00640F81">
            <w:pPr>
              <w:jc w:val="center"/>
              <w:rPr>
                <w:b/>
              </w:rPr>
            </w:pPr>
            <w:r w:rsidRPr="00640F81">
              <w:rPr>
                <w:rFonts w:hint="eastAsia"/>
                <w:b/>
              </w:rPr>
              <w:t>宽度</w:t>
            </w:r>
          </w:p>
        </w:tc>
        <w:tc>
          <w:tcPr>
            <w:tcW w:w="3903" w:type="dxa"/>
          </w:tcPr>
          <w:p w:rsidR="00424EEB" w:rsidRPr="00640F81" w:rsidRDefault="00424EEB" w:rsidP="00640F81">
            <w:pPr>
              <w:jc w:val="center"/>
              <w:rPr>
                <w:b/>
              </w:rPr>
            </w:pPr>
            <w:r w:rsidRPr="00640F81">
              <w:rPr>
                <w:rFonts w:hint="eastAsia"/>
                <w:b/>
              </w:rPr>
              <w:t>信号描述</w:t>
            </w:r>
          </w:p>
        </w:tc>
      </w:tr>
      <w:tr w:rsidR="00424EEB" w:rsidTr="00DF521D">
        <w:trPr>
          <w:trHeight w:val="280"/>
          <w:jc w:val="center"/>
        </w:trPr>
        <w:tc>
          <w:tcPr>
            <w:tcW w:w="2100" w:type="dxa"/>
          </w:tcPr>
          <w:p w:rsidR="00424EEB" w:rsidRDefault="00424EEB" w:rsidP="00640F81">
            <w:r>
              <w:rPr>
                <w:rFonts w:hint="eastAsia"/>
              </w:rPr>
              <w:t>clk</w:t>
            </w:r>
          </w:p>
        </w:tc>
        <w:tc>
          <w:tcPr>
            <w:tcW w:w="1040" w:type="dxa"/>
          </w:tcPr>
          <w:p w:rsidR="00424EEB" w:rsidRDefault="00424EEB" w:rsidP="00640F81">
            <w:r>
              <w:rPr>
                <w:rFonts w:hint="eastAsia"/>
              </w:rPr>
              <w:t>input</w:t>
            </w:r>
          </w:p>
        </w:tc>
        <w:tc>
          <w:tcPr>
            <w:tcW w:w="824" w:type="dxa"/>
          </w:tcPr>
          <w:p w:rsidR="00424EEB" w:rsidRDefault="00424EEB" w:rsidP="00640F81">
            <w:r>
              <w:rPr>
                <w:rFonts w:hint="eastAsia"/>
              </w:rPr>
              <w:t>1</w:t>
            </w:r>
          </w:p>
        </w:tc>
        <w:tc>
          <w:tcPr>
            <w:tcW w:w="3903" w:type="dxa"/>
          </w:tcPr>
          <w:p w:rsidR="00424EEB" w:rsidRDefault="00424EEB" w:rsidP="00640F81">
            <w:r>
              <w:rPr>
                <w:rFonts w:hint="eastAsia"/>
              </w:rPr>
              <w:t>时钟信号</w:t>
            </w:r>
          </w:p>
        </w:tc>
      </w:tr>
      <w:tr w:rsidR="00424EEB" w:rsidTr="00DF521D">
        <w:trPr>
          <w:trHeight w:val="280"/>
          <w:jc w:val="center"/>
        </w:trPr>
        <w:tc>
          <w:tcPr>
            <w:tcW w:w="2100" w:type="dxa"/>
          </w:tcPr>
          <w:p w:rsidR="00424EEB" w:rsidRDefault="00424EEB" w:rsidP="00640F81">
            <w:r>
              <w:rPr>
                <w:rFonts w:hint="eastAsia"/>
              </w:rPr>
              <w:t>rst_n</w:t>
            </w:r>
          </w:p>
        </w:tc>
        <w:tc>
          <w:tcPr>
            <w:tcW w:w="1040" w:type="dxa"/>
          </w:tcPr>
          <w:p w:rsidR="00424EEB" w:rsidRDefault="00424EEB" w:rsidP="00640F81">
            <w:r>
              <w:rPr>
                <w:rFonts w:hint="eastAsia"/>
              </w:rPr>
              <w:t>input</w:t>
            </w:r>
          </w:p>
        </w:tc>
        <w:tc>
          <w:tcPr>
            <w:tcW w:w="824" w:type="dxa"/>
          </w:tcPr>
          <w:p w:rsidR="00424EEB" w:rsidRDefault="00424EEB" w:rsidP="00640F81">
            <w:r>
              <w:rPr>
                <w:rFonts w:hint="eastAsia"/>
              </w:rPr>
              <w:t>1</w:t>
            </w:r>
          </w:p>
        </w:tc>
        <w:tc>
          <w:tcPr>
            <w:tcW w:w="3903" w:type="dxa"/>
          </w:tcPr>
          <w:p w:rsidR="00424EEB" w:rsidRDefault="00424EEB" w:rsidP="00640F81">
            <w:r>
              <w:rPr>
                <w:rFonts w:hint="eastAsia"/>
              </w:rPr>
              <w:t>复位信号</w:t>
            </w:r>
          </w:p>
        </w:tc>
      </w:tr>
      <w:tr w:rsidR="00424EEB" w:rsidTr="00DF521D">
        <w:trPr>
          <w:trHeight w:val="280"/>
          <w:jc w:val="center"/>
        </w:trPr>
        <w:tc>
          <w:tcPr>
            <w:tcW w:w="2100" w:type="dxa"/>
          </w:tcPr>
          <w:p w:rsidR="00424EEB" w:rsidRDefault="00086217" w:rsidP="00640F81">
            <w:r w:rsidRPr="00086217">
              <w:t>gme2scm_data_wr</w:t>
            </w:r>
          </w:p>
        </w:tc>
        <w:tc>
          <w:tcPr>
            <w:tcW w:w="1040" w:type="dxa"/>
          </w:tcPr>
          <w:p w:rsidR="00424EEB" w:rsidRDefault="00424EEB" w:rsidP="00640F81">
            <w:r>
              <w:rPr>
                <w:rFonts w:hint="eastAsia"/>
              </w:rPr>
              <w:t>input</w:t>
            </w:r>
          </w:p>
        </w:tc>
        <w:tc>
          <w:tcPr>
            <w:tcW w:w="824" w:type="dxa"/>
          </w:tcPr>
          <w:p w:rsidR="00424EEB" w:rsidRDefault="00A549FD" w:rsidP="00640F81">
            <w:r>
              <w:t>1</w:t>
            </w:r>
          </w:p>
        </w:tc>
        <w:tc>
          <w:tcPr>
            <w:tcW w:w="3903" w:type="dxa"/>
          </w:tcPr>
          <w:p w:rsidR="00424EEB" w:rsidRDefault="00A549FD" w:rsidP="00640F81">
            <w:r>
              <w:rPr>
                <w:rFonts w:hint="eastAsia"/>
              </w:rPr>
              <w:t>来自</w:t>
            </w:r>
            <w:r>
              <w:rPr>
                <w:rFonts w:hint="eastAsia"/>
              </w:rPr>
              <w:t>G</w:t>
            </w:r>
            <w:r>
              <w:t>ME</w:t>
            </w:r>
            <w:r>
              <w:rPr>
                <w:rFonts w:hint="eastAsia"/>
              </w:rPr>
              <w:t>的</w:t>
            </w:r>
            <w:r w:rsidR="0090686D">
              <w:rPr>
                <w:rFonts w:hint="eastAsia"/>
              </w:rPr>
              <w:t>写数据信号</w:t>
            </w:r>
          </w:p>
        </w:tc>
      </w:tr>
      <w:tr w:rsidR="00424EEB" w:rsidTr="00DF521D">
        <w:trPr>
          <w:trHeight w:val="280"/>
          <w:jc w:val="center"/>
        </w:trPr>
        <w:tc>
          <w:tcPr>
            <w:tcW w:w="2100" w:type="dxa"/>
          </w:tcPr>
          <w:p w:rsidR="00424EEB" w:rsidRDefault="00086217" w:rsidP="00640F81">
            <w:r w:rsidRPr="00086217">
              <w:t>gme2scm_md</w:t>
            </w:r>
          </w:p>
        </w:tc>
        <w:tc>
          <w:tcPr>
            <w:tcW w:w="1040" w:type="dxa"/>
          </w:tcPr>
          <w:p w:rsidR="00424EEB" w:rsidRDefault="00424EEB" w:rsidP="00640F81">
            <w:r>
              <w:rPr>
                <w:rFonts w:hint="eastAsia"/>
              </w:rPr>
              <w:t>input</w:t>
            </w:r>
          </w:p>
        </w:tc>
        <w:tc>
          <w:tcPr>
            <w:tcW w:w="824" w:type="dxa"/>
          </w:tcPr>
          <w:p w:rsidR="00424EEB" w:rsidRDefault="0090686D" w:rsidP="00640F81">
            <w:r>
              <w:t>256</w:t>
            </w:r>
          </w:p>
        </w:tc>
        <w:tc>
          <w:tcPr>
            <w:tcW w:w="3903" w:type="dxa"/>
          </w:tcPr>
          <w:p w:rsidR="00424EEB" w:rsidRDefault="0090686D" w:rsidP="00640F81">
            <w:r>
              <w:rPr>
                <w:rFonts w:hint="eastAsia"/>
              </w:rPr>
              <w:t>来自</w:t>
            </w:r>
            <w:r>
              <w:rPr>
                <w:rFonts w:hint="eastAsia"/>
              </w:rPr>
              <w:t>G</w:t>
            </w:r>
            <w:r>
              <w:t>ME</w:t>
            </w:r>
            <w:r>
              <w:rPr>
                <w:rFonts w:hint="eastAsia"/>
              </w:rPr>
              <w:t>的</w:t>
            </w:r>
            <w:r>
              <w:rPr>
                <w:rFonts w:hint="eastAsia"/>
              </w:rPr>
              <w:t>m</w:t>
            </w:r>
            <w:r>
              <w:t>etadata</w:t>
            </w:r>
            <w:r>
              <w:rPr>
                <w:rFonts w:hint="eastAsia"/>
              </w:rPr>
              <w:t>数据</w:t>
            </w:r>
          </w:p>
        </w:tc>
      </w:tr>
      <w:tr w:rsidR="00424EEB" w:rsidTr="00DF521D">
        <w:trPr>
          <w:trHeight w:val="280"/>
          <w:jc w:val="center"/>
        </w:trPr>
        <w:tc>
          <w:tcPr>
            <w:tcW w:w="2100" w:type="dxa"/>
          </w:tcPr>
          <w:p w:rsidR="00424EEB" w:rsidRDefault="00086217" w:rsidP="00640F81">
            <w:r w:rsidRPr="00086217">
              <w:t>gme2scm_pfv</w:t>
            </w:r>
          </w:p>
        </w:tc>
        <w:tc>
          <w:tcPr>
            <w:tcW w:w="1040" w:type="dxa"/>
          </w:tcPr>
          <w:p w:rsidR="00424EEB" w:rsidRDefault="00424EEB" w:rsidP="00640F81">
            <w:r>
              <w:rPr>
                <w:rFonts w:hint="eastAsia"/>
              </w:rPr>
              <w:t>input</w:t>
            </w:r>
          </w:p>
        </w:tc>
        <w:tc>
          <w:tcPr>
            <w:tcW w:w="824" w:type="dxa"/>
          </w:tcPr>
          <w:p w:rsidR="00424EEB" w:rsidRDefault="00904028" w:rsidP="00640F81">
            <w:r>
              <w:t>1040</w:t>
            </w:r>
          </w:p>
        </w:tc>
        <w:tc>
          <w:tcPr>
            <w:tcW w:w="3903" w:type="dxa"/>
          </w:tcPr>
          <w:p w:rsidR="00424EEB" w:rsidRDefault="00904028" w:rsidP="00640F81">
            <w:r>
              <w:rPr>
                <w:rFonts w:hint="eastAsia"/>
              </w:rPr>
              <w:t>来自</w:t>
            </w:r>
            <w:r>
              <w:rPr>
                <w:rFonts w:hint="eastAsia"/>
              </w:rPr>
              <w:t>G</w:t>
            </w:r>
            <w:r>
              <w:t>ME</w:t>
            </w:r>
            <w:r>
              <w:rPr>
                <w:rFonts w:hint="eastAsia"/>
              </w:rPr>
              <w:t>的</w:t>
            </w:r>
            <w:r>
              <w:rPr>
                <w:rFonts w:hint="eastAsia"/>
              </w:rPr>
              <w:t>P</w:t>
            </w:r>
            <w:r>
              <w:t>FV</w:t>
            </w:r>
            <w:r>
              <w:rPr>
                <w:rFonts w:hint="eastAsia"/>
              </w:rPr>
              <w:t>数据</w:t>
            </w:r>
          </w:p>
        </w:tc>
      </w:tr>
      <w:tr w:rsidR="00424EEB" w:rsidTr="00DF521D">
        <w:trPr>
          <w:trHeight w:val="280"/>
          <w:jc w:val="center"/>
        </w:trPr>
        <w:tc>
          <w:tcPr>
            <w:tcW w:w="2100" w:type="dxa"/>
          </w:tcPr>
          <w:p w:rsidR="00424EEB" w:rsidRDefault="001B1084" w:rsidP="00640F81">
            <w:r>
              <w:t>gme</w:t>
            </w:r>
            <w:r w:rsidR="005A5499">
              <w:t>2scm_valid</w:t>
            </w:r>
          </w:p>
        </w:tc>
        <w:tc>
          <w:tcPr>
            <w:tcW w:w="1040" w:type="dxa"/>
          </w:tcPr>
          <w:p w:rsidR="00424EEB" w:rsidRDefault="00424EEB" w:rsidP="00640F81">
            <w:r>
              <w:rPr>
                <w:rFonts w:hint="eastAsia"/>
              </w:rPr>
              <w:t>input</w:t>
            </w:r>
          </w:p>
        </w:tc>
        <w:tc>
          <w:tcPr>
            <w:tcW w:w="824" w:type="dxa"/>
          </w:tcPr>
          <w:p w:rsidR="00424EEB" w:rsidRDefault="005A5499" w:rsidP="00640F81">
            <w:r>
              <w:t>1</w:t>
            </w:r>
          </w:p>
        </w:tc>
        <w:tc>
          <w:tcPr>
            <w:tcW w:w="3903" w:type="dxa"/>
          </w:tcPr>
          <w:p w:rsidR="00424EEB" w:rsidRDefault="00424EEB" w:rsidP="00640F81">
            <w:r>
              <w:rPr>
                <w:rFonts w:hint="eastAsia"/>
              </w:rPr>
              <w:t>来自</w:t>
            </w:r>
            <w:r w:rsidR="005A5499">
              <w:t>GME</w:t>
            </w:r>
            <w:r w:rsidR="005A5499">
              <w:rPr>
                <w:rFonts w:hint="eastAsia"/>
              </w:rPr>
              <w:t>的有效信号（无用）</w:t>
            </w:r>
          </w:p>
        </w:tc>
      </w:tr>
      <w:tr w:rsidR="00B026C2" w:rsidTr="00DF521D">
        <w:trPr>
          <w:trHeight w:val="280"/>
          <w:jc w:val="center"/>
        </w:trPr>
        <w:tc>
          <w:tcPr>
            <w:tcW w:w="2100" w:type="dxa"/>
          </w:tcPr>
          <w:p w:rsidR="00B026C2" w:rsidRDefault="001B1084" w:rsidP="00640F81">
            <w:r>
              <w:t>scm</w:t>
            </w:r>
            <w:r w:rsidR="00B026C2" w:rsidRPr="00086217">
              <w:t>2</w:t>
            </w:r>
            <w:r>
              <w:t>uda</w:t>
            </w:r>
            <w:r w:rsidR="00B026C2" w:rsidRPr="00086217">
              <w:t>_data_wr</w:t>
            </w:r>
          </w:p>
        </w:tc>
        <w:tc>
          <w:tcPr>
            <w:tcW w:w="1040" w:type="dxa"/>
          </w:tcPr>
          <w:p w:rsidR="00B026C2" w:rsidRDefault="00546A44" w:rsidP="00640F81">
            <w:r>
              <w:t>o</w:t>
            </w:r>
            <w:r>
              <w:rPr>
                <w:rFonts w:hint="eastAsia"/>
              </w:rPr>
              <w:t>utput</w:t>
            </w:r>
          </w:p>
        </w:tc>
        <w:tc>
          <w:tcPr>
            <w:tcW w:w="824" w:type="dxa"/>
          </w:tcPr>
          <w:p w:rsidR="00B026C2" w:rsidRDefault="00B026C2" w:rsidP="00640F81">
            <w:r>
              <w:t>1</w:t>
            </w:r>
          </w:p>
        </w:tc>
        <w:tc>
          <w:tcPr>
            <w:tcW w:w="3903" w:type="dxa"/>
          </w:tcPr>
          <w:p w:rsidR="00B026C2" w:rsidRDefault="00776E56" w:rsidP="00640F81">
            <w:r>
              <w:rPr>
                <w:rFonts w:hint="eastAsia"/>
              </w:rPr>
              <w:t>发往</w:t>
            </w:r>
            <w:r>
              <w:rPr>
                <w:rFonts w:hint="eastAsia"/>
              </w:rPr>
              <w:t>U</w:t>
            </w:r>
            <w:r>
              <w:t>DA</w:t>
            </w:r>
            <w:r w:rsidR="00B026C2">
              <w:rPr>
                <w:rFonts w:hint="eastAsia"/>
              </w:rPr>
              <w:t>的写数据信号</w:t>
            </w:r>
          </w:p>
        </w:tc>
      </w:tr>
      <w:tr w:rsidR="00546A44" w:rsidTr="00DF521D">
        <w:trPr>
          <w:trHeight w:val="280"/>
          <w:jc w:val="center"/>
        </w:trPr>
        <w:tc>
          <w:tcPr>
            <w:tcW w:w="2100" w:type="dxa"/>
          </w:tcPr>
          <w:p w:rsidR="00546A44" w:rsidRDefault="00546A44" w:rsidP="00546A44">
            <w:r>
              <w:t>scm</w:t>
            </w:r>
            <w:r w:rsidRPr="00086217">
              <w:t>2</w:t>
            </w:r>
            <w:r>
              <w:t>uda</w:t>
            </w:r>
            <w:r w:rsidRPr="00086217">
              <w:t>_md</w:t>
            </w:r>
          </w:p>
        </w:tc>
        <w:tc>
          <w:tcPr>
            <w:tcW w:w="1040" w:type="dxa"/>
          </w:tcPr>
          <w:p w:rsidR="00546A44" w:rsidRDefault="00546A44" w:rsidP="00546A44">
            <w:r>
              <w:t>o</w:t>
            </w:r>
            <w:r>
              <w:rPr>
                <w:rFonts w:hint="eastAsia"/>
              </w:rPr>
              <w:t>utput</w:t>
            </w:r>
          </w:p>
        </w:tc>
        <w:tc>
          <w:tcPr>
            <w:tcW w:w="824" w:type="dxa"/>
          </w:tcPr>
          <w:p w:rsidR="00546A44" w:rsidRDefault="00546A44" w:rsidP="00546A44">
            <w:r>
              <w:t>256</w:t>
            </w:r>
          </w:p>
        </w:tc>
        <w:tc>
          <w:tcPr>
            <w:tcW w:w="3903" w:type="dxa"/>
          </w:tcPr>
          <w:p w:rsidR="00546A44" w:rsidRDefault="00546A44" w:rsidP="00546A44">
            <w:r>
              <w:rPr>
                <w:rFonts w:hint="eastAsia"/>
              </w:rPr>
              <w:t>发往</w:t>
            </w:r>
            <w:r>
              <w:rPr>
                <w:rFonts w:hint="eastAsia"/>
              </w:rPr>
              <w:t>U</w:t>
            </w:r>
            <w:r>
              <w:t>DA</w:t>
            </w:r>
            <w:r>
              <w:rPr>
                <w:rFonts w:hint="eastAsia"/>
              </w:rPr>
              <w:t>的</w:t>
            </w:r>
            <w:r>
              <w:rPr>
                <w:rFonts w:hint="eastAsia"/>
              </w:rPr>
              <w:t>m</w:t>
            </w:r>
            <w:r>
              <w:t>etadata</w:t>
            </w:r>
            <w:r>
              <w:rPr>
                <w:rFonts w:hint="eastAsia"/>
              </w:rPr>
              <w:t>数据</w:t>
            </w:r>
          </w:p>
        </w:tc>
      </w:tr>
      <w:tr w:rsidR="00546A44" w:rsidTr="00DF521D">
        <w:trPr>
          <w:trHeight w:val="280"/>
          <w:jc w:val="center"/>
        </w:trPr>
        <w:tc>
          <w:tcPr>
            <w:tcW w:w="2100" w:type="dxa"/>
          </w:tcPr>
          <w:p w:rsidR="00546A44" w:rsidRDefault="00546A44" w:rsidP="00546A44">
            <w:r>
              <w:t>scm</w:t>
            </w:r>
            <w:r w:rsidRPr="00086217">
              <w:t>2</w:t>
            </w:r>
            <w:r>
              <w:t>uda</w:t>
            </w:r>
            <w:r w:rsidRPr="00086217">
              <w:t>_pfv</w:t>
            </w:r>
          </w:p>
        </w:tc>
        <w:tc>
          <w:tcPr>
            <w:tcW w:w="1040" w:type="dxa"/>
          </w:tcPr>
          <w:p w:rsidR="00546A44" w:rsidRDefault="00546A44" w:rsidP="00546A44">
            <w:r>
              <w:t>o</w:t>
            </w:r>
            <w:r>
              <w:rPr>
                <w:rFonts w:hint="eastAsia"/>
              </w:rPr>
              <w:t>utput</w:t>
            </w:r>
          </w:p>
        </w:tc>
        <w:tc>
          <w:tcPr>
            <w:tcW w:w="824" w:type="dxa"/>
          </w:tcPr>
          <w:p w:rsidR="00546A44" w:rsidRDefault="00546A44" w:rsidP="00546A44">
            <w:r>
              <w:t>1040</w:t>
            </w:r>
          </w:p>
        </w:tc>
        <w:tc>
          <w:tcPr>
            <w:tcW w:w="3903" w:type="dxa"/>
          </w:tcPr>
          <w:p w:rsidR="00546A44" w:rsidRDefault="00546A44" w:rsidP="00546A44">
            <w:r>
              <w:rPr>
                <w:rFonts w:hint="eastAsia"/>
              </w:rPr>
              <w:t>发往</w:t>
            </w:r>
            <w:r>
              <w:rPr>
                <w:rFonts w:hint="eastAsia"/>
              </w:rPr>
              <w:t>U</w:t>
            </w:r>
            <w:r>
              <w:t>DA</w:t>
            </w:r>
            <w:r>
              <w:rPr>
                <w:rFonts w:hint="eastAsia"/>
              </w:rPr>
              <w:t>的</w:t>
            </w:r>
            <w:r>
              <w:rPr>
                <w:rFonts w:hint="eastAsia"/>
              </w:rPr>
              <w:t>P</w:t>
            </w:r>
            <w:r>
              <w:t>FV</w:t>
            </w:r>
            <w:r>
              <w:rPr>
                <w:rFonts w:hint="eastAsia"/>
              </w:rPr>
              <w:t>数据</w:t>
            </w:r>
          </w:p>
        </w:tc>
      </w:tr>
      <w:tr w:rsidR="00546A44" w:rsidTr="00DF521D">
        <w:trPr>
          <w:trHeight w:val="280"/>
          <w:jc w:val="center"/>
        </w:trPr>
        <w:tc>
          <w:tcPr>
            <w:tcW w:w="2100" w:type="dxa"/>
          </w:tcPr>
          <w:p w:rsidR="00546A44" w:rsidRDefault="00546A44" w:rsidP="00546A44">
            <w:r>
              <w:t>scm2uda_valid</w:t>
            </w:r>
          </w:p>
        </w:tc>
        <w:tc>
          <w:tcPr>
            <w:tcW w:w="1040" w:type="dxa"/>
          </w:tcPr>
          <w:p w:rsidR="00546A44" w:rsidRDefault="00546A44" w:rsidP="00546A44">
            <w:r>
              <w:t>o</w:t>
            </w:r>
            <w:r>
              <w:rPr>
                <w:rFonts w:hint="eastAsia"/>
              </w:rPr>
              <w:t>utput</w:t>
            </w:r>
          </w:p>
        </w:tc>
        <w:tc>
          <w:tcPr>
            <w:tcW w:w="824" w:type="dxa"/>
          </w:tcPr>
          <w:p w:rsidR="00546A44" w:rsidRDefault="00546A44" w:rsidP="00546A44">
            <w:r>
              <w:t>1</w:t>
            </w:r>
          </w:p>
        </w:tc>
        <w:tc>
          <w:tcPr>
            <w:tcW w:w="3903" w:type="dxa"/>
          </w:tcPr>
          <w:p w:rsidR="00546A44" w:rsidRDefault="00546A44" w:rsidP="00546A44">
            <w:r>
              <w:rPr>
                <w:rFonts w:hint="eastAsia"/>
              </w:rPr>
              <w:t>发往</w:t>
            </w:r>
            <w:r>
              <w:rPr>
                <w:rFonts w:hint="eastAsia"/>
              </w:rPr>
              <w:t>U</w:t>
            </w:r>
            <w:r>
              <w:t>DA</w:t>
            </w:r>
            <w:r>
              <w:rPr>
                <w:rFonts w:hint="eastAsia"/>
              </w:rPr>
              <w:t>的有效信号（无用）</w:t>
            </w:r>
          </w:p>
        </w:tc>
      </w:tr>
      <w:tr w:rsidR="00F43938" w:rsidTr="00DF521D">
        <w:trPr>
          <w:trHeight w:val="280"/>
          <w:jc w:val="center"/>
        </w:trPr>
        <w:tc>
          <w:tcPr>
            <w:tcW w:w="2100" w:type="dxa"/>
          </w:tcPr>
          <w:p w:rsidR="00F43938" w:rsidRDefault="002A2E14" w:rsidP="00640F81">
            <w:r>
              <w:rPr>
                <w:rFonts w:hint="eastAsia"/>
              </w:rPr>
              <w:t>u</w:t>
            </w:r>
            <w:r w:rsidR="00F43938">
              <w:rPr>
                <w:rFonts w:hint="eastAsia"/>
              </w:rPr>
              <w:t>da</w:t>
            </w:r>
            <w:r w:rsidR="00F43938">
              <w:t>2scm_</w:t>
            </w:r>
            <w:r w:rsidR="00546A44">
              <w:t>sent_start</w:t>
            </w:r>
          </w:p>
        </w:tc>
        <w:tc>
          <w:tcPr>
            <w:tcW w:w="1040" w:type="dxa"/>
          </w:tcPr>
          <w:p w:rsidR="00F43938" w:rsidRDefault="00546A44" w:rsidP="00640F81">
            <w:r>
              <w:t>input</w:t>
            </w:r>
          </w:p>
        </w:tc>
        <w:tc>
          <w:tcPr>
            <w:tcW w:w="824" w:type="dxa"/>
          </w:tcPr>
          <w:p w:rsidR="00F43938" w:rsidRDefault="00546A44" w:rsidP="00640F81">
            <w:r>
              <w:rPr>
                <w:rFonts w:hint="eastAsia"/>
              </w:rPr>
              <w:t>1</w:t>
            </w:r>
          </w:p>
        </w:tc>
        <w:tc>
          <w:tcPr>
            <w:tcW w:w="3903" w:type="dxa"/>
          </w:tcPr>
          <w:p w:rsidR="00F43938" w:rsidRDefault="00546A44" w:rsidP="00640F81">
            <w:r>
              <w:rPr>
                <w:rFonts w:hint="eastAsia"/>
              </w:rPr>
              <w:t>来自</w:t>
            </w:r>
            <w:r>
              <w:t>PGM</w:t>
            </w:r>
            <w:r>
              <w:rPr>
                <w:rFonts w:hint="eastAsia"/>
              </w:rPr>
              <w:t>的</w:t>
            </w:r>
            <w:r w:rsidR="007C3D91">
              <w:rPr>
                <w:rFonts w:hint="eastAsia"/>
              </w:rPr>
              <w:t>测量开始信号</w:t>
            </w:r>
          </w:p>
        </w:tc>
      </w:tr>
      <w:tr w:rsidR="00FC7DC5" w:rsidTr="00DF521D">
        <w:trPr>
          <w:trHeight w:val="280"/>
          <w:jc w:val="center"/>
          <w:ins w:id="17" w:author="Yang Xiangrui" w:date="2018-09-15T10:57:00Z"/>
        </w:trPr>
        <w:tc>
          <w:tcPr>
            <w:tcW w:w="2100" w:type="dxa"/>
          </w:tcPr>
          <w:p w:rsidR="00FC7DC5" w:rsidRDefault="00FC7DC5" w:rsidP="00640F81">
            <w:pPr>
              <w:rPr>
                <w:ins w:id="18" w:author="Yang Xiangrui" w:date="2018-09-15T10:57:00Z"/>
              </w:rPr>
            </w:pPr>
            <w:ins w:id="19" w:author="Yang Xiangrui" w:date="2018-09-15T10:57:00Z">
              <w:r>
                <w:lastRenderedPageBreak/>
                <w:t>uda2scm_alf</w:t>
              </w:r>
            </w:ins>
          </w:p>
        </w:tc>
        <w:tc>
          <w:tcPr>
            <w:tcW w:w="1040" w:type="dxa"/>
          </w:tcPr>
          <w:p w:rsidR="00FC7DC5" w:rsidRDefault="00FC7DC5" w:rsidP="00640F81">
            <w:pPr>
              <w:rPr>
                <w:ins w:id="20" w:author="Yang Xiangrui" w:date="2018-09-15T10:57:00Z"/>
              </w:rPr>
            </w:pPr>
            <w:ins w:id="21" w:author="Yang Xiangrui" w:date="2018-09-15T10:57:00Z">
              <w:r>
                <w:rPr>
                  <w:rFonts w:hint="eastAsia"/>
                </w:rPr>
                <w:t>i</w:t>
              </w:r>
              <w:r>
                <w:t>nput</w:t>
              </w:r>
            </w:ins>
          </w:p>
        </w:tc>
        <w:tc>
          <w:tcPr>
            <w:tcW w:w="824" w:type="dxa"/>
          </w:tcPr>
          <w:p w:rsidR="00FC7DC5" w:rsidRDefault="00FC7DC5" w:rsidP="00640F81">
            <w:pPr>
              <w:rPr>
                <w:ins w:id="22" w:author="Yang Xiangrui" w:date="2018-09-15T10:57:00Z"/>
              </w:rPr>
            </w:pPr>
            <w:ins w:id="23" w:author="Yang Xiangrui" w:date="2018-09-15T10:57:00Z">
              <w:r>
                <w:rPr>
                  <w:rFonts w:hint="eastAsia"/>
                </w:rPr>
                <w:t>1</w:t>
              </w:r>
            </w:ins>
          </w:p>
        </w:tc>
        <w:tc>
          <w:tcPr>
            <w:tcW w:w="3903" w:type="dxa"/>
          </w:tcPr>
          <w:p w:rsidR="00FC7DC5" w:rsidRDefault="00FC7DC5" w:rsidP="00640F81">
            <w:pPr>
              <w:rPr>
                <w:ins w:id="24" w:author="Yang Xiangrui" w:date="2018-09-15T10:57:00Z"/>
              </w:rPr>
            </w:pPr>
            <w:ins w:id="25" w:author="Yang Xiangrui" w:date="2018-09-15T10:57:00Z">
              <w:r>
                <w:rPr>
                  <w:rFonts w:hint="eastAsia"/>
                </w:rPr>
                <w:t>来自</w:t>
              </w:r>
              <w:r>
                <w:rPr>
                  <w:rFonts w:hint="eastAsia"/>
                </w:rPr>
                <w:t>U</w:t>
              </w:r>
              <w:r>
                <w:t>DA</w:t>
              </w:r>
              <w:r>
                <w:rPr>
                  <w:rFonts w:hint="eastAsia"/>
                </w:rPr>
                <w:t>的反压信号</w:t>
              </w:r>
            </w:ins>
          </w:p>
        </w:tc>
      </w:tr>
      <w:tr w:rsidR="00FC7DC5" w:rsidTr="00DF521D">
        <w:trPr>
          <w:trHeight w:val="280"/>
          <w:jc w:val="center"/>
          <w:ins w:id="26" w:author="Yang Xiangrui" w:date="2018-09-15T10:57:00Z"/>
        </w:trPr>
        <w:tc>
          <w:tcPr>
            <w:tcW w:w="2100" w:type="dxa"/>
          </w:tcPr>
          <w:p w:rsidR="00FC7DC5" w:rsidRDefault="00FC7DC5" w:rsidP="00640F81">
            <w:pPr>
              <w:rPr>
                <w:ins w:id="27" w:author="Yang Xiangrui" w:date="2018-09-15T10:57:00Z"/>
              </w:rPr>
            </w:pPr>
            <w:ins w:id="28" w:author="Yang Xiangrui" w:date="2018-09-15T10:57:00Z">
              <w:r>
                <w:t>s</w:t>
              </w:r>
              <w:r>
                <w:rPr>
                  <w:rFonts w:hint="eastAsia"/>
                </w:rPr>
                <w:t>cm</w:t>
              </w:r>
              <w:r>
                <w:t>2gme_</w:t>
              </w:r>
            </w:ins>
            <w:ins w:id="29" w:author="Yang Xiangrui" w:date="2018-09-15T10:58:00Z">
              <w:r>
                <w:t>alf</w:t>
              </w:r>
            </w:ins>
          </w:p>
        </w:tc>
        <w:tc>
          <w:tcPr>
            <w:tcW w:w="1040" w:type="dxa"/>
          </w:tcPr>
          <w:p w:rsidR="00FC7DC5" w:rsidRDefault="00FC7DC5" w:rsidP="00640F81">
            <w:pPr>
              <w:rPr>
                <w:ins w:id="30" w:author="Yang Xiangrui" w:date="2018-09-15T10:57:00Z"/>
              </w:rPr>
            </w:pPr>
            <w:ins w:id="31" w:author="Yang Xiangrui" w:date="2018-09-15T10:58:00Z">
              <w:r>
                <w:t>output</w:t>
              </w:r>
            </w:ins>
          </w:p>
        </w:tc>
        <w:tc>
          <w:tcPr>
            <w:tcW w:w="824" w:type="dxa"/>
          </w:tcPr>
          <w:p w:rsidR="00FC7DC5" w:rsidRDefault="00FC7DC5" w:rsidP="00640F81">
            <w:pPr>
              <w:rPr>
                <w:ins w:id="32" w:author="Yang Xiangrui" w:date="2018-09-15T10:57:00Z"/>
              </w:rPr>
            </w:pPr>
            <w:ins w:id="33" w:author="Yang Xiangrui" w:date="2018-09-15T10:58:00Z">
              <w:r>
                <w:rPr>
                  <w:rFonts w:hint="eastAsia"/>
                </w:rPr>
                <w:t>1</w:t>
              </w:r>
            </w:ins>
          </w:p>
        </w:tc>
        <w:tc>
          <w:tcPr>
            <w:tcW w:w="3903" w:type="dxa"/>
          </w:tcPr>
          <w:p w:rsidR="00FC7DC5" w:rsidRDefault="00FC7DC5" w:rsidP="00640F81">
            <w:pPr>
              <w:rPr>
                <w:ins w:id="34" w:author="Yang Xiangrui" w:date="2018-09-15T10:57:00Z"/>
              </w:rPr>
            </w:pPr>
            <w:ins w:id="35" w:author="Yang Xiangrui" w:date="2018-09-15T10:58:00Z">
              <w:r>
                <w:rPr>
                  <w:rFonts w:hint="eastAsia"/>
                </w:rPr>
                <w:t>发往</w:t>
              </w:r>
              <w:r>
                <w:rPr>
                  <w:rFonts w:hint="eastAsia"/>
                </w:rPr>
                <w:t>G</w:t>
              </w:r>
              <w:r>
                <w:t>ME</w:t>
              </w:r>
              <w:r>
                <w:rPr>
                  <w:rFonts w:hint="eastAsia"/>
                </w:rPr>
                <w:t>的反压信号</w:t>
              </w:r>
            </w:ins>
          </w:p>
        </w:tc>
      </w:tr>
    </w:tbl>
    <w:p w:rsidR="00601B54" w:rsidRDefault="00EE410D" w:rsidP="001A7EDB">
      <w:pPr>
        <w:pStyle w:val="4"/>
        <w:numPr>
          <w:ilvl w:val="2"/>
          <w:numId w:val="5"/>
        </w:numPr>
        <w:ind w:left="567"/>
      </w:pPr>
      <w:r>
        <w:rPr>
          <w:rFonts w:hint="eastAsia"/>
        </w:rPr>
        <w:t>模块设计</w:t>
      </w:r>
    </w:p>
    <w:p w:rsidR="00881050" w:rsidRDefault="002B17E2" w:rsidP="000D3BA4">
      <w:pPr>
        <w:ind w:firstLine="420"/>
      </w:pPr>
      <w:r>
        <w:rPr>
          <w:rFonts w:hint="eastAsia"/>
        </w:rPr>
        <w:t>S</w:t>
      </w:r>
      <w:r>
        <w:t>CM</w:t>
      </w:r>
      <w:r w:rsidR="00E34A22">
        <w:rPr>
          <w:rFonts w:hint="eastAsia"/>
        </w:rPr>
        <w:t>用于对接收报文进行统计，</w:t>
      </w:r>
      <w:r w:rsidR="006465B2">
        <w:rPr>
          <w:rFonts w:hint="eastAsia"/>
        </w:rPr>
        <w:t>并对时延等信息进行记录。</w:t>
      </w:r>
      <w:r w:rsidR="00170B2D">
        <w:rPr>
          <w:rFonts w:hint="eastAsia"/>
        </w:rPr>
        <w:t>因此，</w:t>
      </w:r>
      <w:r w:rsidR="00170B2D">
        <w:rPr>
          <w:rFonts w:hint="eastAsia"/>
        </w:rPr>
        <w:t>S</w:t>
      </w:r>
      <w:r w:rsidR="00170B2D">
        <w:t>CM</w:t>
      </w:r>
      <w:r w:rsidR="00170B2D">
        <w:rPr>
          <w:rFonts w:hint="eastAsia"/>
        </w:rPr>
        <w:t>模块将主要</w:t>
      </w:r>
      <w:r w:rsidR="00A9181B">
        <w:rPr>
          <w:rFonts w:hint="eastAsia"/>
        </w:rPr>
        <w:t>根据经过的报文对相关的计数器信息进行统计</w:t>
      </w:r>
      <w:r w:rsidR="00E34795">
        <w:rPr>
          <w:rFonts w:hint="eastAsia"/>
        </w:rPr>
        <w:t>。</w:t>
      </w:r>
      <w:r w:rsidR="00E34795">
        <w:t>ANT</w:t>
      </w:r>
      <w:r w:rsidR="00E34795">
        <w:rPr>
          <w:rFonts w:hint="eastAsia"/>
        </w:rPr>
        <w:t>当前版本涉及到</w:t>
      </w:r>
      <w:r w:rsidR="00DA62EC">
        <w:rPr>
          <w:rFonts w:hint="eastAsia"/>
        </w:rPr>
        <w:t>的位于</w:t>
      </w:r>
      <w:r w:rsidR="00DA62EC">
        <w:rPr>
          <w:rFonts w:hint="eastAsia"/>
        </w:rPr>
        <w:t>S</w:t>
      </w:r>
      <w:r w:rsidR="00DA62EC">
        <w:t>CM</w:t>
      </w:r>
      <w:r w:rsidR="00DA62EC">
        <w:rPr>
          <w:rFonts w:hint="eastAsia"/>
        </w:rPr>
        <w:t>模块的</w:t>
      </w:r>
      <w:r w:rsidR="00E34795">
        <w:rPr>
          <w:rFonts w:hint="eastAsia"/>
        </w:rPr>
        <w:t>计数器</w:t>
      </w:r>
      <w:r w:rsidR="00881050">
        <w:rPr>
          <w:rFonts w:hint="eastAsia"/>
        </w:rPr>
        <w:t>如下：</w:t>
      </w:r>
    </w:p>
    <w:p w:rsidR="00881050" w:rsidRDefault="00881050" w:rsidP="000C32F3">
      <w:pPr>
        <w:jc w:val="center"/>
      </w:pPr>
      <w:r>
        <w:rPr>
          <w:rFonts w:hint="eastAsia"/>
        </w:rPr>
        <w:t>表八</w:t>
      </w:r>
      <w:r>
        <w:rPr>
          <w:rFonts w:hint="eastAsia"/>
        </w:rPr>
        <w:t xml:space="preserve"> S</w:t>
      </w:r>
      <w:r>
        <w:t>CM</w:t>
      </w:r>
      <w:r>
        <w:rPr>
          <w:rFonts w:hint="eastAsia"/>
        </w:rPr>
        <w:t>模块中测量相关计数器</w:t>
      </w:r>
    </w:p>
    <w:tbl>
      <w:tblPr>
        <w:tblStyle w:val="a5"/>
        <w:tblW w:w="0" w:type="auto"/>
        <w:tblLook w:val="04A0" w:firstRow="1" w:lastRow="0" w:firstColumn="1" w:lastColumn="0" w:noHBand="0" w:noVBand="1"/>
      </w:tblPr>
      <w:tblGrid>
        <w:gridCol w:w="1310"/>
        <w:gridCol w:w="1791"/>
        <w:gridCol w:w="737"/>
        <w:gridCol w:w="1204"/>
        <w:gridCol w:w="1215"/>
        <w:gridCol w:w="2039"/>
      </w:tblGrid>
      <w:tr w:rsidR="00C32BA8" w:rsidTr="00BD52CA">
        <w:tc>
          <w:tcPr>
            <w:tcW w:w="1310" w:type="dxa"/>
          </w:tcPr>
          <w:p w:rsidR="00C32BA8" w:rsidRDefault="00C32BA8" w:rsidP="00BD52CA">
            <w:pPr>
              <w:jc w:val="center"/>
            </w:pPr>
            <w:r>
              <w:rPr>
                <w:rFonts w:hint="eastAsia"/>
              </w:rPr>
              <w:t>0x</w:t>
            </w:r>
            <w:r>
              <w:t>6fff 1000</w:t>
            </w:r>
          </w:p>
        </w:tc>
        <w:tc>
          <w:tcPr>
            <w:tcW w:w="1791" w:type="dxa"/>
          </w:tcPr>
          <w:p w:rsidR="00C32BA8" w:rsidRDefault="000E57C7" w:rsidP="00BD52CA">
            <w:pPr>
              <w:jc w:val="center"/>
            </w:pPr>
            <w:r>
              <w:rPr>
                <w:rFonts w:hint="eastAsia"/>
              </w:rPr>
              <w:t>scm</w:t>
            </w:r>
            <w:r w:rsidR="00C32BA8">
              <w:t>_bit_num_cnt</w:t>
            </w:r>
          </w:p>
        </w:tc>
        <w:tc>
          <w:tcPr>
            <w:tcW w:w="737" w:type="dxa"/>
          </w:tcPr>
          <w:p w:rsidR="00C32BA8" w:rsidRDefault="00C32BA8" w:rsidP="00BD52CA">
            <w:pPr>
              <w:jc w:val="center"/>
            </w:pPr>
            <w:r>
              <w:rPr>
                <w:rFonts w:hint="eastAsia"/>
              </w:rPr>
              <w:t>6</w:t>
            </w:r>
            <w:r>
              <w:t>4</w:t>
            </w:r>
          </w:p>
        </w:tc>
        <w:tc>
          <w:tcPr>
            <w:tcW w:w="1204" w:type="dxa"/>
          </w:tcPr>
          <w:p w:rsidR="00C32BA8" w:rsidRDefault="00C32BA8" w:rsidP="00BD52CA">
            <w:pPr>
              <w:jc w:val="center"/>
            </w:pPr>
            <w:r>
              <w:rPr>
                <w:rFonts w:hint="eastAsia"/>
              </w:rPr>
              <w:t>R</w:t>
            </w:r>
          </w:p>
        </w:tc>
        <w:tc>
          <w:tcPr>
            <w:tcW w:w="1215" w:type="dxa"/>
          </w:tcPr>
          <w:p w:rsidR="00C32BA8" w:rsidRDefault="00C32BA8" w:rsidP="00BD52CA">
            <w:pPr>
              <w:jc w:val="center"/>
            </w:pPr>
            <w:r>
              <w:rPr>
                <w:rFonts w:hint="eastAsia"/>
              </w:rPr>
              <w:t>6</w:t>
            </w:r>
            <w:r>
              <w:t>4’b0</w:t>
            </w:r>
          </w:p>
        </w:tc>
        <w:tc>
          <w:tcPr>
            <w:tcW w:w="2039" w:type="dxa"/>
          </w:tcPr>
          <w:p w:rsidR="00C32BA8" w:rsidRDefault="00C32BA8" w:rsidP="00BD52CA">
            <w:pPr>
              <w:jc w:val="center"/>
            </w:pPr>
            <w:r>
              <w:rPr>
                <w:rFonts w:hint="eastAsia"/>
              </w:rPr>
              <w:t>总接收</w:t>
            </w:r>
            <w:r>
              <w:rPr>
                <w:rFonts w:hint="eastAsia"/>
              </w:rPr>
              <w:t>b</w:t>
            </w:r>
            <w:r>
              <w:t>it</w:t>
            </w:r>
            <w:r>
              <w:rPr>
                <w:rFonts w:hint="eastAsia"/>
              </w:rPr>
              <w:t>数</w:t>
            </w:r>
          </w:p>
        </w:tc>
      </w:tr>
      <w:tr w:rsidR="00C32BA8" w:rsidTr="00BD52CA">
        <w:tc>
          <w:tcPr>
            <w:tcW w:w="1310" w:type="dxa"/>
          </w:tcPr>
          <w:p w:rsidR="00C32BA8" w:rsidRDefault="00C32BA8" w:rsidP="00BD52CA">
            <w:pPr>
              <w:jc w:val="center"/>
            </w:pPr>
            <w:r>
              <w:rPr>
                <w:rFonts w:hint="eastAsia"/>
              </w:rPr>
              <w:t>0</w:t>
            </w:r>
            <w:r>
              <w:t>x6fff 1001</w:t>
            </w:r>
          </w:p>
        </w:tc>
        <w:tc>
          <w:tcPr>
            <w:tcW w:w="1791" w:type="dxa"/>
          </w:tcPr>
          <w:p w:rsidR="00C32BA8" w:rsidRDefault="000E57C7" w:rsidP="00BD52CA">
            <w:pPr>
              <w:jc w:val="center"/>
            </w:pPr>
            <w:r>
              <w:t>scm</w:t>
            </w:r>
            <w:r w:rsidR="00C32BA8">
              <w:t>_pkt_num_cnt</w:t>
            </w:r>
          </w:p>
        </w:tc>
        <w:tc>
          <w:tcPr>
            <w:tcW w:w="737" w:type="dxa"/>
          </w:tcPr>
          <w:p w:rsidR="00C32BA8" w:rsidRDefault="00C32BA8" w:rsidP="00BD52CA">
            <w:pPr>
              <w:jc w:val="center"/>
            </w:pPr>
            <w:r>
              <w:rPr>
                <w:rFonts w:hint="eastAsia"/>
              </w:rPr>
              <w:t>6</w:t>
            </w:r>
            <w:r>
              <w:t>4</w:t>
            </w:r>
          </w:p>
        </w:tc>
        <w:tc>
          <w:tcPr>
            <w:tcW w:w="1204" w:type="dxa"/>
          </w:tcPr>
          <w:p w:rsidR="00C32BA8" w:rsidRDefault="00C32BA8" w:rsidP="00BD52CA">
            <w:pPr>
              <w:jc w:val="center"/>
            </w:pPr>
            <w:r>
              <w:rPr>
                <w:rFonts w:hint="eastAsia"/>
              </w:rPr>
              <w:t>R</w:t>
            </w:r>
          </w:p>
        </w:tc>
        <w:tc>
          <w:tcPr>
            <w:tcW w:w="1215" w:type="dxa"/>
          </w:tcPr>
          <w:p w:rsidR="00C32BA8" w:rsidRDefault="00C32BA8" w:rsidP="00BD52CA">
            <w:pPr>
              <w:jc w:val="center"/>
            </w:pPr>
            <w:r>
              <w:rPr>
                <w:rFonts w:hint="eastAsia"/>
              </w:rPr>
              <w:t>6</w:t>
            </w:r>
            <w:r>
              <w:t>4’b0</w:t>
            </w:r>
          </w:p>
        </w:tc>
        <w:tc>
          <w:tcPr>
            <w:tcW w:w="2039" w:type="dxa"/>
          </w:tcPr>
          <w:p w:rsidR="00C32BA8" w:rsidRDefault="00C32BA8" w:rsidP="00BD52CA">
            <w:pPr>
              <w:jc w:val="center"/>
            </w:pPr>
            <w:r>
              <w:rPr>
                <w:rFonts w:hint="eastAsia"/>
              </w:rPr>
              <w:t>总接收</w:t>
            </w:r>
            <w:proofErr w:type="gramStart"/>
            <w:r>
              <w:rPr>
                <w:rFonts w:hint="eastAsia"/>
              </w:rPr>
              <w:t>报文数</w:t>
            </w:r>
            <w:proofErr w:type="gramEnd"/>
          </w:p>
        </w:tc>
      </w:tr>
      <w:tr w:rsidR="00C32BA8" w:rsidTr="00BD52CA">
        <w:tc>
          <w:tcPr>
            <w:tcW w:w="1310" w:type="dxa"/>
          </w:tcPr>
          <w:p w:rsidR="00C32BA8" w:rsidRDefault="00C32BA8" w:rsidP="00BD52CA">
            <w:pPr>
              <w:jc w:val="center"/>
            </w:pPr>
            <w:r>
              <w:rPr>
                <w:rFonts w:hint="eastAsia"/>
              </w:rPr>
              <w:t>0x</w:t>
            </w:r>
            <w:r>
              <w:t>6fff 1002</w:t>
            </w:r>
          </w:p>
        </w:tc>
        <w:tc>
          <w:tcPr>
            <w:tcW w:w="1791" w:type="dxa"/>
          </w:tcPr>
          <w:p w:rsidR="00C32BA8" w:rsidRDefault="000E57C7" w:rsidP="00BD52CA">
            <w:pPr>
              <w:jc w:val="center"/>
            </w:pPr>
            <w:r>
              <w:t>scm</w:t>
            </w:r>
            <w:r w:rsidR="00C32BA8">
              <w:t>_time_cnt</w:t>
            </w:r>
          </w:p>
        </w:tc>
        <w:tc>
          <w:tcPr>
            <w:tcW w:w="737" w:type="dxa"/>
          </w:tcPr>
          <w:p w:rsidR="00C32BA8" w:rsidRDefault="00C32BA8" w:rsidP="00BD52CA">
            <w:pPr>
              <w:jc w:val="center"/>
            </w:pPr>
            <w:r>
              <w:rPr>
                <w:rFonts w:hint="eastAsia"/>
              </w:rPr>
              <w:t>6</w:t>
            </w:r>
            <w:r>
              <w:t>4</w:t>
            </w:r>
          </w:p>
        </w:tc>
        <w:tc>
          <w:tcPr>
            <w:tcW w:w="1204" w:type="dxa"/>
          </w:tcPr>
          <w:p w:rsidR="00C32BA8" w:rsidRDefault="00C32BA8" w:rsidP="00BD52CA">
            <w:pPr>
              <w:jc w:val="center"/>
            </w:pPr>
            <w:r>
              <w:rPr>
                <w:rFonts w:hint="eastAsia"/>
              </w:rPr>
              <w:t>R</w:t>
            </w:r>
          </w:p>
        </w:tc>
        <w:tc>
          <w:tcPr>
            <w:tcW w:w="1215" w:type="dxa"/>
          </w:tcPr>
          <w:p w:rsidR="00C32BA8" w:rsidRDefault="00C32BA8" w:rsidP="00BD52CA">
            <w:pPr>
              <w:jc w:val="center"/>
            </w:pPr>
            <w:r>
              <w:rPr>
                <w:rFonts w:hint="eastAsia"/>
              </w:rPr>
              <w:t>6</w:t>
            </w:r>
            <w:r>
              <w:t>4’b0</w:t>
            </w:r>
          </w:p>
        </w:tc>
        <w:tc>
          <w:tcPr>
            <w:tcW w:w="2039" w:type="dxa"/>
          </w:tcPr>
          <w:p w:rsidR="00C32BA8" w:rsidRDefault="00C32BA8" w:rsidP="00BD52CA">
            <w:pPr>
              <w:jc w:val="center"/>
            </w:pPr>
            <w:r>
              <w:rPr>
                <w:rFonts w:hint="eastAsia"/>
              </w:rPr>
              <w:t>总接收时间</w:t>
            </w:r>
          </w:p>
        </w:tc>
      </w:tr>
      <w:tr w:rsidR="00C32BA8" w:rsidDel="00AD15A4" w:rsidTr="00BD52CA">
        <w:trPr>
          <w:del w:id="36" w:author="Yang Xiangrui" w:date="2018-09-15T10:43:00Z"/>
        </w:trPr>
        <w:tc>
          <w:tcPr>
            <w:tcW w:w="1310" w:type="dxa"/>
          </w:tcPr>
          <w:p w:rsidR="00C32BA8" w:rsidDel="00AD15A4" w:rsidRDefault="00C32BA8" w:rsidP="00BD52CA">
            <w:pPr>
              <w:jc w:val="center"/>
              <w:rPr>
                <w:del w:id="37" w:author="Yang Xiangrui" w:date="2018-09-15T10:43:00Z"/>
              </w:rPr>
            </w:pPr>
            <w:del w:id="38" w:author="Yang Xiangrui" w:date="2018-09-15T10:43:00Z">
              <w:r w:rsidDel="00AD15A4">
                <w:rPr>
                  <w:rFonts w:hint="eastAsia"/>
                </w:rPr>
                <w:delText>0x</w:delText>
              </w:r>
              <w:r w:rsidDel="00AD15A4">
                <w:delText>6fff 1003</w:delText>
              </w:r>
            </w:del>
          </w:p>
        </w:tc>
        <w:tc>
          <w:tcPr>
            <w:tcW w:w="1791" w:type="dxa"/>
          </w:tcPr>
          <w:p w:rsidR="00C32BA8" w:rsidDel="00AD15A4" w:rsidRDefault="000E57C7" w:rsidP="00BD52CA">
            <w:pPr>
              <w:jc w:val="center"/>
              <w:rPr>
                <w:del w:id="39" w:author="Yang Xiangrui" w:date="2018-09-15T10:43:00Z"/>
              </w:rPr>
            </w:pPr>
            <w:del w:id="40" w:author="Yang Xiangrui" w:date="2018-09-15T10:43:00Z">
              <w:r w:rsidDel="00AD15A4">
                <w:delText>scm</w:delText>
              </w:r>
              <w:r w:rsidR="00C32BA8" w:rsidDel="00AD15A4">
                <w:delText>_latency_cnt</w:delText>
              </w:r>
            </w:del>
          </w:p>
        </w:tc>
        <w:tc>
          <w:tcPr>
            <w:tcW w:w="737" w:type="dxa"/>
          </w:tcPr>
          <w:p w:rsidR="00C32BA8" w:rsidDel="00AD15A4" w:rsidRDefault="008430EF" w:rsidP="00BD52CA">
            <w:pPr>
              <w:jc w:val="center"/>
              <w:rPr>
                <w:del w:id="41" w:author="Yang Xiangrui" w:date="2018-09-15T10:43:00Z"/>
              </w:rPr>
            </w:pPr>
            <w:del w:id="42" w:author="Yang Xiangrui" w:date="2018-09-15T10:43:00Z">
              <w:r w:rsidDel="00AD15A4">
                <w:rPr>
                  <w:rFonts w:hint="eastAsia"/>
                </w:rPr>
                <w:delText>3</w:delText>
              </w:r>
              <w:r w:rsidDel="00AD15A4">
                <w:delText>2</w:delText>
              </w:r>
            </w:del>
          </w:p>
        </w:tc>
        <w:tc>
          <w:tcPr>
            <w:tcW w:w="1204" w:type="dxa"/>
          </w:tcPr>
          <w:p w:rsidR="00C32BA8" w:rsidDel="00AD15A4" w:rsidRDefault="00C32BA8" w:rsidP="00BD52CA">
            <w:pPr>
              <w:jc w:val="center"/>
              <w:rPr>
                <w:del w:id="43" w:author="Yang Xiangrui" w:date="2018-09-15T10:43:00Z"/>
              </w:rPr>
            </w:pPr>
            <w:del w:id="44" w:author="Yang Xiangrui" w:date="2018-09-15T10:43:00Z">
              <w:r w:rsidDel="00AD15A4">
                <w:rPr>
                  <w:rFonts w:hint="eastAsia"/>
                </w:rPr>
                <w:delText>R</w:delText>
              </w:r>
            </w:del>
          </w:p>
        </w:tc>
        <w:tc>
          <w:tcPr>
            <w:tcW w:w="1215" w:type="dxa"/>
          </w:tcPr>
          <w:p w:rsidR="00C32BA8" w:rsidDel="00AD15A4" w:rsidRDefault="008430EF" w:rsidP="00BD52CA">
            <w:pPr>
              <w:jc w:val="center"/>
              <w:rPr>
                <w:del w:id="45" w:author="Yang Xiangrui" w:date="2018-09-15T10:43:00Z"/>
              </w:rPr>
            </w:pPr>
            <w:del w:id="46" w:author="Yang Xiangrui" w:date="2018-09-15T10:43:00Z">
              <w:r w:rsidDel="00AD15A4">
                <w:delText>32</w:delText>
              </w:r>
              <w:r w:rsidR="00C32BA8" w:rsidDel="00AD15A4">
                <w:delText>’b0</w:delText>
              </w:r>
            </w:del>
          </w:p>
        </w:tc>
        <w:tc>
          <w:tcPr>
            <w:tcW w:w="2039" w:type="dxa"/>
          </w:tcPr>
          <w:p w:rsidR="00C32BA8" w:rsidDel="00AD15A4" w:rsidRDefault="00C32BA8" w:rsidP="00BD52CA">
            <w:pPr>
              <w:jc w:val="center"/>
              <w:rPr>
                <w:del w:id="47" w:author="Yang Xiangrui" w:date="2018-09-15T10:43:00Z"/>
              </w:rPr>
            </w:pPr>
            <w:del w:id="48" w:author="Yang Xiangrui" w:date="2018-09-15T10:43:00Z">
              <w:r w:rsidDel="00AD15A4">
                <w:rPr>
                  <w:rFonts w:hint="eastAsia"/>
                </w:rPr>
                <w:delText>时延测量结果</w:delText>
              </w:r>
            </w:del>
          </w:p>
        </w:tc>
      </w:tr>
    </w:tbl>
    <w:p w:rsidR="000D3BA4" w:rsidRDefault="000D3BA4" w:rsidP="00A9181B">
      <w:pPr>
        <w:ind w:firstLine="420"/>
      </w:pPr>
    </w:p>
    <w:p w:rsidR="00032B3F" w:rsidRDefault="004072F8" w:rsidP="004072F8">
      <w:r>
        <w:tab/>
      </w:r>
      <w:r>
        <w:rPr>
          <w:rFonts w:hint="eastAsia"/>
        </w:rPr>
        <w:t>可以看出，</w:t>
      </w:r>
      <w:r>
        <w:rPr>
          <w:rFonts w:hint="eastAsia"/>
        </w:rPr>
        <w:t>S</w:t>
      </w:r>
      <w:r>
        <w:t>CM</w:t>
      </w:r>
      <w:r>
        <w:rPr>
          <w:rFonts w:hint="eastAsia"/>
        </w:rPr>
        <w:t>模块目前共包含</w:t>
      </w:r>
      <w:r w:rsidR="00901843">
        <w:t>3</w:t>
      </w:r>
      <w:r>
        <w:rPr>
          <w:rFonts w:hint="eastAsia"/>
        </w:rPr>
        <w:t>个</w:t>
      </w:r>
      <w:r>
        <w:rPr>
          <w:rFonts w:hint="eastAsia"/>
        </w:rPr>
        <w:t>6</w:t>
      </w:r>
      <w:r>
        <w:t>4</w:t>
      </w:r>
      <w:r>
        <w:rPr>
          <w:rFonts w:hint="eastAsia"/>
        </w:rPr>
        <w:t>位计数器</w:t>
      </w:r>
      <w:r w:rsidR="00901843">
        <w:rPr>
          <w:rFonts w:hint="eastAsia"/>
        </w:rPr>
        <w:t>与</w:t>
      </w:r>
      <w:r w:rsidR="00901843">
        <w:rPr>
          <w:rFonts w:hint="eastAsia"/>
        </w:rPr>
        <w:t>1</w:t>
      </w:r>
      <w:r w:rsidR="00901843">
        <w:rPr>
          <w:rFonts w:hint="eastAsia"/>
        </w:rPr>
        <w:t>个</w:t>
      </w:r>
      <w:r w:rsidR="00901843">
        <w:rPr>
          <w:rFonts w:hint="eastAsia"/>
        </w:rPr>
        <w:t>3</w:t>
      </w:r>
      <w:r w:rsidR="00901843">
        <w:t>2</w:t>
      </w:r>
      <w:r w:rsidR="00901843">
        <w:rPr>
          <w:rFonts w:hint="eastAsia"/>
        </w:rPr>
        <w:t>位计数器</w:t>
      </w:r>
      <w:r>
        <w:rPr>
          <w:rFonts w:hint="eastAsia"/>
        </w:rPr>
        <w:t>，分别对总接收</w:t>
      </w:r>
      <w:r>
        <w:rPr>
          <w:rFonts w:hint="eastAsia"/>
        </w:rPr>
        <w:t>b</w:t>
      </w:r>
      <w:r>
        <w:t>it</w:t>
      </w:r>
      <w:r>
        <w:rPr>
          <w:rFonts w:hint="eastAsia"/>
        </w:rPr>
        <w:t>数，总接收</w:t>
      </w:r>
      <w:r w:rsidR="00F72A6B">
        <w:rPr>
          <w:rFonts w:hint="eastAsia"/>
        </w:rPr>
        <w:t>报文数、总接收时间与时延测量结果进行统计</w:t>
      </w:r>
      <w:r w:rsidR="004955CF">
        <w:rPr>
          <w:rFonts w:hint="eastAsia"/>
        </w:rPr>
        <w:t>。</w:t>
      </w:r>
      <w:r w:rsidR="00A26CA2">
        <w:rPr>
          <w:rFonts w:hint="eastAsia"/>
        </w:rPr>
        <w:t>其中，</w:t>
      </w:r>
      <w:r w:rsidR="00F10E20">
        <w:t>scm</w:t>
      </w:r>
      <w:r w:rsidR="00A26CA2">
        <w:t>_latency_cnt</w:t>
      </w:r>
      <w:r w:rsidR="00A26CA2">
        <w:rPr>
          <w:rFonts w:hint="eastAsia"/>
        </w:rPr>
        <w:t>在每次收到时延测量报文时进行更新，并</w:t>
      </w:r>
      <w:r w:rsidR="00A57A5C">
        <w:rPr>
          <w:rFonts w:hint="eastAsia"/>
        </w:rPr>
        <w:t>由</w:t>
      </w:r>
      <w:r w:rsidR="00A57A5C">
        <w:rPr>
          <w:rFonts w:hint="eastAsia"/>
        </w:rPr>
        <w:t>A</w:t>
      </w:r>
      <w:r w:rsidR="00A57A5C">
        <w:t>NT</w:t>
      </w:r>
      <w:r w:rsidR="00A57A5C">
        <w:rPr>
          <w:rFonts w:hint="eastAsia"/>
        </w:rPr>
        <w:t>软件端定时读取进行</w:t>
      </w:r>
      <w:r w:rsidR="00211A00">
        <w:rPr>
          <w:rFonts w:hint="eastAsia"/>
        </w:rPr>
        <w:t>时延</w:t>
      </w:r>
      <w:r w:rsidR="00A57A5C">
        <w:rPr>
          <w:rFonts w:hint="eastAsia"/>
        </w:rPr>
        <w:t>计算。</w:t>
      </w:r>
      <w:r w:rsidR="00186A70">
        <w:rPr>
          <w:rFonts w:hint="eastAsia"/>
        </w:rPr>
        <w:t>该模块的</w:t>
      </w:r>
      <w:r w:rsidR="00032B3F">
        <w:rPr>
          <w:rFonts w:hint="eastAsia"/>
        </w:rPr>
        <w:t>有限状态机较简单，如图</w:t>
      </w:r>
      <w:r w:rsidR="009E78A6">
        <w:rPr>
          <w:rFonts w:hint="eastAsia"/>
        </w:rPr>
        <w:t>1</w:t>
      </w:r>
      <w:r w:rsidR="009E78A6">
        <w:t>2</w:t>
      </w:r>
      <w:r w:rsidR="00032B3F">
        <w:rPr>
          <w:rFonts w:hint="eastAsia"/>
        </w:rPr>
        <w:t>所示。</w:t>
      </w:r>
      <w:r w:rsidR="009E78A6">
        <w:rPr>
          <w:rFonts w:hint="eastAsia"/>
        </w:rPr>
        <w:t>S</w:t>
      </w:r>
      <w:r w:rsidR="009E78A6">
        <w:t>CM</w:t>
      </w:r>
      <w:r w:rsidR="009E78A6">
        <w:rPr>
          <w:rFonts w:hint="eastAsia"/>
        </w:rPr>
        <w:t>状态机共包含两种状态，分别为：</w:t>
      </w:r>
      <w:r w:rsidR="009E78A6">
        <w:rPr>
          <w:rFonts w:hint="eastAsia"/>
        </w:rPr>
        <w:t>I</w:t>
      </w:r>
      <w:r w:rsidR="009E78A6">
        <w:t>DLE_S</w:t>
      </w:r>
      <w:r w:rsidR="009E78A6">
        <w:rPr>
          <w:rFonts w:hint="eastAsia"/>
        </w:rPr>
        <w:t>与</w:t>
      </w:r>
      <w:r w:rsidR="009E78A6">
        <w:rPr>
          <w:rFonts w:hint="eastAsia"/>
        </w:rPr>
        <w:t>C</w:t>
      </w:r>
      <w:r w:rsidR="009E78A6">
        <w:t>NT_S</w:t>
      </w:r>
      <w:r w:rsidR="009E78A6">
        <w:rPr>
          <w:rFonts w:hint="eastAsia"/>
        </w:rPr>
        <w:t>。状态间跳转规则如下：</w:t>
      </w:r>
    </w:p>
    <w:p w:rsidR="00032B3F" w:rsidRDefault="00A254AE" w:rsidP="00A254AE">
      <w:pPr>
        <w:jc w:val="center"/>
      </w:pPr>
      <w:r>
        <w:object w:dxaOrig="6660" w:dyaOrig="3751">
          <v:shape id="_x0000_i1037" type="#_x0000_t75" style="width:226.3pt;height:127.65pt" o:ole="">
            <v:imagedata r:id="rId30" o:title=""/>
          </v:shape>
          <o:OLEObject Type="Embed" ProgID="Visio.Drawing.15" ShapeID="_x0000_i1037" DrawAspect="Content" ObjectID="_1598779310" r:id="rId31"/>
        </w:object>
      </w:r>
    </w:p>
    <w:p w:rsidR="00A254AE" w:rsidRDefault="00A254AE" w:rsidP="00A254AE">
      <w:pPr>
        <w:jc w:val="center"/>
      </w:pPr>
      <w:r>
        <w:rPr>
          <w:rFonts w:hint="eastAsia"/>
        </w:rPr>
        <w:t>图</w:t>
      </w:r>
      <w:r>
        <w:rPr>
          <w:rFonts w:hint="eastAsia"/>
        </w:rPr>
        <w:t>1</w:t>
      </w:r>
      <w:r>
        <w:t>2 SCM</w:t>
      </w:r>
      <w:r>
        <w:rPr>
          <w:rFonts w:hint="eastAsia"/>
        </w:rPr>
        <w:t>模块的有限状态机</w:t>
      </w:r>
    </w:p>
    <w:p w:rsidR="00BB10E4" w:rsidRDefault="00BB10E4" w:rsidP="00BB10E4">
      <w:r>
        <w:tab/>
      </w:r>
    </w:p>
    <w:p w:rsidR="009E78A6" w:rsidRPr="00AE0DAC" w:rsidRDefault="009E78A6" w:rsidP="00BB10E4">
      <w:pPr>
        <w:rPr>
          <w:b/>
        </w:rPr>
      </w:pPr>
      <w:r>
        <w:tab/>
      </w:r>
      <w:r w:rsidRPr="00AE0DAC">
        <w:rPr>
          <w:b/>
        </w:rPr>
        <w:t>IDLE_S</w:t>
      </w:r>
      <w:r w:rsidRPr="00AE0DAC">
        <w:rPr>
          <w:rFonts w:hint="eastAsia"/>
          <w:b/>
        </w:rPr>
        <w:t>：</w:t>
      </w:r>
    </w:p>
    <w:p w:rsidR="009E78A6" w:rsidRDefault="009E78A6" w:rsidP="00BB10E4">
      <w:r>
        <w:tab/>
      </w:r>
      <w:r w:rsidR="006431C3">
        <w:rPr>
          <w:rFonts w:hint="eastAsia"/>
        </w:rPr>
        <w:t>为</w:t>
      </w:r>
      <w:r w:rsidR="006431C3">
        <w:rPr>
          <w:rFonts w:hint="eastAsia"/>
        </w:rPr>
        <w:t>S</w:t>
      </w:r>
      <w:r w:rsidR="006431C3">
        <w:t>CM</w:t>
      </w:r>
      <w:r w:rsidR="006431C3">
        <w:rPr>
          <w:rFonts w:hint="eastAsia"/>
        </w:rPr>
        <w:t>模块的初始状态，</w:t>
      </w:r>
      <w:r w:rsidR="007B1262">
        <w:rPr>
          <w:rFonts w:hint="eastAsia"/>
        </w:rPr>
        <w:t>此时所有计数器值为</w:t>
      </w:r>
      <w:r w:rsidR="007B1262">
        <w:rPr>
          <w:rFonts w:hint="eastAsia"/>
        </w:rPr>
        <w:t>0</w:t>
      </w:r>
      <w:r w:rsidR="007B1262">
        <w:rPr>
          <w:rFonts w:hint="eastAsia"/>
        </w:rPr>
        <w:t>，使得收到的信号能够直接</w:t>
      </w:r>
      <w:r w:rsidR="007B1262">
        <w:rPr>
          <w:rFonts w:hint="eastAsia"/>
        </w:rPr>
        <w:t>b</w:t>
      </w:r>
      <w:r w:rsidR="007B1262">
        <w:t xml:space="preserve">ypass </w:t>
      </w:r>
      <w:r w:rsidR="007B1262">
        <w:rPr>
          <w:rFonts w:hint="eastAsia"/>
        </w:rPr>
        <w:t>S</w:t>
      </w:r>
      <w:r w:rsidR="007B1262">
        <w:t>CM</w:t>
      </w:r>
      <w:r w:rsidR="007B1262">
        <w:rPr>
          <w:rFonts w:hint="eastAsia"/>
        </w:rPr>
        <w:t>模块</w:t>
      </w:r>
      <w:r w:rsidR="00C2187A">
        <w:rPr>
          <w:rFonts w:hint="eastAsia"/>
        </w:rPr>
        <w:t>。若收到来自</w:t>
      </w:r>
      <w:r w:rsidR="00C2187A">
        <w:rPr>
          <w:rFonts w:hint="eastAsia"/>
        </w:rPr>
        <w:t>U</w:t>
      </w:r>
      <w:r w:rsidR="00C2187A">
        <w:t>DA</w:t>
      </w:r>
      <w:r w:rsidR="00C2187A">
        <w:rPr>
          <w:rFonts w:hint="eastAsia"/>
        </w:rPr>
        <w:t>的</w:t>
      </w:r>
      <w:r w:rsidR="00C2187A">
        <w:t>uda2scm_sent_start</w:t>
      </w:r>
      <w:r w:rsidR="00C2187A">
        <w:rPr>
          <w:rFonts w:hint="eastAsia"/>
        </w:rPr>
        <w:t>为</w:t>
      </w:r>
      <w:r w:rsidR="00C2187A">
        <w:rPr>
          <w:rFonts w:hint="eastAsia"/>
        </w:rPr>
        <w:t>1</w:t>
      </w:r>
      <w:proofErr w:type="gramStart"/>
      <w:r w:rsidR="00C2187A">
        <w:t>’</w:t>
      </w:r>
      <w:proofErr w:type="gramEnd"/>
      <w:r w:rsidR="00C2187A">
        <w:t>b1</w:t>
      </w:r>
      <w:r w:rsidR="00C2187A">
        <w:rPr>
          <w:rFonts w:hint="eastAsia"/>
        </w:rPr>
        <w:t>时，跳转至</w:t>
      </w:r>
      <w:r w:rsidR="00C2187A">
        <w:t>CNT_S</w:t>
      </w:r>
      <w:r w:rsidR="00C2187A">
        <w:rPr>
          <w:rFonts w:hint="eastAsia"/>
        </w:rPr>
        <w:t>状态。</w:t>
      </w:r>
    </w:p>
    <w:p w:rsidR="00912675" w:rsidRPr="00AE0DAC" w:rsidRDefault="00912675" w:rsidP="00BB10E4">
      <w:pPr>
        <w:rPr>
          <w:b/>
        </w:rPr>
      </w:pPr>
      <w:r>
        <w:tab/>
      </w:r>
      <w:r w:rsidR="003A476B" w:rsidRPr="00AE0DAC">
        <w:rPr>
          <w:b/>
        </w:rPr>
        <w:t>CNT_S</w:t>
      </w:r>
      <w:r w:rsidR="003A476B" w:rsidRPr="00AE0DAC">
        <w:rPr>
          <w:rFonts w:hint="eastAsia"/>
          <w:b/>
        </w:rPr>
        <w:t>：</w:t>
      </w:r>
    </w:p>
    <w:p w:rsidR="00186A70" w:rsidRDefault="003A476B" w:rsidP="004072F8">
      <w:r>
        <w:tab/>
      </w:r>
      <w:r>
        <w:rPr>
          <w:rFonts w:hint="eastAsia"/>
        </w:rPr>
        <w:t>在该状态下，</w:t>
      </w:r>
      <w:r>
        <w:t>SCM</w:t>
      </w:r>
      <w:r>
        <w:rPr>
          <w:rFonts w:hint="eastAsia"/>
        </w:rPr>
        <w:t>模块将根据</w:t>
      </w:r>
      <w:r>
        <w:rPr>
          <w:rFonts w:hint="eastAsia"/>
        </w:rPr>
        <w:t>m</w:t>
      </w:r>
      <w:r>
        <w:t>etadata</w:t>
      </w:r>
      <w:r>
        <w:rPr>
          <w:rFonts w:hint="eastAsia"/>
        </w:rPr>
        <w:t>与</w:t>
      </w:r>
      <w:r>
        <w:rPr>
          <w:rFonts w:hint="eastAsia"/>
        </w:rPr>
        <w:t>p</w:t>
      </w:r>
      <w:r>
        <w:t>fv</w:t>
      </w:r>
      <w:r>
        <w:rPr>
          <w:rFonts w:hint="eastAsia"/>
        </w:rPr>
        <w:t>判断报文协议类型，若与</w:t>
      </w:r>
      <w:r>
        <w:rPr>
          <w:rFonts w:hint="eastAsia"/>
        </w:rPr>
        <w:t>A</w:t>
      </w:r>
      <w:r>
        <w:t>NT</w:t>
      </w:r>
      <w:r>
        <w:rPr>
          <w:rFonts w:hint="eastAsia"/>
        </w:rPr>
        <w:t>配置的发送报文协议类型相同，则更新需要更新的计数器的值，并将</w:t>
      </w:r>
      <w:r>
        <w:rPr>
          <w:rFonts w:hint="eastAsia"/>
        </w:rPr>
        <w:t>m</w:t>
      </w:r>
      <w:r>
        <w:t>etadata</w:t>
      </w:r>
      <w:r>
        <w:rPr>
          <w:rFonts w:hint="eastAsia"/>
        </w:rPr>
        <w:t>的动作为设置为丢弃，从而使得报文能够在</w:t>
      </w:r>
      <w:r>
        <w:rPr>
          <w:rFonts w:hint="eastAsia"/>
        </w:rPr>
        <w:t>U</w:t>
      </w:r>
      <w:r>
        <w:t>DA</w:t>
      </w:r>
      <w:r>
        <w:rPr>
          <w:rFonts w:hint="eastAsia"/>
        </w:rPr>
        <w:t>模块中被丢弃。</w:t>
      </w:r>
      <w:r w:rsidR="00510EE2">
        <w:rPr>
          <w:rFonts w:hint="eastAsia"/>
        </w:rPr>
        <w:t>当发现来自</w:t>
      </w:r>
      <w:r w:rsidR="00510EE2">
        <w:rPr>
          <w:rFonts w:hint="eastAsia"/>
        </w:rPr>
        <w:t>U</w:t>
      </w:r>
      <w:r w:rsidR="00510EE2">
        <w:t>DA</w:t>
      </w:r>
      <w:r w:rsidR="00510EE2">
        <w:rPr>
          <w:rFonts w:hint="eastAsia"/>
        </w:rPr>
        <w:t>的</w:t>
      </w:r>
      <w:r w:rsidR="00510EE2">
        <w:rPr>
          <w:rFonts w:hint="eastAsia"/>
        </w:rPr>
        <w:t>u</w:t>
      </w:r>
      <w:r w:rsidR="00510EE2">
        <w:t>da2scm_sent_start</w:t>
      </w:r>
      <w:proofErr w:type="gramStart"/>
      <w:r w:rsidR="00510EE2">
        <w:rPr>
          <w:rFonts w:hint="eastAsia"/>
        </w:rPr>
        <w:t>值跳转为</w:t>
      </w:r>
      <w:proofErr w:type="gramEnd"/>
      <w:r w:rsidR="00510EE2">
        <w:rPr>
          <w:rFonts w:hint="eastAsia"/>
        </w:rPr>
        <w:t>1</w:t>
      </w:r>
      <w:proofErr w:type="gramStart"/>
      <w:r w:rsidR="00510EE2">
        <w:t>’</w:t>
      </w:r>
      <w:proofErr w:type="gramEnd"/>
      <w:r w:rsidR="00510EE2">
        <w:t>b0</w:t>
      </w:r>
      <w:r w:rsidR="00510EE2">
        <w:rPr>
          <w:rFonts w:hint="eastAsia"/>
        </w:rPr>
        <w:t>时，则将状态跳转至</w:t>
      </w:r>
      <w:r w:rsidR="00510EE2">
        <w:rPr>
          <w:rFonts w:hint="eastAsia"/>
        </w:rPr>
        <w:t>I</w:t>
      </w:r>
      <w:r w:rsidR="00510EE2">
        <w:t>DLE</w:t>
      </w:r>
      <w:r w:rsidR="00510EE2">
        <w:rPr>
          <w:rFonts w:hint="eastAsia"/>
        </w:rPr>
        <w:t>_</w:t>
      </w:r>
      <w:r w:rsidR="00510EE2">
        <w:t>S</w:t>
      </w:r>
      <w:r w:rsidR="00510EE2">
        <w:rPr>
          <w:rFonts w:hint="eastAsia"/>
        </w:rPr>
        <w:t>状态</w:t>
      </w:r>
      <w:r w:rsidR="005058DD">
        <w:rPr>
          <w:rFonts w:hint="eastAsia"/>
        </w:rPr>
        <w:t>。</w:t>
      </w:r>
      <w:r w:rsidR="00186A70">
        <w:rPr>
          <w:rFonts w:hint="eastAsia"/>
        </w:rPr>
        <w:t>整体</w:t>
      </w:r>
      <w:r w:rsidR="00E36DB8">
        <w:rPr>
          <w:rFonts w:hint="eastAsia"/>
        </w:rPr>
        <w:t>代码</w:t>
      </w:r>
      <w:r w:rsidR="00B25D10">
        <w:rPr>
          <w:rFonts w:hint="eastAsia"/>
        </w:rPr>
        <w:t>框架</w:t>
      </w:r>
      <w:r w:rsidR="00186A70">
        <w:rPr>
          <w:rFonts w:hint="eastAsia"/>
        </w:rPr>
        <w:t>如下所示：</w:t>
      </w:r>
    </w:p>
    <w:p w:rsidR="00186A70" w:rsidRDefault="002C2698" w:rsidP="00F725B0">
      <w:pPr>
        <w:pBdr>
          <w:top w:val="single" w:sz="4" w:space="1" w:color="auto"/>
          <w:left w:val="single" w:sz="4" w:space="4" w:color="auto"/>
          <w:bottom w:val="single" w:sz="4" w:space="1" w:color="auto"/>
          <w:right w:val="single" w:sz="4" w:space="4" w:color="auto"/>
        </w:pBdr>
      </w:pPr>
      <w:r>
        <w:t>m</w:t>
      </w:r>
      <w:r w:rsidR="00186A70">
        <w:rPr>
          <w:rFonts w:hint="eastAsia"/>
        </w:rPr>
        <w:t>od</w:t>
      </w:r>
      <w:r w:rsidR="00186A70">
        <w:t>ule scm</w:t>
      </w:r>
      <w:proofErr w:type="gramStart"/>
      <w:r w:rsidR="00186A70">
        <w:t>#(</w:t>
      </w:r>
      <w:proofErr w:type="gramEnd"/>
    </w:p>
    <w:p w:rsidR="00186A70" w:rsidRDefault="00186A70" w:rsidP="00F725B0">
      <w:pPr>
        <w:pBdr>
          <w:top w:val="single" w:sz="4" w:space="1" w:color="auto"/>
          <w:left w:val="single" w:sz="4" w:space="4" w:color="auto"/>
          <w:bottom w:val="single" w:sz="4" w:space="1" w:color="auto"/>
          <w:right w:val="single" w:sz="4" w:space="4" w:color="auto"/>
        </w:pBdr>
      </w:pPr>
      <w:r>
        <w:tab/>
        <w:t>Parameter PLATFORM = ‘Altera/Xilinx’</w:t>
      </w:r>
    </w:p>
    <w:p w:rsidR="00186A70" w:rsidRDefault="00186A70" w:rsidP="00F725B0">
      <w:pPr>
        <w:pBdr>
          <w:top w:val="single" w:sz="4" w:space="1" w:color="auto"/>
          <w:left w:val="single" w:sz="4" w:space="4" w:color="auto"/>
          <w:bottom w:val="single" w:sz="4" w:space="1" w:color="auto"/>
          <w:right w:val="single" w:sz="4" w:space="4" w:color="auto"/>
        </w:pBdr>
      </w:pPr>
      <w:r>
        <w:tab/>
      </w:r>
      <w:r>
        <w:tab/>
      </w:r>
      <w:r>
        <w:tab/>
        <w:t>Local_id = 7</w:t>
      </w:r>
    </w:p>
    <w:p w:rsidR="008618B3" w:rsidRDefault="00186A70" w:rsidP="00F725B0">
      <w:pPr>
        <w:pBdr>
          <w:top w:val="single" w:sz="4" w:space="1" w:color="auto"/>
          <w:left w:val="single" w:sz="4" w:space="4" w:color="auto"/>
          <w:bottom w:val="single" w:sz="4" w:space="1" w:color="auto"/>
          <w:right w:val="single" w:sz="4" w:space="4" w:color="auto"/>
        </w:pBdr>
      </w:pPr>
      <w:r>
        <w:t>)</w:t>
      </w:r>
      <w:r w:rsidR="008618B3">
        <w:t>(</w:t>
      </w:r>
    </w:p>
    <w:p w:rsidR="00E47766" w:rsidRDefault="008618B3" w:rsidP="00F725B0">
      <w:pPr>
        <w:pBdr>
          <w:top w:val="single" w:sz="4" w:space="1" w:color="auto"/>
          <w:left w:val="single" w:sz="4" w:space="4" w:color="auto"/>
          <w:bottom w:val="single" w:sz="4" w:space="1" w:color="auto"/>
          <w:right w:val="single" w:sz="4" w:space="4" w:color="auto"/>
        </w:pBdr>
      </w:pPr>
      <w:r>
        <w:tab/>
      </w:r>
      <w:r w:rsidR="001D75DA" w:rsidRPr="001D75DA">
        <w:t>//</w:t>
      </w:r>
      <w:r w:rsidRPr="001D75DA">
        <w:t>define</w:t>
      </w:r>
      <w:r>
        <w:t xml:space="preserve"> input</w:t>
      </w:r>
      <w:r w:rsidR="00A41052">
        <w:t xml:space="preserve"> and</w:t>
      </w:r>
      <w:r w:rsidR="00E47766">
        <w:t xml:space="preserve"> output</w:t>
      </w:r>
    </w:p>
    <w:p w:rsidR="00E47766" w:rsidRDefault="00E47766" w:rsidP="00F725B0">
      <w:pPr>
        <w:pBdr>
          <w:top w:val="single" w:sz="4" w:space="1" w:color="auto"/>
          <w:left w:val="single" w:sz="4" w:space="4" w:color="auto"/>
          <w:bottom w:val="single" w:sz="4" w:space="1" w:color="auto"/>
          <w:right w:val="single" w:sz="4" w:space="4" w:color="auto"/>
        </w:pBdr>
      </w:pPr>
      <w:r>
        <w:tab/>
        <w:t>I</w:t>
      </w:r>
      <w:r>
        <w:rPr>
          <w:rFonts w:hint="eastAsia"/>
        </w:rPr>
        <w:t>nput</w:t>
      </w:r>
      <w:r>
        <w:t xml:space="preserve"> clk,</w:t>
      </w:r>
    </w:p>
    <w:p w:rsidR="00E47766" w:rsidRDefault="00E47766" w:rsidP="00F725B0">
      <w:pPr>
        <w:pBdr>
          <w:top w:val="single" w:sz="4" w:space="1" w:color="auto"/>
          <w:left w:val="single" w:sz="4" w:space="4" w:color="auto"/>
          <w:bottom w:val="single" w:sz="4" w:space="1" w:color="auto"/>
          <w:right w:val="single" w:sz="4" w:space="4" w:color="auto"/>
        </w:pBdr>
      </w:pPr>
      <w:r>
        <w:lastRenderedPageBreak/>
        <w:tab/>
        <w:t>…</w:t>
      </w:r>
    </w:p>
    <w:p w:rsidR="00E47766" w:rsidRDefault="00E47766" w:rsidP="00F725B0">
      <w:pPr>
        <w:pBdr>
          <w:top w:val="single" w:sz="4" w:space="1" w:color="auto"/>
          <w:left w:val="single" w:sz="4" w:space="4" w:color="auto"/>
          <w:bottom w:val="single" w:sz="4" w:space="1" w:color="auto"/>
          <w:right w:val="single" w:sz="4" w:space="4" w:color="auto"/>
        </w:pBdr>
      </w:pPr>
      <w:r>
        <w:tab/>
        <w:t xml:space="preserve">Output [133:0] </w:t>
      </w:r>
      <w:r w:rsidR="001D75DA">
        <w:t>reg</w:t>
      </w:r>
      <w:r>
        <w:t xml:space="preserve"> scm2goe_data</w:t>
      </w:r>
      <w:r w:rsidR="001D75DA">
        <w:t>,</w:t>
      </w:r>
    </w:p>
    <w:p w:rsidR="001D75DA" w:rsidRDefault="001D75DA" w:rsidP="00F725B0">
      <w:pPr>
        <w:pBdr>
          <w:top w:val="single" w:sz="4" w:space="1" w:color="auto"/>
          <w:left w:val="single" w:sz="4" w:space="4" w:color="auto"/>
          <w:bottom w:val="single" w:sz="4" w:space="1" w:color="auto"/>
          <w:right w:val="single" w:sz="4" w:space="4" w:color="auto"/>
        </w:pBdr>
      </w:pPr>
      <w:r>
        <w:tab/>
        <w:t>…</w:t>
      </w:r>
    </w:p>
    <w:p w:rsidR="00186A70" w:rsidRDefault="008618B3" w:rsidP="00F725B0">
      <w:pPr>
        <w:pBdr>
          <w:top w:val="single" w:sz="4" w:space="1" w:color="auto"/>
          <w:left w:val="single" w:sz="4" w:space="4" w:color="auto"/>
          <w:bottom w:val="single" w:sz="4" w:space="1" w:color="auto"/>
          <w:right w:val="single" w:sz="4" w:space="4" w:color="auto"/>
        </w:pBdr>
      </w:pPr>
      <w:r>
        <w:t>)</w:t>
      </w:r>
      <w:r w:rsidR="00F40A69">
        <w:t>;</w:t>
      </w:r>
    </w:p>
    <w:p w:rsidR="00A41052" w:rsidRDefault="00A41052" w:rsidP="00F725B0">
      <w:pPr>
        <w:pBdr>
          <w:top w:val="single" w:sz="4" w:space="1" w:color="auto"/>
          <w:left w:val="single" w:sz="4" w:space="4" w:color="auto"/>
          <w:bottom w:val="single" w:sz="4" w:space="1" w:color="auto"/>
          <w:right w:val="single" w:sz="4" w:space="4" w:color="auto"/>
        </w:pBdr>
      </w:pPr>
      <w:r>
        <w:rPr>
          <w:rFonts w:hint="eastAsia"/>
        </w:rPr>
        <w:t>/</w:t>
      </w:r>
      <w:r>
        <w:t>/declaration</w:t>
      </w:r>
      <w:r w:rsidR="00D32EB4">
        <w:t xml:space="preserve"> of intermediate variables</w:t>
      </w:r>
    </w:p>
    <w:p w:rsidR="00D32EB4" w:rsidRDefault="00D32EB4" w:rsidP="00F725B0">
      <w:pPr>
        <w:pBdr>
          <w:top w:val="single" w:sz="4" w:space="1" w:color="auto"/>
          <w:left w:val="single" w:sz="4" w:space="4" w:color="auto"/>
          <w:bottom w:val="single" w:sz="4" w:space="1" w:color="auto"/>
          <w:right w:val="single" w:sz="4" w:space="4" w:color="auto"/>
        </w:pBdr>
      </w:pPr>
      <w:r>
        <w:rPr>
          <w:rFonts w:hint="eastAsia"/>
        </w:rPr>
        <w:t>/</w:t>
      </w:r>
      <w:r>
        <w:t>/state machine switching</w:t>
      </w:r>
    </w:p>
    <w:p w:rsidR="00FD7660" w:rsidRDefault="0089450F" w:rsidP="00F725B0">
      <w:pPr>
        <w:pBdr>
          <w:top w:val="single" w:sz="4" w:space="1" w:color="auto"/>
          <w:left w:val="single" w:sz="4" w:space="4" w:color="auto"/>
          <w:bottom w:val="single" w:sz="4" w:space="1" w:color="auto"/>
          <w:right w:val="single" w:sz="4" w:space="4" w:color="auto"/>
        </w:pBdr>
      </w:pPr>
      <w:r>
        <w:t xml:space="preserve">Always </w:t>
      </w:r>
      <w:proofErr w:type="gramStart"/>
      <w:r>
        <w:t>@(</w:t>
      </w:r>
      <w:proofErr w:type="gramEnd"/>
      <w:r>
        <w:t>posedge clk or negedge r</w:t>
      </w:r>
      <w:r w:rsidR="00A86523">
        <w:t>st_n</w:t>
      </w:r>
      <w:r>
        <w:t>)</w:t>
      </w:r>
      <w:r w:rsidR="00A86523">
        <w:t xml:space="preserve"> begin</w:t>
      </w:r>
    </w:p>
    <w:p w:rsidR="00A86523" w:rsidRDefault="00A86523" w:rsidP="00F725B0">
      <w:pPr>
        <w:pBdr>
          <w:top w:val="single" w:sz="4" w:space="1" w:color="auto"/>
          <w:left w:val="single" w:sz="4" w:space="4" w:color="auto"/>
          <w:bottom w:val="single" w:sz="4" w:space="1" w:color="auto"/>
          <w:right w:val="single" w:sz="4" w:space="4" w:color="auto"/>
        </w:pBdr>
      </w:pPr>
      <w:r>
        <w:tab/>
      </w:r>
      <w:ins w:id="49" w:author="Yang Xiangrui" w:date="2018-09-15T10:44:00Z">
        <w:r w:rsidR="00AD15A4">
          <w:rPr>
            <w:rFonts w:hint="eastAsia"/>
          </w:rPr>
          <w:t>i</w:t>
        </w:r>
      </w:ins>
      <w:del w:id="50" w:author="Yang Xiangrui" w:date="2018-09-15T10:44:00Z">
        <w:r w:rsidDel="00AD15A4">
          <w:delText>e</w:delText>
        </w:r>
      </w:del>
      <w:proofErr w:type="gramStart"/>
      <w:r>
        <w:t>f(</w:t>
      </w:r>
      <w:proofErr w:type="gramEnd"/>
      <w:r>
        <w:t xml:space="preserve">rst_n == 1’b0) begin </w:t>
      </w:r>
    </w:p>
    <w:p w:rsidR="00A86523" w:rsidRDefault="00A86523" w:rsidP="00A86523">
      <w:pPr>
        <w:pBdr>
          <w:top w:val="single" w:sz="4" w:space="1" w:color="auto"/>
          <w:left w:val="single" w:sz="4" w:space="4" w:color="auto"/>
          <w:bottom w:val="single" w:sz="4" w:space="1" w:color="auto"/>
          <w:right w:val="single" w:sz="4" w:space="4" w:color="auto"/>
        </w:pBdr>
        <w:ind w:firstLine="420"/>
      </w:pPr>
      <w:r>
        <w:tab/>
        <w:t>//reset all the values of counters</w:t>
      </w:r>
    </w:p>
    <w:p w:rsidR="00A86523" w:rsidRDefault="00A86523" w:rsidP="00A86523">
      <w:pPr>
        <w:pBdr>
          <w:top w:val="single" w:sz="4" w:space="1" w:color="auto"/>
          <w:left w:val="single" w:sz="4" w:space="4" w:color="auto"/>
          <w:bottom w:val="single" w:sz="4" w:space="1" w:color="auto"/>
          <w:right w:val="single" w:sz="4" w:space="4" w:color="auto"/>
        </w:pBdr>
        <w:ind w:firstLine="420"/>
      </w:pPr>
      <w:r>
        <w:t>end</w:t>
      </w:r>
    </w:p>
    <w:p w:rsidR="00A86523" w:rsidRDefault="00A86523" w:rsidP="00A86523">
      <w:pPr>
        <w:pBdr>
          <w:top w:val="single" w:sz="4" w:space="1" w:color="auto"/>
          <w:left w:val="single" w:sz="4" w:space="4" w:color="auto"/>
          <w:bottom w:val="single" w:sz="4" w:space="1" w:color="auto"/>
          <w:right w:val="single" w:sz="4" w:space="4" w:color="auto"/>
        </w:pBdr>
        <w:ind w:firstLine="420"/>
      </w:pPr>
      <w:r>
        <w:t xml:space="preserve">else begin </w:t>
      </w:r>
    </w:p>
    <w:p w:rsidR="00A86523" w:rsidRDefault="00A86523" w:rsidP="00A86523">
      <w:pPr>
        <w:pBdr>
          <w:top w:val="single" w:sz="4" w:space="1" w:color="auto"/>
          <w:left w:val="single" w:sz="4" w:space="4" w:color="auto"/>
          <w:bottom w:val="single" w:sz="4" w:space="1" w:color="auto"/>
          <w:right w:val="single" w:sz="4" w:space="4" w:color="auto"/>
        </w:pBdr>
        <w:ind w:firstLine="420"/>
      </w:pPr>
      <w:r>
        <w:tab/>
        <w:t>case(scm_state)</w:t>
      </w:r>
    </w:p>
    <w:p w:rsidR="00A86523" w:rsidRDefault="00A86523" w:rsidP="00A86523">
      <w:pPr>
        <w:pBdr>
          <w:top w:val="single" w:sz="4" w:space="1" w:color="auto"/>
          <w:left w:val="single" w:sz="4" w:space="4" w:color="auto"/>
          <w:bottom w:val="single" w:sz="4" w:space="1" w:color="auto"/>
          <w:right w:val="single" w:sz="4" w:space="4" w:color="auto"/>
        </w:pBdr>
        <w:ind w:firstLine="420"/>
      </w:pPr>
      <w:r>
        <w:tab/>
      </w:r>
      <w:r>
        <w:tab/>
        <w:t>IDLE_S:</w:t>
      </w:r>
    </w:p>
    <w:p w:rsidR="00A86523" w:rsidRDefault="00A86523" w:rsidP="00A86523">
      <w:pPr>
        <w:pBdr>
          <w:top w:val="single" w:sz="4" w:space="1" w:color="auto"/>
          <w:left w:val="single" w:sz="4" w:space="4" w:color="auto"/>
          <w:bottom w:val="single" w:sz="4" w:space="1" w:color="auto"/>
          <w:right w:val="single" w:sz="4" w:space="4" w:color="auto"/>
        </w:pBdr>
        <w:ind w:firstLine="420"/>
      </w:pPr>
      <w:r>
        <w:tab/>
      </w:r>
      <w:r>
        <w:tab/>
        <w:t>//waiting for changes and uda2scm_sent_start change to 1’b1</w:t>
      </w:r>
      <w:r w:rsidR="00404742">
        <w:t>.</w:t>
      </w:r>
    </w:p>
    <w:p w:rsidR="00A86523" w:rsidRDefault="00A86523" w:rsidP="00A86523">
      <w:pPr>
        <w:pBdr>
          <w:top w:val="single" w:sz="4" w:space="1" w:color="auto"/>
          <w:left w:val="single" w:sz="4" w:space="4" w:color="auto"/>
          <w:bottom w:val="single" w:sz="4" w:space="1" w:color="auto"/>
          <w:right w:val="single" w:sz="4" w:space="4" w:color="auto"/>
        </w:pBdr>
        <w:ind w:firstLine="420"/>
      </w:pPr>
      <w:r>
        <w:tab/>
      </w:r>
      <w:r>
        <w:tab/>
        <w:t>CNT_S:</w:t>
      </w:r>
    </w:p>
    <w:p w:rsidR="00A86523" w:rsidRDefault="00A86523" w:rsidP="00A86523">
      <w:pPr>
        <w:pBdr>
          <w:top w:val="single" w:sz="4" w:space="1" w:color="auto"/>
          <w:left w:val="single" w:sz="4" w:space="4" w:color="auto"/>
          <w:bottom w:val="single" w:sz="4" w:space="1" w:color="auto"/>
          <w:right w:val="single" w:sz="4" w:space="4" w:color="auto"/>
        </w:pBdr>
        <w:ind w:firstLine="420"/>
      </w:pPr>
      <w:r>
        <w:tab/>
      </w:r>
      <w:r>
        <w:tab/>
      </w:r>
      <w:r w:rsidR="006D6E75">
        <w:t>//updating all the counter values.</w:t>
      </w:r>
    </w:p>
    <w:p w:rsidR="00880A9C" w:rsidRDefault="00880A9C" w:rsidP="00A86523">
      <w:pPr>
        <w:pBdr>
          <w:top w:val="single" w:sz="4" w:space="1" w:color="auto"/>
          <w:left w:val="single" w:sz="4" w:space="4" w:color="auto"/>
          <w:bottom w:val="single" w:sz="4" w:space="1" w:color="auto"/>
          <w:right w:val="single" w:sz="4" w:space="4" w:color="auto"/>
        </w:pBdr>
        <w:ind w:firstLine="420"/>
      </w:pPr>
      <w:r>
        <w:tab/>
      </w:r>
      <w:r>
        <w:tab/>
      </w:r>
      <w:r>
        <w:rPr>
          <w:rFonts w:hint="eastAsia"/>
        </w:rPr>
        <w:t>/</w:t>
      </w:r>
      <w:r>
        <w:t xml:space="preserve">/need to parse different protocols to </w:t>
      </w:r>
      <w:r w:rsidR="002A72C4">
        <w:t>calculate latency.</w:t>
      </w:r>
    </w:p>
    <w:p w:rsidR="00477425" w:rsidRDefault="00477425" w:rsidP="00A86523">
      <w:pPr>
        <w:pBdr>
          <w:top w:val="single" w:sz="4" w:space="1" w:color="auto"/>
          <w:left w:val="single" w:sz="4" w:space="4" w:color="auto"/>
          <w:bottom w:val="single" w:sz="4" w:space="1" w:color="auto"/>
          <w:right w:val="single" w:sz="4" w:space="4" w:color="auto"/>
        </w:pBdr>
        <w:ind w:firstLine="420"/>
      </w:pPr>
      <w:r>
        <w:tab/>
      </w:r>
      <w:r>
        <w:tab/>
      </w:r>
      <w:r w:rsidR="00ED3D88">
        <w:t>d</w:t>
      </w:r>
      <w:r>
        <w:t>efault:</w:t>
      </w:r>
    </w:p>
    <w:p w:rsidR="00780E99" w:rsidRDefault="00780E99" w:rsidP="00A86523">
      <w:pPr>
        <w:pBdr>
          <w:top w:val="single" w:sz="4" w:space="1" w:color="auto"/>
          <w:left w:val="single" w:sz="4" w:space="4" w:color="auto"/>
          <w:bottom w:val="single" w:sz="4" w:space="1" w:color="auto"/>
          <w:right w:val="single" w:sz="4" w:space="4" w:color="auto"/>
        </w:pBdr>
        <w:ind w:firstLine="420"/>
      </w:pPr>
      <w:r>
        <w:tab/>
        <w:t>endcase</w:t>
      </w:r>
    </w:p>
    <w:p w:rsidR="00A86523" w:rsidRDefault="00A86523" w:rsidP="00A86523">
      <w:pPr>
        <w:pBdr>
          <w:top w:val="single" w:sz="4" w:space="1" w:color="auto"/>
          <w:left w:val="single" w:sz="4" w:space="4" w:color="auto"/>
          <w:bottom w:val="single" w:sz="4" w:space="1" w:color="auto"/>
          <w:right w:val="single" w:sz="4" w:space="4" w:color="auto"/>
        </w:pBdr>
        <w:ind w:firstLine="420"/>
      </w:pPr>
      <w:r>
        <w:t>end</w:t>
      </w:r>
    </w:p>
    <w:p w:rsidR="00A86523" w:rsidRDefault="00A86523" w:rsidP="00A86523">
      <w:pPr>
        <w:pBdr>
          <w:top w:val="single" w:sz="4" w:space="1" w:color="auto"/>
          <w:left w:val="single" w:sz="4" w:space="4" w:color="auto"/>
          <w:bottom w:val="single" w:sz="4" w:space="1" w:color="auto"/>
          <w:right w:val="single" w:sz="4" w:space="4" w:color="auto"/>
        </w:pBdr>
      </w:pPr>
    </w:p>
    <w:p w:rsidR="00A86523" w:rsidRPr="00A86523" w:rsidRDefault="00A86523" w:rsidP="00A86523">
      <w:pPr>
        <w:pBdr>
          <w:top w:val="single" w:sz="4" w:space="1" w:color="auto"/>
          <w:left w:val="single" w:sz="4" w:space="4" w:color="auto"/>
          <w:bottom w:val="single" w:sz="4" w:space="1" w:color="auto"/>
          <w:right w:val="single" w:sz="4" w:space="4" w:color="auto"/>
        </w:pBdr>
      </w:pPr>
      <w:r>
        <w:rPr>
          <w:rFonts w:hint="eastAsia"/>
        </w:rPr>
        <w:t>e</w:t>
      </w:r>
      <w:r>
        <w:t>nd</w:t>
      </w:r>
    </w:p>
    <w:p w:rsidR="00996E83" w:rsidRPr="002B17E2" w:rsidRDefault="00996E83" w:rsidP="00F725B0">
      <w:pPr>
        <w:pBdr>
          <w:top w:val="single" w:sz="4" w:space="1" w:color="auto"/>
          <w:left w:val="single" w:sz="4" w:space="4" w:color="auto"/>
          <w:bottom w:val="single" w:sz="4" w:space="1" w:color="auto"/>
          <w:right w:val="single" w:sz="4" w:space="4" w:color="auto"/>
        </w:pBdr>
      </w:pPr>
      <w:r>
        <w:rPr>
          <w:rFonts w:hint="eastAsia"/>
        </w:rPr>
        <w:t>e</w:t>
      </w:r>
      <w:r>
        <w:t>ndmodule</w:t>
      </w:r>
    </w:p>
    <w:p w:rsidR="00601B54" w:rsidRDefault="00EE410D">
      <w:pPr>
        <w:pStyle w:val="2"/>
        <w:numPr>
          <w:ilvl w:val="0"/>
          <w:numId w:val="2"/>
        </w:numPr>
        <w:rPr>
          <w:rFonts w:ascii="Times New Roman" w:eastAsia="宋体" w:hAnsi="Times New Roman"/>
        </w:rPr>
      </w:pPr>
      <w:r>
        <w:rPr>
          <w:rFonts w:ascii="Times New Roman" w:eastAsia="宋体" w:hAnsi="Times New Roman" w:hint="eastAsia"/>
        </w:rPr>
        <w:t>相关研究</w:t>
      </w:r>
    </w:p>
    <w:p w:rsidR="00601B54" w:rsidRDefault="00601B54">
      <w:pPr>
        <w:pStyle w:val="a6"/>
        <w:keepNext/>
        <w:keepLines/>
        <w:numPr>
          <w:ilvl w:val="0"/>
          <w:numId w:val="8"/>
        </w:numPr>
        <w:spacing w:before="260" w:after="260" w:line="416" w:lineRule="auto"/>
        <w:ind w:firstLineChars="0"/>
        <w:outlineLvl w:val="2"/>
        <w:rPr>
          <w:b/>
          <w:bCs/>
          <w:vanish/>
          <w:sz w:val="32"/>
          <w:szCs w:val="32"/>
        </w:rPr>
      </w:pPr>
    </w:p>
    <w:p w:rsidR="00601B54" w:rsidRDefault="00601B54">
      <w:pPr>
        <w:pStyle w:val="a6"/>
        <w:keepNext/>
        <w:keepLines/>
        <w:numPr>
          <w:ilvl w:val="0"/>
          <w:numId w:val="8"/>
        </w:numPr>
        <w:spacing w:before="260" w:after="260" w:line="416" w:lineRule="auto"/>
        <w:ind w:firstLineChars="0"/>
        <w:outlineLvl w:val="2"/>
        <w:rPr>
          <w:b/>
          <w:bCs/>
          <w:vanish/>
          <w:sz w:val="32"/>
          <w:szCs w:val="32"/>
        </w:rPr>
      </w:pPr>
    </w:p>
    <w:p w:rsidR="00601B54" w:rsidRDefault="00601B54">
      <w:pPr>
        <w:pStyle w:val="a6"/>
        <w:keepNext/>
        <w:keepLines/>
        <w:numPr>
          <w:ilvl w:val="0"/>
          <w:numId w:val="8"/>
        </w:numPr>
        <w:spacing w:before="260" w:after="260" w:line="416" w:lineRule="auto"/>
        <w:ind w:firstLineChars="0"/>
        <w:outlineLvl w:val="2"/>
        <w:rPr>
          <w:b/>
          <w:bCs/>
          <w:vanish/>
          <w:sz w:val="32"/>
          <w:szCs w:val="32"/>
        </w:rPr>
      </w:pPr>
    </w:p>
    <w:p w:rsidR="00601B54" w:rsidRDefault="00601B54">
      <w:pPr>
        <w:pStyle w:val="a6"/>
        <w:keepNext/>
        <w:keepLines/>
        <w:numPr>
          <w:ilvl w:val="0"/>
          <w:numId w:val="9"/>
        </w:numPr>
        <w:spacing w:before="260" w:after="260" w:line="416" w:lineRule="auto"/>
        <w:ind w:firstLineChars="0"/>
        <w:outlineLvl w:val="2"/>
        <w:rPr>
          <w:b/>
          <w:bCs/>
          <w:vanish/>
          <w:sz w:val="32"/>
          <w:szCs w:val="32"/>
        </w:rPr>
      </w:pPr>
    </w:p>
    <w:p w:rsidR="00601B54" w:rsidRDefault="00601B54">
      <w:pPr>
        <w:pStyle w:val="a6"/>
        <w:keepNext/>
        <w:keepLines/>
        <w:numPr>
          <w:ilvl w:val="0"/>
          <w:numId w:val="9"/>
        </w:numPr>
        <w:spacing w:before="260" w:after="260" w:line="416" w:lineRule="auto"/>
        <w:ind w:firstLineChars="0"/>
        <w:outlineLvl w:val="2"/>
        <w:rPr>
          <w:b/>
          <w:bCs/>
          <w:vanish/>
          <w:sz w:val="32"/>
          <w:szCs w:val="32"/>
        </w:rPr>
      </w:pPr>
    </w:p>
    <w:p w:rsidR="00601B54" w:rsidRDefault="00EE410D">
      <w:pPr>
        <w:pStyle w:val="3"/>
        <w:numPr>
          <w:ilvl w:val="1"/>
          <w:numId w:val="2"/>
        </w:numPr>
        <w:ind w:left="426" w:hanging="426"/>
      </w:pPr>
      <w:r>
        <w:t>Packet Generator on NetFPGA</w:t>
      </w:r>
    </w:p>
    <w:p w:rsidR="00601B54" w:rsidRDefault="00EE410D">
      <w:pPr>
        <w:ind w:firstLine="420"/>
      </w:pPr>
      <w:r>
        <w:rPr>
          <w:rFonts w:hint="eastAsia"/>
        </w:rPr>
        <w:t>可以生成</w:t>
      </w:r>
      <w:r>
        <w:rPr>
          <w:rFonts w:hint="eastAsia"/>
        </w:rPr>
        <w:t>p</w:t>
      </w:r>
      <w:r>
        <w:t>cap</w:t>
      </w:r>
      <w:r>
        <w:rPr>
          <w:rFonts w:hint="eastAsia"/>
        </w:rPr>
        <w:t>文件，同时也可以利用生成的</w:t>
      </w:r>
      <w:r>
        <w:rPr>
          <w:rFonts w:hint="eastAsia"/>
        </w:rPr>
        <w:t>p</w:t>
      </w:r>
      <w:r>
        <w:t>cap</w:t>
      </w:r>
      <w:r>
        <w:rPr>
          <w:rFonts w:hint="eastAsia"/>
        </w:rPr>
        <w:t>文件在</w:t>
      </w:r>
      <w:r>
        <w:rPr>
          <w:rFonts w:hint="eastAsia"/>
        </w:rPr>
        <w:t>p</w:t>
      </w:r>
      <w:r>
        <w:t>acket generator</w:t>
      </w:r>
      <w:r>
        <w:rPr>
          <w:rFonts w:hint="eastAsia"/>
        </w:rPr>
        <w:t>进行流量重放。正是因为有了基于</w:t>
      </w:r>
      <w:r>
        <w:rPr>
          <w:rFonts w:hint="eastAsia"/>
        </w:rPr>
        <w:t>p</w:t>
      </w:r>
      <w:r>
        <w:t>cap</w:t>
      </w:r>
      <w:r>
        <w:rPr>
          <w:rFonts w:hint="eastAsia"/>
        </w:rPr>
        <w:t>的报文产生机制，所以</w:t>
      </w:r>
      <w:r>
        <w:rPr>
          <w:rFonts w:hint="eastAsia"/>
        </w:rPr>
        <w:t>packet</w:t>
      </w:r>
      <w:r>
        <w:t xml:space="preserve"> generator</w:t>
      </w:r>
      <w:r>
        <w:rPr>
          <w:rFonts w:hint="eastAsia"/>
        </w:rPr>
        <w:t>没有设计类似小兵测试仪一样的发包（设置报文内容、协议、发包速率等）功能。个人认为从实用的角度而言，应当提供</w:t>
      </w:r>
      <w:r>
        <w:rPr>
          <w:rFonts w:hint="eastAsia"/>
        </w:rPr>
        <w:t>R</w:t>
      </w:r>
      <w:r>
        <w:t>FC2544</w:t>
      </w:r>
      <w:r>
        <w:rPr>
          <w:rFonts w:hint="eastAsia"/>
        </w:rPr>
        <w:t>所规定的测试功能，以及类似小兵一样的用户接口才能适用大多数的应用场景。但是小兵不提供测试时延的功能，这点将在</w:t>
      </w:r>
      <w:r>
        <w:rPr>
          <w:rFonts w:hint="eastAsia"/>
        </w:rPr>
        <w:t>Fast</w:t>
      </w:r>
      <w:r>
        <w:t>-Ant</w:t>
      </w:r>
      <w:r>
        <w:rPr>
          <w:rFonts w:hint="eastAsia"/>
        </w:rPr>
        <w:t>中得到解决。</w:t>
      </w:r>
    </w:p>
    <w:p w:rsidR="00601B54" w:rsidRDefault="00EE410D">
      <w:pPr>
        <w:ind w:firstLine="420"/>
      </w:pPr>
      <w:r>
        <w:rPr>
          <w:rFonts w:hint="eastAsia"/>
        </w:rPr>
        <w:t>同时，软件通过写硬件寄存器可以控制的报文发送的延迟、速率以及发送次数，并且起到了的打印结果的作用。</w:t>
      </w:r>
    </w:p>
    <w:p w:rsidR="00601B54" w:rsidRDefault="00EE410D">
      <w:pPr>
        <w:ind w:firstLine="420"/>
      </w:pPr>
      <w:r>
        <w:rPr>
          <w:rFonts w:hint="eastAsia"/>
        </w:rPr>
        <w:t>该发包器的作用与软件发包器</w:t>
      </w:r>
      <w:r>
        <w:rPr>
          <w:rFonts w:hint="eastAsia"/>
        </w:rPr>
        <w:t>t</w:t>
      </w:r>
      <w:r>
        <w:t>cpreply</w:t>
      </w:r>
      <w:r>
        <w:rPr>
          <w:rFonts w:hint="eastAsia"/>
        </w:rPr>
        <w:t>的作用相同。</w:t>
      </w:r>
      <w:r>
        <w:t>Tcpreply</w:t>
      </w:r>
      <w:r>
        <w:rPr>
          <w:rFonts w:hint="eastAsia"/>
        </w:rPr>
        <w:t>的作用是将</w:t>
      </w:r>
      <w:r>
        <w:rPr>
          <w:rFonts w:hint="eastAsia"/>
        </w:rPr>
        <w:t>p</w:t>
      </w:r>
      <w:r>
        <w:t>cap</w:t>
      </w:r>
      <w:r>
        <w:rPr>
          <w:rFonts w:hint="eastAsia"/>
        </w:rPr>
        <w:t>文件中的流量重新复现，一般用于对网络入侵检测系统的功能进行测试。</w:t>
      </w:r>
    </w:p>
    <w:p w:rsidR="00601B54" w:rsidRDefault="00EE410D">
      <w:pPr>
        <w:pStyle w:val="3"/>
        <w:numPr>
          <w:ilvl w:val="1"/>
          <w:numId w:val="2"/>
        </w:numPr>
        <w:ind w:left="426" w:hanging="426"/>
      </w:pPr>
      <w:r>
        <w:t>Network Monitoring on NetFPGA</w:t>
      </w:r>
    </w:p>
    <w:p w:rsidR="00601B54" w:rsidRDefault="00EE410D">
      <w:pPr>
        <w:ind w:firstLine="420"/>
      </w:pPr>
      <w:r>
        <w:rPr>
          <w:rFonts w:hint="eastAsia"/>
        </w:rPr>
        <w:t>本工作主要借助</w:t>
      </w:r>
      <w:r>
        <w:rPr>
          <w:rFonts w:hint="eastAsia"/>
        </w:rPr>
        <w:t>Net</w:t>
      </w:r>
      <w:r>
        <w:t>FPGA</w:t>
      </w:r>
      <w:r>
        <w:rPr>
          <w:rFonts w:hint="eastAsia"/>
        </w:rPr>
        <w:t>与</w:t>
      </w:r>
      <w:r>
        <w:rPr>
          <w:rFonts w:hint="eastAsia"/>
        </w:rPr>
        <w:t>P</w:t>
      </w:r>
      <w:r>
        <w:t>C</w:t>
      </w:r>
      <w:r>
        <w:rPr>
          <w:rFonts w:hint="eastAsia"/>
        </w:rPr>
        <w:t>实现。作者列举了</w:t>
      </w:r>
      <w:r>
        <w:rPr>
          <w:rFonts w:hint="eastAsia"/>
        </w:rPr>
        <w:t>t</w:t>
      </w:r>
      <w:r>
        <w:t>cpdump/wireshar</w:t>
      </w:r>
      <w:r>
        <w:rPr>
          <w:rFonts w:hint="eastAsia"/>
        </w:rPr>
        <w:t>k</w:t>
      </w:r>
      <w:r>
        <w:t>/ntop</w:t>
      </w:r>
      <w:r>
        <w:rPr>
          <w:rFonts w:hint="eastAsia"/>
        </w:rPr>
        <w:t>等基于</w:t>
      </w:r>
      <w:r>
        <w:rPr>
          <w:rFonts w:hint="eastAsia"/>
        </w:rPr>
        <w:t>P</w:t>
      </w:r>
      <w:r>
        <w:t>C</w:t>
      </w:r>
      <w:r>
        <w:rPr>
          <w:rFonts w:hint="eastAsia"/>
        </w:rPr>
        <w:t>的工具，</w:t>
      </w:r>
      <w:r>
        <w:rPr>
          <w:rFonts w:hint="eastAsia"/>
        </w:rPr>
        <w:t>e</w:t>
      </w:r>
      <w:r>
        <w:t>mulex</w:t>
      </w:r>
      <w:r>
        <w:rPr>
          <w:rFonts w:hint="eastAsia"/>
        </w:rPr>
        <w:t>的产品</w:t>
      </w:r>
      <w:r>
        <w:rPr>
          <w:rFonts w:hint="eastAsia"/>
        </w:rPr>
        <w:t>En</w:t>
      </w:r>
      <w:r>
        <w:t>dace DAG Card</w:t>
      </w:r>
      <w:r>
        <w:rPr>
          <w:rFonts w:hint="eastAsia"/>
        </w:rPr>
        <w:t>可以在万兆以太网链路中实现</w:t>
      </w:r>
      <w:r>
        <w:rPr>
          <w:rFonts w:hint="eastAsia"/>
        </w:rPr>
        <w:t>1</w:t>
      </w:r>
      <w:r>
        <w:t>00</w:t>
      </w:r>
      <w:r>
        <w:rPr>
          <w:rFonts w:hint="eastAsia"/>
        </w:rPr>
        <w:t>%</w:t>
      </w:r>
      <w:r>
        <w:rPr>
          <w:rFonts w:hint="eastAsia"/>
        </w:rPr>
        <w:t>的数据包捕获，但是价格是</w:t>
      </w:r>
      <w:r>
        <w:rPr>
          <w:rFonts w:hint="eastAsia"/>
        </w:rPr>
        <w:t>Net</w:t>
      </w:r>
      <w:r>
        <w:t>FPGA</w:t>
      </w:r>
      <w:r>
        <w:rPr>
          <w:rFonts w:hint="eastAsia"/>
        </w:rPr>
        <w:t>的三倍。</w:t>
      </w:r>
      <w:r>
        <w:rPr>
          <w:rFonts w:hint="eastAsia"/>
        </w:rPr>
        <w:t>Net</w:t>
      </w:r>
      <w:r>
        <w:t>FPGA</w:t>
      </w:r>
      <w:r>
        <w:rPr>
          <w:rFonts w:hint="eastAsia"/>
        </w:rPr>
        <w:t>与</w:t>
      </w:r>
      <w:r>
        <w:rPr>
          <w:rFonts w:hint="eastAsia"/>
        </w:rPr>
        <w:t>Net</w:t>
      </w:r>
      <w:r>
        <w:t>Magic</w:t>
      </w:r>
      <w:r>
        <w:rPr>
          <w:rFonts w:hint="eastAsia"/>
        </w:rPr>
        <w:t>相比，增加了</w:t>
      </w:r>
      <w:r>
        <w:rPr>
          <w:rFonts w:hint="eastAsia"/>
        </w:rPr>
        <w:t>C</w:t>
      </w:r>
      <w:r>
        <w:t>PU</w:t>
      </w:r>
      <w:r>
        <w:rPr>
          <w:rFonts w:hint="eastAsia"/>
        </w:rPr>
        <w:t>与各端口交换</w:t>
      </w:r>
      <w:r>
        <w:rPr>
          <w:rFonts w:hint="eastAsia"/>
        </w:rPr>
        <w:lastRenderedPageBreak/>
        <w:t>数据的功能，而</w:t>
      </w:r>
      <w:r>
        <w:rPr>
          <w:rFonts w:hint="eastAsia"/>
        </w:rPr>
        <w:t>Net</w:t>
      </w:r>
      <w:r>
        <w:t>Magic</w:t>
      </w:r>
      <w:r>
        <w:rPr>
          <w:rFonts w:hint="eastAsia"/>
        </w:rPr>
        <w:t>只可以通过以太网与</w:t>
      </w:r>
      <w:r>
        <w:rPr>
          <w:rFonts w:hint="eastAsia"/>
        </w:rPr>
        <w:t>C</w:t>
      </w:r>
      <w:r>
        <w:t>PU</w:t>
      </w:r>
      <w:r>
        <w:rPr>
          <w:rFonts w:hint="eastAsia"/>
        </w:rPr>
        <w:t>交换数据。</w:t>
      </w:r>
    </w:p>
    <w:p w:rsidR="00601B54" w:rsidRDefault="00EE410D">
      <w:pPr>
        <w:ind w:firstLine="420"/>
      </w:pPr>
      <w:r>
        <w:rPr>
          <w:rFonts w:hint="eastAsia"/>
        </w:rPr>
        <w:t>作者使用</w:t>
      </w:r>
      <w:r>
        <w:rPr>
          <w:rFonts w:hint="eastAsia"/>
        </w:rPr>
        <w:t>Net</w:t>
      </w:r>
      <w:r>
        <w:t>FPGA</w:t>
      </w:r>
      <w:r>
        <w:rPr>
          <w:rFonts w:hint="eastAsia"/>
        </w:rPr>
        <w:t>进行报文过滤已经对感兴趣的</w:t>
      </w:r>
      <w:proofErr w:type="gramStart"/>
      <w:r>
        <w:rPr>
          <w:rFonts w:hint="eastAsia"/>
        </w:rPr>
        <w:t>报文打时间戳</w:t>
      </w:r>
      <w:proofErr w:type="gramEnd"/>
      <w:r>
        <w:rPr>
          <w:rFonts w:hint="eastAsia"/>
        </w:rPr>
        <w:t>，但是</w:t>
      </w:r>
      <w:proofErr w:type="gramStart"/>
      <w:r>
        <w:rPr>
          <w:rFonts w:hint="eastAsia"/>
        </w:rPr>
        <w:t>流选择</w:t>
      </w:r>
      <w:proofErr w:type="gramEnd"/>
      <w:r>
        <w:rPr>
          <w:rFonts w:hint="eastAsia"/>
        </w:rPr>
        <w:t>与选择流后相关的报文会</w:t>
      </w:r>
      <w:proofErr w:type="gramStart"/>
      <w:r>
        <w:rPr>
          <w:rFonts w:hint="eastAsia"/>
        </w:rPr>
        <w:t>被软件</w:t>
      </w:r>
      <w:proofErr w:type="gramEnd"/>
      <w:r>
        <w:rPr>
          <w:rFonts w:hint="eastAsia"/>
        </w:rPr>
        <w:t>进行处理（被过滤的</w:t>
      </w:r>
      <w:proofErr w:type="gramStart"/>
      <w:r>
        <w:rPr>
          <w:rFonts w:hint="eastAsia"/>
        </w:rPr>
        <w:t>报文仅</w:t>
      </w:r>
      <w:proofErr w:type="gramEnd"/>
      <w:r>
        <w:rPr>
          <w:rFonts w:hint="eastAsia"/>
        </w:rPr>
        <w:t>会在硬件进行处理）。作者使用</w:t>
      </w:r>
      <w:r>
        <w:rPr>
          <w:rFonts w:hint="eastAsia"/>
        </w:rPr>
        <w:t>D</w:t>
      </w:r>
      <w:r>
        <w:t>DS</w:t>
      </w:r>
      <w:r>
        <w:rPr>
          <w:rFonts w:hint="eastAsia"/>
        </w:rPr>
        <w:t>产生时间戳，能够实现以秒为单位（而不是</w:t>
      </w:r>
      <w:r w:rsidR="001554AD">
        <w:t>10</w:t>
      </w:r>
      <w:r>
        <w:t>ns</w:t>
      </w:r>
      <w:r>
        <w:rPr>
          <w:rFonts w:hint="eastAsia"/>
        </w:rPr>
        <w:t>），同时解决频率偏移的问题。</w:t>
      </w:r>
    </w:p>
    <w:p w:rsidR="00601B54" w:rsidRDefault="00EE410D">
      <w:pPr>
        <w:ind w:firstLine="420"/>
      </w:pPr>
      <w:r>
        <w:rPr>
          <w:rFonts w:hint="eastAsia"/>
        </w:rPr>
        <w:t>测量时延应当是测量一个报文的时延还是所有报文的平均时延？</w:t>
      </w:r>
    </w:p>
    <w:p w:rsidR="00601B54" w:rsidRDefault="00EE410D">
      <w:pPr>
        <w:pStyle w:val="3"/>
        <w:numPr>
          <w:ilvl w:val="1"/>
          <w:numId w:val="2"/>
        </w:numPr>
        <w:ind w:left="426" w:hanging="426"/>
      </w:pPr>
      <w:r>
        <w:rPr>
          <w:rFonts w:hint="eastAsia"/>
        </w:rPr>
        <w:t>O</w:t>
      </w:r>
      <w:r>
        <w:t>SNT on NetFPGA</w:t>
      </w:r>
    </w:p>
    <w:p w:rsidR="00601B54" w:rsidRDefault="00EE410D">
      <w:pPr>
        <w:ind w:firstLine="420"/>
      </w:pPr>
      <w:r>
        <w:t>OSNT</w:t>
      </w:r>
      <w:r>
        <w:rPr>
          <w:rFonts w:hint="eastAsia"/>
        </w:rPr>
        <w:t>是在前述两个工作的基础上，实现的基于</w:t>
      </w:r>
      <w:r>
        <w:rPr>
          <w:rFonts w:hint="eastAsia"/>
        </w:rPr>
        <w:t>Net</w:t>
      </w:r>
      <w:r>
        <w:t>FPGA</w:t>
      </w:r>
      <w:r>
        <w:rPr>
          <w:rFonts w:hint="eastAsia"/>
        </w:rPr>
        <w:t>的</w:t>
      </w:r>
      <w:r w:rsidR="00451CE5">
        <w:rPr>
          <w:rFonts w:hint="eastAsia"/>
        </w:rPr>
        <w:t>开源</w:t>
      </w:r>
      <w:r>
        <w:rPr>
          <w:rFonts w:hint="eastAsia"/>
        </w:rPr>
        <w:t>网络测试仪。</w:t>
      </w:r>
      <w:r>
        <w:rPr>
          <w:rFonts w:hint="eastAsia"/>
        </w:rPr>
        <w:t>O</w:t>
      </w:r>
      <w:r>
        <w:t>SNT</w:t>
      </w:r>
      <w:r>
        <w:rPr>
          <w:rFonts w:hint="eastAsia"/>
        </w:rPr>
        <w:t>具有四种工作模式，分别为：</w:t>
      </w:r>
    </w:p>
    <w:p w:rsidR="00601B54" w:rsidRDefault="00EE410D">
      <w:pPr>
        <w:pStyle w:val="a6"/>
        <w:numPr>
          <w:ilvl w:val="0"/>
          <w:numId w:val="10"/>
        </w:numPr>
        <w:ind w:firstLineChars="0"/>
      </w:pPr>
      <w:r>
        <w:rPr>
          <w:rFonts w:hint="eastAsia"/>
        </w:rPr>
        <w:t>O</w:t>
      </w:r>
      <w:r>
        <w:t>SNT</w:t>
      </w:r>
      <w:r>
        <w:rPr>
          <w:rFonts w:hint="eastAsia"/>
        </w:rPr>
        <w:t>流量产生器：能够发送、收集报文，并在的所发送和收集的报文中打时间戳，能够精确测量交换机、路由器设备的时延与丢包率；</w:t>
      </w:r>
    </w:p>
    <w:p w:rsidR="00601B54" w:rsidRDefault="00EE410D">
      <w:pPr>
        <w:pStyle w:val="a6"/>
        <w:numPr>
          <w:ilvl w:val="0"/>
          <w:numId w:val="10"/>
        </w:numPr>
        <w:ind w:firstLineChars="0"/>
      </w:pPr>
      <w:r>
        <w:rPr>
          <w:rFonts w:hint="eastAsia"/>
        </w:rPr>
        <w:t>O</w:t>
      </w:r>
      <w:r>
        <w:t>SNT</w:t>
      </w:r>
      <w:r>
        <w:rPr>
          <w:rFonts w:hint="eastAsia"/>
        </w:rPr>
        <w:t>流量监测器：将</w:t>
      </w:r>
      <w:r>
        <w:rPr>
          <w:rFonts w:hint="eastAsia"/>
        </w:rPr>
        <w:t>F</w:t>
      </w:r>
      <w:r>
        <w:t>PGA</w:t>
      </w:r>
      <w:r>
        <w:rPr>
          <w:rFonts w:hint="eastAsia"/>
        </w:rPr>
        <w:t>收到的感兴趣的报文以</w:t>
      </w:r>
      <w:r>
        <w:rPr>
          <w:rFonts w:hint="eastAsia"/>
        </w:rPr>
        <w:t>p</w:t>
      </w:r>
      <w:r>
        <w:t>cap</w:t>
      </w:r>
      <w:r>
        <w:rPr>
          <w:rFonts w:hint="eastAsia"/>
        </w:rPr>
        <w:t>文件的形式存储到软件，并利用一些技术（</w:t>
      </w:r>
      <w:r>
        <w:rPr>
          <w:rFonts w:hint="eastAsia"/>
        </w:rPr>
        <w:t>p</w:t>
      </w:r>
      <w:r>
        <w:t>acket batching, ring-receivers</w:t>
      </w:r>
      <w:r>
        <w:rPr>
          <w:rFonts w:hint="eastAsia"/>
        </w:rPr>
        <w:t>和</w:t>
      </w:r>
      <w:r>
        <w:rPr>
          <w:rFonts w:hint="eastAsia"/>
        </w:rPr>
        <w:t>p</w:t>
      </w:r>
      <w:r>
        <w:t>re-allocated memory</w:t>
      </w:r>
      <w:r>
        <w:rPr>
          <w:rFonts w:hint="eastAsia"/>
        </w:rPr>
        <w:t>）解决了</w:t>
      </w:r>
      <w:r>
        <w:rPr>
          <w:rFonts w:hint="eastAsia"/>
        </w:rPr>
        <w:t>P</w:t>
      </w:r>
      <w:r>
        <w:t>CIe</w:t>
      </w:r>
      <w:r>
        <w:rPr>
          <w:rFonts w:hint="eastAsia"/>
        </w:rPr>
        <w:t>的瓶颈问题，为用户提供带有高精度时间戳与丢包率可控的流量信息；</w:t>
      </w:r>
    </w:p>
    <w:p w:rsidR="00601B54" w:rsidRDefault="00EE410D">
      <w:pPr>
        <w:pStyle w:val="a6"/>
        <w:numPr>
          <w:ilvl w:val="0"/>
          <w:numId w:val="10"/>
        </w:numPr>
        <w:ind w:firstLineChars="0"/>
      </w:pPr>
      <w:r>
        <w:rPr>
          <w:rFonts w:hint="eastAsia"/>
        </w:rPr>
        <w:t>混合</w:t>
      </w:r>
      <w:r>
        <w:rPr>
          <w:rFonts w:hint="eastAsia"/>
        </w:rPr>
        <w:t>O</w:t>
      </w:r>
      <w:r>
        <w:t>SNT</w:t>
      </w:r>
      <w:r>
        <w:rPr>
          <w:rFonts w:hint="eastAsia"/>
        </w:rPr>
        <w:t>系统：通过结合流量产生器与流量监测器的功能，混合</w:t>
      </w:r>
      <w:r>
        <w:rPr>
          <w:rFonts w:hint="eastAsia"/>
        </w:rPr>
        <w:t>O</w:t>
      </w:r>
      <w:r>
        <w:t>SNT</w:t>
      </w:r>
      <w:r>
        <w:rPr>
          <w:rFonts w:hint="eastAsia"/>
        </w:rPr>
        <w:t>系统能够对被测网络或设备进行全线速、单条流的特性分析。</w:t>
      </w:r>
    </w:p>
    <w:p w:rsidR="00601B54" w:rsidRDefault="00EE410D">
      <w:pPr>
        <w:pStyle w:val="a6"/>
        <w:numPr>
          <w:ilvl w:val="0"/>
          <w:numId w:val="10"/>
        </w:numPr>
        <w:ind w:firstLineChars="0"/>
      </w:pPr>
      <w:r>
        <w:rPr>
          <w:rFonts w:hint="eastAsia"/>
        </w:rPr>
        <w:t>可扩展的</w:t>
      </w:r>
      <w:r>
        <w:rPr>
          <w:rFonts w:hint="eastAsia"/>
        </w:rPr>
        <w:t>O</w:t>
      </w:r>
      <w:r>
        <w:t>SNT</w:t>
      </w:r>
      <w:r>
        <w:rPr>
          <w:rFonts w:hint="eastAsia"/>
        </w:rPr>
        <w:t>系统：（不属于研究范围，略）</w:t>
      </w:r>
    </w:p>
    <w:p w:rsidR="00601B54" w:rsidRDefault="00EE410D">
      <w:pPr>
        <w:ind w:firstLine="420"/>
      </w:pPr>
      <w:r>
        <w:rPr>
          <w:rFonts w:hint="eastAsia"/>
        </w:rPr>
        <w:t>为了能够在</w:t>
      </w:r>
      <w:r>
        <w:rPr>
          <w:rFonts w:hint="eastAsia"/>
        </w:rPr>
        <w:t>O</w:t>
      </w:r>
      <w:r>
        <w:t>SNT</w:t>
      </w:r>
      <w:r>
        <w:rPr>
          <w:rFonts w:hint="eastAsia"/>
        </w:rPr>
        <w:t>中整合流量产生器与流量监测器等功能，作者设计了</w:t>
      </w:r>
      <w:r>
        <w:rPr>
          <w:rFonts w:hint="eastAsia"/>
        </w:rPr>
        <w:t>N</w:t>
      </w:r>
      <w:r>
        <w:t>etV</w:t>
      </w:r>
      <w:r>
        <w:rPr>
          <w:rFonts w:hint="eastAsia"/>
        </w:rPr>
        <w:t>架构，</w:t>
      </w:r>
      <w:r>
        <w:rPr>
          <w:rFonts w:hint="eastAsia"/>
        </w:rPr>
        <w:t>Net</w:t>
      </w:r>
      <w:r>
        <w:t>V</w:t>
      </w:r>
      <w:r>
        <w:rPr>
          <w:rFonts w:hint="eastAsia"/>
        </w:rPr>
        <w:t>在用户定义模块中实现了多条流水线，从而能够支持不同的功能在同一</w:t>
      </w:r>
      <w:r>
        <w:rPr>
          <w:rFonts w:hint="eastAsia"/>
        </w:rPr>
        <w:t>Net</w:t>
      </w:r>
      <w:r>
        <w:t>FPGA</w:t>
      </w:r>
      <w:r>
        <w:rPr>
          <w:rFonts w:hint="eastAsia"/>
        </w:rPr>
        <w:t>上实现（同时实现代码的重用）。每条流水线拥有各自的</w:t>
      </w:r>
      <w:r>
        <w:rPr>
          <w:rFonts w:hint="eastAsia"/>
        </w:rPr>
        <w:t>T</w:t>
      </w:r>
      <w:r>
        <w:t xml:space="preserve">ag ID, </w:t>
      </w:r>
      <w:r>
        <w:rPr>
          <w:rFonts w:hint="eastAsia"/>
        </w:rPr>
        <w:t>这样能够保证</w:t>
      </w:r>
      <w:proofErr w:type="gramStart"/>
      <w:r>
        <w:rPr>
          <w:rFonts w:hint="eastAsia"/>
        </w:rPr>
        <w:t>各自索访问</w:t>
      </w:r>
      <w:proofErr w:type="gramEnd"/>
      <w:r>
        <w:rPr>
          <w:rFonts w:hint="eastAsia"/>
        </w:rPr>
        <w:t>寄存器在不同流水线间的隔离。在这种情况下，各条流水线的处理速度不会受到影响，但是</w:t>
      </w:r>
      <w:r>
        <w:rPr>
          <w:rFonts w:hint="eastAsia"/>
        </w:rPr>
        <w:t>F</w:t>
      </w:r>
      <w:r>
        <w:t>PGA</w:t>
      </w:r>
      <w:r>
        <w:rPr>
          <w:rFonts w:hint="eastAsia"/>
        </w:rPr>
        <w:t>资源的消耗将会增大。</w:t>
      </w:r>
    </w:p>
    <w:p w:rsidR="00601B54" w:rsidRDefault="00EE410D">
      <w:pPr>
        <w:ind w:firstLine="420"/>
        <w:jc w:val="center"/>
      </w:pPr>
      <w:r>
        <w:rPr>
          <w:noProof/>
        </w:rPr>
        <w:drawing>
          <wp:inline distT="0" distB="0" distL="0" distR="0">
            <wp:extent cx="2559050" cy="14998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2"/>
                    <a:stretch>
                      <a:fillRect/>
                    </a:stretch>
                  </pic:blipFill>
                  <pic:spPr>
                    <a:xfrm>
                      <a:off x="0" y="0"/>
                      <a:ext cx="2580770" cy="1512636"/>
                    </a:xfrm>
                    <a:prstGeom prst="rect">
                      <a:avLst/>
                    </a:prstGeom>
                  </pic:spPr>
                </pic:pic>
              </a:graphicData>
            </a:graphic>
          </wp:inline>
        </w:drawing>
      </w:r>
    </w:p>
    <w:p w:rsidR="00601B54" w:rsidRDefault="00EE410D">
      <w:pPr>
        <w:ind w:firstLine="420"/>
      </w:pPr>
      <w:r>
        <w:rPr>
          <w:rFonts w:hint="eastAsia"/>
        </w:rPr>
        <w:t>相比较</w:t>
      </w:r>
      <w:r>
        <w:rPr>
          <w:rFonts w:hint="eastAsia"/>
        </w:rPr>
        <w:t>F</w:t>
      </w:r>
      <w:r>
        <w:t>AST</w:t>
      </w:r>
      <w:r>
        <w:rPr>
          <w:rFonts w:hint="eastAsia"/>
        </w:rPr>
        <w:t>使用单流水线，但用</w:t>
      </w:r>
      <w:r>
        <w:t>metadat</w:t>
      </w:r>
      <w:r>
        <w:rPr>
          <w:rFonts w:hint="eastAsia"/>
        </w:rPr>
        <w:t>a</w:t>
      </w:r>
      <w:r>
        <w:rPr>
          <w:rFonts w:hint="eastAsia"/>
        </w:rPr>
        <w:t>来区分某个模块是否应当处理当前数据来说，</w:t>
      </w:r>
      <w:r>
        <w:rPr>
          <w:rFonts w:hint="eastAsia"/>
        </w:rPr>
        <w:t>F</w:t>
      </w:r>
      <w:r>
        <w:t>AST</w:t>
      </w:r>
      <w:r>
        <w:rPr>
          <w:rFonts w:hint="eastAsia"/>
        </w:rPr>
        <w:t>使用的硬件资源开销更小，将新功能的开发转变为新模块的开发，而不是整条流水线的开发，个人认为各有利弊，但是对虚拟地址空间的分配应当更为复杂（我不能确定，想看看</w:t>
      </w:r>
      <w:r>
        <w:rPr>
          <w:rFonts w:hint="eastAsia"/>
        </w:rPr>
        <w:t>Net</w:t>
      </w:r>
      <w:r>
        <w:t>Magic</w:t>
      </w:r>
      <w:r>
        <w:rPr>
          <w:rFonts w:hint="eastAsia"/>
        </w:rPr>
        <w:t>的设计文档）。</w:t>
      </w:r>
    </w:p>
    <w:p w:rsidR="00601B54" w:rsidRDefault="00EE410D">
      <w:pPr>
        <w:ind w:firstLine="420"/>
      </w:pPr>
      <w:r>
        <w:rPr>
          <w:rFonts w:hint="eastAsia"/>
        </w:rPr>
        <w:t>作者在设计中用了一半的篇幅介绍如何将经过</w:t>
      </w:r>
      <w:r>
        <w:rPr>
          <w:rFonts w:hint="eastAsia"/>
        </w:rPr>
        <w:t>F</w:t>
      </w:r>
      <w:r>
        <w:t>PGA</w:t>
      </w:r>
      <w:r>
        <w:rPr>
          <w:rFonts w:hint="eastAsia"/>
        </w:rPr>
        <w:t>导入到</w:t>
      </w:r>
      <w:r>
        <w:rPr>
          <w:rFonts w:hint="eastAsia"/>
        </w:rPr>
        <w:t>h</w:t>
      </w:r>
      <w:r>
        <w:t>ost</w:t>
      </w:r>
      <w:r>
        <w:rPr>
          <w:rFonts w:hint="eastAsia"/>
        </w:rPr>
        <w:t>端，生成</w:t>
      </w:r>
      <w:r>
        <w:rPr>
          <w:rFonts w:hint="eastAsia"/>
        </w:rPr>
        <w:t>P</w:t>
      </w:r>
      <w:r>
        <w:t>CAP</w:t>
      </w:r>
      <w:r>
        <w:rPr>
          <w:rFonts w:hint="eastAsia"/>
        </w:rPr>
        <w:t>文件。对于</w:t>
      </w:r>
      <w:r>
        <w:rPr>
          <w:rFonts w:hint="eastAsia"/>
        </w:rPr>
        <w:t>Fast</w:t>
      </w:r>
      <w:r>
        <w:t>-Ant</w:t>
      </w:r>
      <w:r>
        <w:rPr>
          <w:rFonts w:hint="eastAsia"/>
        </w:rPr>
        <w:t>的初始设计，认为暂时无需考虑向软件导出</w:t>
      </w:r>
      <w:r>
        <w:t>PCAP</w:t>
      </w:r>
      <w:r>
        <w:rPr>
          <w:rFonts w:hint="eastAsia"/>
        </w:rPr>
        <w:t>文件的功能。作者使用</w:t>
      </w:r>
      <w:r>
        <w:rPr>
          <w:rFonts w:hint="eastAsia"/>
        </w:rPr>
        <w:t>Net</w:t>
      </w:r>
      <w:r>
        <w:t>FPGA</w:t>
      </w:r>
      <w:r>
        <w:rPr>
          <w:rFonts w:hint="eastAsia"/>
        </w:rPr>
        <w:t>达到的时间戳精度是</w:t>
      </w:r>
      <w:r>
        <w:rPr>
          <w:rFonts w:hint="eastAsia"/>
        </w:rPr>
        <w:t>6</w:t>
      </w:r>
      <w:r>
        <w:t>.25ns</w:t>
      </w:r>
      <w:r>
        <w:rPr>
          <w:rFonts w:hint="eastAsia"/>
        </w:rPr>
        <w:t>（也就是</w:t>
      </w:r>
      <w:r>
        <w:rPr>
          <w:rFonts w:hint="eastAsia"/>
        </w:rPr>
        <w:t>1</w:t>
      </w:r>
      <w:r>
        <w:t>60M</w:t>
      </w:r>
      <w:r>
        <w:rPr>
          <w:rFonts w:hint="eastAsia"/>
        </w:rPr>
        <w:t>Hz</w:t>
      </w:r>
      <w:r>
        <w:rPr>
          <w:rFonts w:hint="eastAsia"/>
        </w:rPr>
        <w:t>），使用</w:t>
      </w:r>
      <w:r>
        <w:rPr>
          <w:rFonts w:hint="eastAsia"/>
        </w:rPr>
        <w:t>Fast</w:t>
      </w:r>
      <w:r>
        <w:t>-Ant</w:t>
      </w:r>
      <w:r>
        <w:rPr>
          <w:rFonts w:hint="eastAsia"/>
        </w:rPr>
        <w:t>能达到的精度为</w:t>
      </w:r>
      <w:r w:rsidR="00112212">
        <w:t>10</w:t>
      </w:r>
      <w:r>
        <w:t>ns</w:t>
      </w:r>
      <w:r>
        <w:rPr>
          <w:rFonts w:hint="eastAsia"/>
        </w:rPr>
        <w:t>，时间精度已经可以接受。</w:t>
      </w:r>
    </w:p>
    <w:p w:rsidR="00601B54" w:rsidRDefault="00601B54"/>
    <w:p w:rsidR="00601B54" w:rsidRDefault="00601B54"/>
    <w:p w:rsidR="00601B54" w:rsidRDefault="00601B54"/>
    <w:p w:rsidR="00601B54" w:rsidRDefault="00EE410D">
      <w:r>
        <w:rPr>
          <w:rFonts w:hint="eastAsia"/>
        </w:rPr>
        <w:t>主动测量：</w:t>
      </w:r>
      <w:r>
        <w:rPr>
          <w:rFonts w:hint="eastAsia"/>
        </w:rPr>
        <w:t xml:space="preserve"> </w:t>
      </w:r>
      <w:r>
        <w:rPr>
          <w:rFonts w:hint="eastAsia"/>
        </w:rPr>
        <w:t>测试吞吐率、时延与丢包率、</w:t>
      </w:r>
      <w:r>
        <w:rPr>
          <w:rFonts w:hint="eastAsia"/>
        </w:rPr>
        <w:t>o</w:t>
      </w:r>
      <w:r>
        <w:t>penflow</w:t>
      </w:r>
      <w:r>
        <w:rPr>
          <w:rFonts w:hint="eastAsia"/>
        </w:rPr>
        <w:t>交换机</w:t>
      </w:r>
      <w:r>
        <w:rPr>
          <w:rFonts w:hint="eastAsia"/>
        </w:rPr>
        <w:t>/</w:t>
      </w:r>
      <w:r>
        <w:rPr>
          <w:rFonts w:hint="eastAsia"/>
        </w:rPr>
        <w:t>控制器压力测试</w:t>
      </w:r>
    </w:p>
    <w:p w:rsidR="00601B54" w:rsidRDefault="00EE410D">
      <w:r>
        <w:rPr>
          <w:rFonts w:hint="eastAsia"/>
        </w:rPr>
        <w:t>被动测量：</w:t>
      </w:r>
      <w:r>
        <w:rPr>
          <w:rFonts w:hint="eastAsia"/>
        </w:rPr>
        <w:t xml:space="preserve"> P</w:t>
      </w:r>
      <w:r>
        <w:t>TP</w:t>
      </w:r>
      <w:r>
        <w:rPr>
          <w:rFonts w:hint="eastAsia"/>
        </w:rPr>
        <w:t>协议测试</w:t>
      </w:r>
    </w:p>
    <w:p w:rsidR="00601B54" w:rsidRDefault="00601B54"/>
    <w:p w:rsidR="00601B54" w:rsidRDefault="00601B54"/>
    <w:p w:rsidR="00601B54" w:rsidRDefault="00601B54"/>
    <w:p w:rsidR="00601B54" w:rsidRDefault="00601B54"/>
    <w:p w:rsidR="00601B54" w:rsidRDefault="00EE410D">
      <w:pPr>
        <w:pStyle w:val="2"/>
        <w:numPr>
          <w:ilvl w:val="0"/>
          <w:numId w:val="2"/>
        </w:numPr>
        <w:rPr>
          <w:rFonts w:ascii="Times New Roman" w:eastAsia="宋体" w:hAnsi="Times New Roman"/>
        </w:rPr>
      </w:pPr>
      <w:r>
        <w:rPr>
          <w:rFonts w:ascii="Times New Roman" w:eastAsia="宋体" w:hAnsi="Times New Roman" w:hint="eastAsia"/>
        </w:rPr>
        <w:t>参考文献</w:t>
      </w:r>
    </w:p>
    <w:p w:rsidR="00601B54" w:rsidRDefault="00EE410D">
      <w:r>
        <w:rPr>
          <w:rFonts w:hint="eastAsia"/>
        </w:rPr>
        <w:t>[</w:t>
      </w:r>
      <w:r>
        <w:t xml:space="preserve">1]. </w:t>
      </w:r>
      <w:r>
        <w:rPr>
          <w:rFonts w:hint="eastAsia"/>
        </w:rPr>
        <w:t>th</w:t>
      </w:r>
      <w:r>
        <w:t>ttpd: Light-weight W</w:t>
      </w:r>
      <w:r>
        <w:rPr>
          <w:rFonts w:hint="eastAsia"/>
        </w:rPr>
        <w:t>e</w:t>
      </w:r>
      <w:r>
        <w:t>b server on ARM.</w:t>
      </w:r>
    </w:p>
    <w:p w:rsidR="00F6096C" w:rsidRDefault="00F6096C">
      <w:r>
        <w:rPr>
          <w:rFonts w:hint="eastAsia"/>
        </w:rPr>
        <w:t>[</w:t>
      </w:r>
      <w:r>
        <w:t>2]. Fast Project</w:t>
      </w:r>
    </w:p>
    <w:p w:rsidR="00601B54" w:rsidRDefault="00601B54"/>
    <w:p w:rsidR="00D33439" w:rsidRDefault="00D33439" w:rsidP="00D33439">
      <w:pPr>
        <w:pStyle w:val="2"/>
        <w:numPr>
          <w:ilvl w:val="0"/>
          <w:numId w:val="2"/>
        </w:numPr>
        <w:rPr>
          <w:rFonts w:ascii="Times New Roman" w:eastAsia="宋体" w:hAnsi="Times New Roman"/>
        </w:rPr>
      </w:pPr>
      <w:r>
        <w:rPr>
          <w:rFonts w:ascii="Times New Roman" w:eastAsia="宋体" w:hAnsi="Times New Roman" w:hint="eastAsia"/>
        </w:rPr>
        <w:t>问题描述</w:t>
      </w:r>
    </w:p>
    <w:p w:rsidR="00D33439" w:rsidRDefault="00D33439" w:rsidP="00D33439">
      <w:pPr>
        <w:pStyle w:val="a6"/>
        <w:numPr>
          <w:ilvl w:val="3"/>
          <w:numId w:val="10"/>
        </w:numPr>
        <w:ind w:left="567" w:firstLineChars="0" w:hanging="283"/>
      </w:pPr>
      <w:r>
        <w:t>UDA</w:t>
      </w:r>
      <w:r>
        <w:rPr>
          <w:rFonts w:hint="eastAsia"/>
        </w:rPr>
        <w:t>模块需要将</w:t>
      </w:r>
      <w:r w:rsidR="001C003C">
        <w:rPr>
          <w:rFonts w:hint="eastAsia"/>
        </w:rPr>
        <w:t>来自</w:t>
      </w:r>
      <w:r w:rsidR="001C003C">
        <w:rPr>
          <w:rFonts w:hint="eastAsia"/>
        </w:rPr>
        <w:t>C</w:t>
      </w:r>
      <w:r w:rsidR="001C003C">
        <w:t>PU</w:t>
      </w:r>
      <w:r w:rsidR="001C003C">
        <w:rPr>
          <w:rFonts w:hint="eastAsia"/>
        </w:rPr>
        <w:t>的</w:t>
      </w:r>
      <w:r w:rsidR="001C003C">
        <w:rPr>
          <w:rFonts w:hint="eastAsia"/>
        </w:rPr>
        <w:t>packet</w:t>
      </w:r>
      <w:r w:rsidR="001C003C">
        <w:rPr>
          <w:rFonts w:hint="eastAsia"/>
        </w:rPr>
        <w:t>的</w:t>
      </w:r>
      <w:r>
        <w:rPr>
          <w:rFonts w:hint="eastAsia"/>
        </w:rPr>
        <w:t>n</w:t>
      </w:r>
      <w:r>
        <w:t>ext dmid</w:t>
      </w:r>
      <w:r>
        <w:rPr>
          <w:rFonts w:hint="eastAsia"/>
        </w:rPr>
        <w:t>修改为</w:t>
      </w:r>
      <w:r>
        <w:rPr>
          <w:rFonts w:hint="eastAsia"/>
        </w:rPr>
        <w:t>6</w:t>
      </w:r>
      <w:r>
        <w:rPr>
          <w:rFonts w:hint="eastAsia"/>
        </w:rPr>
        <w:t>，从而将其指定到</w:t>
      </w:r>
      <w:r>
        <w:rPr>
          <w:rFonts w:hint="eastAsia"/>
        </w:rPr>
        <w:t>P</w:t>
      </w:r>
      <w:r>
        <w:t>GM</w:t>
      </w:r>
      <w:r>
        <w:rPr>
          <w:rFonts w:hint="eastAsia"/>
        </w:rPr>
        <w:t>模块中进行处理</w:t>
      </w:r>
      <w:r w:rsidR="0089413E">
        <w:rPr>
          <w:rFonts w:hint="eastAsia"/>
        </w:rPr>
        <w:t>，而将来自端口的</w:t>
      </w:r>
      <w:r w:rsidR="0089413E">
        <w:rPr>
          <w:rFonts w:hint="eastAsia"/>
        </w:rPr>
        <w:t>packet</w:t>
      </w:r>
      <w:r w:rsidR="0089413E">
        <w:rPr>
          <w:rFonts w:hint="eastAsia"/>
        </w:rPr>
        <w:t>的</w:t>
      </w:r>
      <w:r w:rsidR="0089413E">
        <w:t>dmid</w:t>
      </w:r>
      <w:r w:rsidR="0089413E">
        <w:rPr>
          <w:rFonts w:hint="eastAsia"/>
        </w:rPr>
        <w:t>依旧保留为</w:t>
      </w:r>
      <w:r w:rsidR="0089413E">
        <w:rPr>
          <w:rFonts w:hint="eastAsia"/>
        </w:rPr>
        <w:t>5</w:t>
      </w:r>
      <w:r w:rsidR="0089413E">
        <w:rPr>
          <w:rFonts w:hint="eastAsia"/>
        </w:rPr>
        <w:t>，从而直接在</w:t>
      </w:r>
      <w:r w:rsidR="0089413E">
        <w:rPr>
          <w:rFonts w:hint="eastAsia"/>
        </w:rPr>
        <w:t>G</w:t>
      </w:r>
      <w:r w:rsidR="0089413E">
        <w:t>OE</w:t>
      </w:r>
      <w:r w:rsidR="0089413E">
        <w:rPr>
          <w:rFonts w:hint="eastAsia"/>
        </w:rPr>
        <w:t>中处理</w:t>
      </w:r>
      <w:r>
        <w:rPr>
          <w:rFonts w:hint="eastAsia"/>
        </w:rPr>
        <w:t>。</w:t>
      </w:r>
    </w:p>
    <w:p w:rsidR="0066226A" w:rsidRDefault="0066226A" w:rsidP="0066226A">
      <w:pPr>
        <w:ind w:left="780"/>
      </w:pPr>
      <w:r>
        <w:rPr>
          <w:rFonts w:hint="eastAsia"/>
        </w:rPr>
        <w:t>答：</w:t>
      </w:r>
      <w:r>
        <w:rPr>
          <w:rFonts w:hint="eastAsia"/>
        </w:rPr>
        <w:t xml:space="preserve"> </w:t>
      </w:r>
      <w:r w:rsidR="00D47EE0">
        <w:rPr>
          <w:rFonts w:hint="eastAsia"/>
        </w:rPr>
        <w:t>方法一是</w:t>
      </w:r>
      <w:r>
        <w:rPr>
          <w:rFonts w:hint="eastAsia"/>
        </w:rPr>
        <w:t>修改</w:t>
      </w:r>
      <w:r>
        <w:rPr>
          <w:rFonts w:hint="eastAsia"/>
        </w:rPr>
        <w:t>G</w:t>
      </w:r>
      <w:r>
        <w:t>ME</w:t>
      </w:r>
      <w:r>
        <w:rPr>
          <w:rFonts w:hint="eastAsia"/>
        </w:rPr>
        <w:t>、</w:t>
      </w:r>
      <w:r>
        <w:rPr>
          <w:rFonts w:hint="eastAsia"/>
        </w:rPr>
        <w:t>U</w:t>
      </w:r>
      <w:r>
        <w:t>DA</w:t>
      </w:r>
      <w:r>
        <w:rPr>
          <w:rFonts w:hint="eastAsia"/>
        </w:rPr>
        <w:t>两个模块代码，使经过</w:t>
      </w:r>
      <w:r>
        <w:rPr>
          <w:rFonts w:hint="eastAsia"/>
        </w:rPr>
        <w:t>G</w:t>
      </w:r>
      <w:r>
        <w:t>ME</w:t>
      </w:r>
      <w:r>
        <w:rPr>
          <w:rFonts w:hint="eastAsia"/>
        </w:rPr>
        <w:t>的下一个</w:t>
      </w:r>
      <w:r>
        <w:rPr>
          <w:rFonts w:hint="eastAsia"/>
        </w:rPr>
        <w:t>d</w:t>
      </w:r>
      <w:r>
        <w:t>mid</w:t>
      </w:r>
      <w:r>
        <w:rPr>
          <w:rFonts w:hint="eastAsia"/>
        </w:rPr>
        <w:t>为</w:t>
      </w:r>
      <w:r>
        <w:rPr>
          <w:rFonts w:hint="eastAsia"/>
        </w:rPr>
        <w:t>7</w:t>
      </w:r>
      <w:r>
        <w:rPr>
          <w:rFonts w:hint="eastAsia"/>
        </w:rPr>
        <w:t>，经过</w:t>
      </w:r>
      <w:r>
        <w:rPr>
          <w:rFonts w:hint="eastAsia"/>
        </w:rPr>
        <w:t>U</w:t>
      </w:r>
      <w:r>
        <w:t>DA</w:t>
      </w:r>
      <w:r>
        <w:rPr>
          <w:rFonts w:hint="eastAsia"/>
        </w:rPr>
        <w:t>的下一个</w:t>
      </w:r>
      <w:r>
        <w:rPr>
          <w:rFonts w:hint="eastAsia"/>
        </w:rPr>
        <w:t>d</w:t>
      </w:r>
      <w:r>
        <w:t>mid</w:t>
      </w:r>
      <w:r>
        <w:rPr>
          <w:rFonts w:hint="eastAsia"/>
        </w:rPr>
        <w:t>为</w:t>
      </w:r>
      <w:r>
        <w:rPr>
          <w:rFonts w:hint="eastAsia"/>
        </w:rPr>
        <w:t>6</w:t>
      </w:r>
      <w:r>
        <w:rPr>
          <w:rFonts w:hint="eastAsia"/>
        </w:rPr>
        <w:t>。</w:t>
      </w:r>
    </w:p>
    <w:p w:rsidR="00D47EE0" w:rsidRDefault="00D47EE0" w:rsidP="00D47EE0">
      <w:r>
        <w:tab/>
      </w:r>
      <w:r>
        <w:tab/>
      </w:r>
      <w:r>
        <w:tab/>
      </w:r>
      <w:r>
        <w:rPr>
          <w:rFonts w:hint="eastAsia"/>
        </w:rPr>
        <w:t>方法二是重新分配硬件模块的</w:t>
      </w:r>
      <w:r>
        <w:rPr>
          <w:rFonts w:hint="eastAsia"/>
        </w:rPr>
        <w:t>m</w:t>
      </w:r>
      <w:r>
        <w:t>id</w:t>
      </w:r>
      <w:r>
        <w:rPr>
          <w:rFonts w:hint="eastAsia"/>
        </w:rPr>
        <w:t>号</w:t>
      </w:r>
      <w:r w:rsidR="00233FD3">
        <w:rPr>
          <w:rFonts w:hint="eastAsia"/>
        </w:rPr>
        <w:t>，从</w:t>
      </w:r>
      <w:r w:rsidR="00233FD3">
        <w:rPr>
          <w:rFonts w:hint="eastAsia"/>
        </w:rPr>
        <w:t>1</w:t>
      </w:r>
      <w:r w:rsidR="00233FD3">
        <w:rPr>
          <w:rFonts w:hint="eastAsia"/>
        </w:rPr>
        <w:t>到</w:t>
      </w:r>
      <w:r w:rsidR="00233FD3">
        <w:rPr>
          <w:rFonts w:hint="eastAsia"/>
        </w:rPr>
        <w:t>7</w:t>
      </w:r>
      <w:r w:rsidR="00233FD3">
        <w:rPr>
          <w:rFonts w:hint="eastAsia"/>
        </w:rPr>
        <w:t>重新编写。</w:t>
      </w:r>
    </w:p>
    <w:p w:rsidR="00BF2756" w:rsidRDefault="00D76AE2" w:rsidP="00D33439">
      <w:pPr>
        <w:pStyle w:val="a6"/>
        <w:numPr>
          <w:ilvl w:val="3"/>
          <w:numId w:val="10"/>
        </w:numPr>
        <w:ind w:left="567" w:firstLineChars="0" w:hanging="283"/>
      </w:pPr>
      <w:r>
        <w:rPr>
          <w:rFonts w:hint="eastAsia"/>
        </w:rPr>
        <w:t>在</w:t>
      </w:r>
      <w:r>
        <w:rPr>
          <w:rFonts w:hint="eastAsia"/>
        </w:rPr>
        <w:t>P</w:t>
      </w:r>
      <w:r>
        <w:t>GM</w:t>
      </w:r>
      <w:r>
        <w:rPr>
          <w:rFonts w:hint="eastAsia"/>
        </w:rPr>
        <w:t>发送报文时，是否需要每次从</w:t>
      </w:r>
      <w:r>
        <w:rPr>
          <w:rFonts w:hint="eastAsia"/>
        </w:rPr>
        <w:t>R</w:t>
      </w:r>
      <w:r>
        <w:t>AM</w:t>
      </w:r>
      <w:r>
        <w:rPr>
          <w:rFonts w:hint="eastAsia"/>
        </w:rPr>
        <w:t>中获取报文，还是直接读出后直接</w:t>
      </w:r>
      <w:r w:rsidR="00E632CB">
        <w:rPr>
          <w:rFonts w:hint="eastAsia"/>
        </w:rPr>
        <w:t>每拍进行发送</w:t>
      </w:r>
      <w:r w:rsidR="00D64C7B">
        <w:rPr>
          <w:rFonts w:hint="eastAsia"/>
        </w:rPr>
        <w:t>。</w:t>
      </w:r>
    </w:p>
    <w:p w:rsidR="007451C4" w:rsidRDefault="007451C4" w:rsidP="007451C4">
      <w:pPr>
        <w:pStyle w:val="a6"/>
        <w:ind w:left="840" w:firstLineChars="0" w:firstLine="0"/>
      </w:pPr>
      <w:r>
        <w:rPr>
          <w:rFonts w:hint="eastAsia"/>
        </w:rPr>
        <w:t>答：目前是连续从</w:t>
      </w:r>
      <w:r>
        <w:rPr>
          <w:rFonts w:hint="eastAsia"/>
        </w:rPr>
        <w:t>R</w:t>
      </w:r>
      <w:r w:rsidR="00721CE8">
        <w:t>AM</w:t>
      </w:r>
      <w:r>
        <w:rPr>
          <w:rFonts w:hint="eastAsia"/>
        </w:rPr>
        <w:t>中读出，因为寄存器资源难以满足</w:t>
      </w:r>
      <w:r>
        <w:rPr>
          <w:rFonts w:hint="eastAsia"/>
        </w:rPr>
        <w:t>1</w:t>
      </w:r>
      <w:r>
        <w:t>500B</w:t>
      </w:r>
      <w:r>
        <w:rPr>
          <w:rFonts w:hint="eastAsia"/>
        </w:rPr>
        <w:t>的要求</w:t>
      </w:r>
    </w:p>
    <w:p w:rsidR="005B3771" w:rsidRDefault="005B3771" w:rsidP="00D33439">
      <w:pPr>
        <w:pStyle w:val="a6"/>
        <w:numPr>
          <w:ilvl w:val="3"/>
          <w:numId w:val="10"/>
        </w:numPr>
        <w:ind w:left="567" w:firstLineChars="0" w:hanging="283"/>
      </w:pPr>
      <w:r>
        <w:rPr>
          <w:rFonts w:hint="eastAsia"/>
        </w:rPr>
        <w:t>在进行重复测量时，需要</w:t>
      </w:r>
      <w:r w:rsidR="00C429A4">
        <w:rPr>
          <w:rFonts w:hint="eastAsia"/>
        </w:rPr>
        <w:t>r</w:t>
      </w:r>
      <w:r w:rsidR="00C429A4">
        <w:t>eset</w:t>
      </w:r>
      <w:r w:rsidR="00C429A4">
        <w:rPr>
          <w:rFonts w:hint="eastAsia"/>
        </w:rPr>
        <w:t>后进行</w:t>
      </w:r>
      <w:r w:rsidR="00CB402C">
        <w:rPr>
          <w:rFonts w:hint="eastAsia"/>
        </w:rPr>
        <w:t>，不行，因为在测量吞吐率时，需要定时改变测量参数并重新启动。</w:t>
      </w:r>
      <w:r w:rsidR="003146EF">
        <w:rPr>
          <w:rFonts w:hint="eastAsia"/>
        </w:rPr>
        <w:t>所以</w:t>
      </w:r>
      <w:proofErr w:type="gramStart"/>
      <w:r w:rsidR="003146EF">
        <w:rPr>
          <w:rFonts w:hint="eastAsia"/>
        </w:rPr>
        <w:t>当状态</w:t>
      </w:r>
      <w:proofErr w:type="gramEnd"/>
      <w:r w:rsidR="003146EF">
        <w:rPr>
          <w:rFonts w:hint="eastAsia"/>
        </w:rPr>
        <w:t>恢复到</w:t>
      </w:r>
      <w:r w:rsidR="003146EF">
        <w:rPr>
          <w:rFonts w:hint="eastAsia"/>
        </w:rPr>
        <w:t>I</w:t>
      </w:r>
      <w:r w:rsidR="003146EF">
        <w:t>DLE</w:t>
      </w:r>
      <w:r w:rsidR="003146EF">
        <w:rPr>
          <w:rFonts w:hint="eastAsia"/>
        </w:rPr>
        <w:t>时就应当将所有状态</w:t>
      </w:r>
      <w:r w:rsidR="00776F8E">
        <w:rPr>
          <w:rFonts w:hint="eastAsia"/>
        </w:rPr>
        <w:t>清空</w:t>
      </w:r>
      <w:r w:rsidR="003146EF">
        <w:rPr>
          <w:rFonts w:hint="eastAsia"/>
        </w:rPr>
        <w:t>（寄存器与计数器，但是</w:t>
      </w:r>
      <w:r w:rsidR="003146EF">
        <w:rPr>
          <w:rFonts w:hint="eastAsia"/>
        </w:rPr>
        <w:t>R</w:t>
      </w:r>
      <w:r w:rsidR="003146EF">
        <w:t>AM</w:t>
      </w:r>
      <w:r w:rsidR="003146EF">
        <w:rPr>
          <w:rFonts w:hint="eastAsia"/>
        </w:rPr>
        <w:t>可以不清空，因为会继续发送同一种类型的报文）</w:t>
      </w:r>
      <w:r w:rsidR="00190AB2">
        <w:rPr>
          <w:rFonts w:hint="eastAsia"/>
        </w:rPr>
        <w:t>。</w:t>
      </w:r>
      <w:r w:rsidR="00776F8E">
        <w:rPr>
          <w:rFonts w:hint="eastAsia"/>
        </w:rPr>
        <w:t>但是在清空前需要将需要软件可读的信息写入</w:t>
      </w:r>
      <w:r w:rsidR="00EA4D97">
        <w:rPr>
          <w:rFonts w:hint="eastAsia"/>
        </w:rPr>
        <w:t>拥有虚拟地址空间的寄存器中。</w:t>
      </w:r>
    </w:p>
    <w:p w:rsidR="000903B8" w:rsidRDefault="009310B8" w:rsidP="00D33439">
      <w:pPr>
        <w:pStyle w:val="a6"/>
        <w:numPr>
          <w:ilvl w:val="3"/>
          <w:numId w:val="10"/>
        </w:numPr>
        <w:ind w:left="567" w:firstLineChars="0" w:hanging="283"/>
      </w:pPr>
      <w:r>
        <w:rPr>
          <w:rFonts w:hint="eastAsia"/>
        </w:rPr>
        <w:t>对于同一个</w:t>
      </w:r>
      <w:r>
        <w:rPr>
          <w:rFonts w:hint="eastAsia"/>
        </w:rPr>
        <w:t>r</w:t>
      </w:r>
      <w:r>
        <w:t>eg</w:t>
      </w:r>
      <w:r>
        <w:rPr>
          <w:rFonts w:hint="eastAsia"/>
        </w:rPr>
        <w:t>类型变量，不能在超过一个的</w:t>
      </w:r>
      <w:r>
        <w:rPr>
          <w:rFonts w:hint="eastAsia"/>
        </w:rPr>
        <w:t>a</w:t>
      </w:r>
      <w:r>
        <w:t>lways</w:t>
      </w:r>
      <w:r>
        <w:rPr>
          <w:rFonts w:hint="eastAsia"/>
        </w:rPr>
        <w:t>语句中赋值</w:t>
      </w:r>
      <w:r w:rsidR="003E6F2F">
        <w:rPr>
          <w:rFonts w:hint="eastAsia"/>
        </w:rPr>
        <w:t>。</w:t>
      </w:r>
    </w:p>
    <w:p w:rsidR="00AD6907" w:rsidRDefault="00DC5B8C" w:rsidP="00D33439">
      <w:pPr>
        <w:pStyle w:val="a6"/>
        <w:numPr>
          <w:ilvl w:val="3"/>
          <w:numId w:val="10"/>
        </w:numPr>
        <w:ind w:left="567" w:firstLineChars="0" w:hanging="283"/>
      </w:pPr>
      <w:r>
        <w:rPr>
          <w:rFonts w:hint="eastAsia"/>
        </w:rPr>
        <w:t>在时延测量中需要在</w:t>
      </w:r>
      <w:r>
        <w:rPr>
          <w:rFonts w:hint="eastAsia"/>
        </w:rPr>
        <w:t>p</w:t>
      </w:r>
      <w:r>
        <w:t>ayload</w:t>
      </w:r>
      <w:r>
        <w:rPr>
          <w:rFonts w:hint="eastAsia"/>
        </w:rPr>
        <w:t>中</w:t>
      </w:r>
      <w:proofErr w:type="gramStart"/>
      <w:r>
        <w:rPr>
          <w:rFonts w:hint="eastAsia"/>
        </w:rPr>
        <w:t>打时间戳</w:t>
      </w:r>
      <w:proofErr w:type="gramEnd"/>
      <w:r>
        <w:rPr>
          <w:rFonts w:hint="eastAsia"/>
        </w:rPr>
        <w:t>，如何打，打在什么位置？</w:t>
      </w:r>
    </w:p>
    <w:p w:rsidR="005B75D6" w:rsidRDefault="005B75D6" w:rsidP="005B75D6">
      <w:pPr>
        <w:pStyle w:val="a6"/>
        <w:numPr>
          <w:ilvl w:val="6"/>
          <w:numId w:val="10"/>
        </w:numPr>
        <w:ind w:left="993" w:firstLineChars="0"/>
      </w:pPr>
      <w:r>
        <w:rPr>
          <w:rFonts w:hint="eastAsia"/>
        </w:rPr>
        <w:t>对于</w:t>
      </w:r>
      <w:r>
        <w:rPr>
          <w:rFonts w:hint="eastAsia"/>
        </w:rPr>
        <w:t>I</w:t>
      </w:r>
      <w:r>
        <w:t>P</w:t>
      </w:r>
      <w:r>
        <w:rPr>
          <w:rFonts w:hint="eastAsia"/>
        </w:rPr>
        <w:t>报文，从第</w:t>
      </w:r>
      <w:r>
        <w:rPr>
          <w:rFonts w:hint="eastAsia"/>
        </w:rPr>
        <w:t>3</w:t>
      </w:r>
      <w:r>
        <w:t>5</w:t>
      </w:r>
      <w:r>
        <w:rPr>
          <w:rFonts w:hint="eastAsia"/>
        </w:rPr>
        <w:t>字节开始，共占用四个字节</w:t>
      </w:r>
    </w:p>
    <w:p w:rsidR="00713BF5" w:rsidRDefault="00713BF5" w:rsidP="005B75D6">
      <w:pPr>
        <w:pStyle w:val="a6"/>
        <w:numPr>
          <w:ilvl w:val="6"/>
          <w:numId w:val="10"/>
        </w:numPr>
        <w:ind w:left="993" w:firstLineChars="0"/>
      </w:pPr>
      <w:r>
        <w:rPr>
          <w:rFonts w:hint="eastAsia"/>
        </w:rPr>
        <w:t>对于</w:t>
      </w:r>
      <w:r>
        <w:rPr>
          <w:rFonts w:hint="eastAsia"/>
        </w:rPr>
        <w:t>A</w:t>
      </w:r>
      <w:r>
        <w:t>RP</w:t>
      </w:r>
      <w:r>
        <w:rPr>
          <w:rFonts w:hint="eastAsia"/>
        </w:rPr>
        <w:t>报文，无法在报文体上</w:t>
      </w:r>
      <w:proofErr w:type="gramStart"/>
      <w:r>
        <w:rPr>
          <w:rFonts w:hint="eastAsia"/>
        </w:rPr>
        <w:t>打时间戳</w:t>
      </w:r>
      <w:proofErr w:type="gramEnd"/>
    </w:p>
    <w:p w:rsidR="00713BF5" w:rsidRDefault="00713BF5" w:rsidP="005B75D6">
      <w:pPr>
        <w:pStyle w:val="a6"/>
        <w:numPr>
          <w:ilvl w:val="6"/>
          <w:numId w:val="10"/>
        </w:numPr>
        <w:ind w:left="993" w:firstLineChars="0"/>
      </w:pPr>
      <w:r>
        <w:rPr>
          <w:rFonts w:hint="eastAsia"/>
        </w:rPr>
        <w:t>对于</w:t>
      </w:r>
      <w:r>
        <w:t>UDP</w:t>
      </w:r>
      <w:r>
        <w:rPr>
          <w:rFonts w:hint="eastAsia"/>
        </w:rPr>
        <w:t>报文，需要在第</w:t>
      </w:r>
      <w:r>
        <w:rPr>
          <w:rFonts w:hint="eastAsia"/>
        </w:rPr>
        <w:t>4</w:t>
      </w:r>
      <w:r>
        <w:t>3</w:t>
      </w:r>
      <w:r>
        <w:rPr>
          <w:rFonts w:hint="eastAsia"/>
        </w:rPr>
        <w:t>字节开始，共占用四个字节</w:t>
      </w:r>
    </w:p>
    <w:p w:rsidR="00DC5B8C" w:rsidRDefault="003502FE" w:rsidP="00D33439">
      <w:pPr>
        <w:pStyle w:val="a6"/>
        <w:numPr>
          <w:ilvl w:val="3"/>
          <w:numId w:val="10"/>
        </w:numPr>
        <w:ind w:left="567" w:firstLineChars="0" w:hanging="283"/>
      </w:pPr>
      <w:r>
        <w:rPr>
          <w:rFonts w:hint="eastAsia"/>
        </w:rPr>
        <w:t>多数计数器与寄存器使用</w:t>
      </w:r>
      <w:r>
        <w:rPr>
          <w:rFonts w:hint="eastAsia"/>
        </w:rPr>
        <w:t>6</w:t>
      </w:r>
      <w:r>
        <w:t>4</w:t>
      </w:r>
      <w:r>
        <w:rPr>
          <w:rFonts w:hint="eastAsia"/>
        </w:rPr>
        <w:t>位大小，但是目前总线的</w:t>
      </w:r>
      <w:r>
        <w:t>localbus_data_out</w:t>
      </w:r>
      <w:r>
        <w:rPr>
          <w:rFonts w:hint="eastAsia"/>
        </w:rPr>
        <w:t>与</w:t>
      </w:r>
      <w:r>
        <w:rPr>
          <w:rFonts w:hint="eastAsia"/>
        </w:rPr>
        <w:t>lo</w:t>
      </w:r>
      <w:r>
        <w:t>calbus_data_in</w:t>
      </w:r>
      <w:r>
        <w:rPr>
          <w:rFonts w:hint="eastAsia"/>
        </w:rPr>
        <w:t>为</w:t>
      </w:r>
      <w:r>
        <w:rPr>
          <w:rFonts w:hint="eastAsia"/>
        </w:rPr>
        <w:t>3</w:t>
      </w:r>
      <w:r>
        <w:t>2</w:t>
      </w:r>
      <w:r>
        <w:rPr>
          <w:rFonts w:hint="eastAsia"/>
        </w:rPr>
        <w:t>位，使用</w:t>
      </w:r>
      <w:r>
        <w:t>fast_reg_read()</w:t>
      </w:r>
      <w:r>
        <w:rPr>
          <w:rFonts w:hint="eastAsia"/>
        </w:rPr>
        <w:t>与</w:t>
      </w:r>
      <w:r>
        <w:rPr>
          <w:rFonts w:hint="eastAsia"/>
        </w:rPr>
        <w:t>f</w:t>
      </w:r>
      <w:r>
        <w:t>ast_reg_write()</w:t>
      </w:r>
      <w:r>
        <w:rPr>
          <w:rFonts w:hint="eastAsia"/>
        </w:rPr>
        <w:t>一次只能读出</w:t>
      </w:r>
      <w:r>
        <w:rPr>
          <w:rFonts w:hint="eastAsia"/>
        </w:rPr>
        <w:t>/</w:t>
      </w:r>
      <w:r>
        <w:rPr>
          <w:rFonts w:hint="eastAsia"/>
        </w:rPr>
        <w:t>写入</w:t>
      </w:r>
      <w:r>
        <w:rPr>
          <w:rFonts w:hint="eastAsia"/>
        </w:rPr>
        <w:t>3</w:t>
      </w:r>
      <w:r>
        <w:t>2</w:t>
      </w:r>
      <w:r>
        <w:rPr>
          <w:rFonts w:hint="eastAsia"/>
        </w:rPr>
        <w:t>位数据。</w:t>
      </w:r>
      <w:r w:rsidR="003708F6">
        <w:rPr>
          <w:rFonts w:hint="eastAsia"/>
        </w:rPr>
        <w:t>需要调用两次接口才能操作一个寄存器</w:t>
      </w:r>
      <w:r w:rsidR="003708F6">
        <w:rPr>
          <w:rFonts w:hint="eastAsia"/>
        </w:rPr>
        <w:t>/</w:t>
      </w:r>
      <w:r w:rsidR="003708F6">
        <w:rPr>
          <w:rFonts w:hint="eastAsia"/>
        </w:rPr>
        <w:t>计数器。</w:t>
      </w:r>
    </w:p>
    <w:p w:rsidR="00895228" w:rsidRDefault="00A8349F" w:rsidP="00D33439">
      <w:pPr>
        <w:pStyle w:val="a6"/>
        <w:numPr>
          <w:ilvl w:val="3"/>
          <w:numId w:val="10"/>
        </w:numPr>
        <w:ind w:left="567" w:firstLineChars="0" w:hanging="283"/>
      </w:pPr>
      <w:r>
        <w:rPr>
          <w:rFonts w:hint="eastAsia"/>
        </w:rPr>
        <w:t>目前虚拟地址空间的地址为</w:t>
      </w:r>
      <w:r>
        <w:t>4GB</w:t>
      </w:r>
      <w:r>
        <w:rPr>
          <w:rFonts w:hint="eastAsia"/>
        </w:rPr>
        <w:t>，能够适配</w:t>
      </w:r>
      <w:r>
        <w:rPr>
          <w:rFonts w:hint="eastAsia"/>
        </w:rPr>
        <w:t>Net</w:t>
      </w:r>
      <w:r>
        <w:t>Magic</w:t>
      </w:r>
      <w:r>
        <w:rPr>
          <w:rFonts w:hint="eastAsia"/>
        </w:rPr>
        <w:t>，但是无法适配</w:t>
      </w:r>
      <w:r>
        <w:rPr>
          <w:rFonts w:hint="eastAsia"/>
        </w:rPr>
        <w:t>Open</w:t>
      </w:r>
      <w:r>
        <w:t>Box</w:t>
      </w:r>
      <w:r w:rsidR="00B246C9">
        <w:rPr>
          <w:rFonts w:hint="eastAsia"/>
        </w:rPr>
        <w:t>。</w:t>
      </w:r>
    </w:p>
    <w:p w:rsidR="00130603" w:rsidRDefault="00130603" w:rsidP="00D33439">
      <w:pPr>
        <w:pStyle w:val="a6"/>
        <w:numPr>
          <w:ilvl w:val="3"/>
          <w:numId w:val="10"/>
        </w:numPr>
        <w:ind w:left="567" w:firstLineChars="0" w:hanging="283"/>
      </w:pPr>
      <w:r>
        <w:rPr>
          <w:rFonts w:hint="eastAsia"/>
        </w:rPr>
        <w:t>在测量吞吐时，需要首先由软件读取相关计数器的值，之后才能</w:t>
      </w:r>
      <w:r w:rsidR="00B45CEF">
        <w:rPr>
          <w:rFonts w:hint="eastAsia"/>
        </w:rPr>
        <w:t>重置，并迭代进入下一轮；这就涉及到状态机跳转到</w:t>
      </w:r>
      <w:r w:rsidR="00B45CEF">
        <w:rPr>
          <w:rFonts w:hint="eastAsia"/>
        </w:rPr>
        <w:t>C</w:t>
      </w:r>
      <w:r w:rsidR="00B45CEF">
        <w:t>LEAN</w:t>
      </w:r>
      <w:r w:rsidR="00B45CEF">
        <w:rPr>
          <w:rFonts w:hint="eastAsia"/>
        </w:rPr>
        <w:t>_</w:t>
      </w:r>
      <w:r w:rsidR="00B45CEF">
        <w:t>S</w:t>
      </w:r>
      <w:r w:rsidR="00B45CEF">
        <w:rPr>
          <w:rFonts w:hint="eastAsia"/>
        </w:rPr>
        <w:t>的时候不能再修改</w:t>
      </w:r>
      <w:r w:rsidR="00B45CEF">
        <w:rPr>
          <w:rFonts w:hint="eastAsia"/>
        </w:rPr>
        <w:t>counter</w:t>
      </w:r>
      <w:r w:rsidR="00B45CEF">
        <w:rPr>
          <w:rFonts w:hint="eastAsia"/>
        </w:rPr>
        <w:t>的值</w:t>
      </w:r>
      <w:r w:rsidR="00F003E1">
        <w:rPr>
          <w:rFonts w:hint="eastAsia"/>
        </w:rPr>
        <w:t>，然而这可能会影响硬件状态的复位。</w:t>
      </w:r>
    </w:p>
    <w:p w:rsidR="005A76B6" w:rsidRDefault="005A76B6" w:rsidP="005A76B6">
      <w:pPr>
        <w:ind w:left="780"/>
      </w:pPr>
      <w:r>
        <w:rPr>
          <w:rFonts w:hint="eastAsia"/>
        </w:rPr>
        <w:t>答：</w:t>
      </w:r>
      <w:r w:rsidR="008C4CDF">
        <w:rPr>
          <w:rFonts w:hint="eastAsia"/>
        </w:rPr>
        <w:t>方法</w:t>
      </w:r>
      <w:proofErr w:type="gramStart"/>
      <w:r w:rsidR="008C4CDF">
        <w:rPr>
          <w:rFonts w:hint="eastAsia"/>
        </w:rPr>
        <w:t>一</w:t>
      </w:r>
      <w:proofErr w:type="gramEnd"/>
      <w:r w:rsidR="008C4CDF">
        <w:rPr>
          <w:rFonts w:hint="eastAsia"/>
        </w:rPr>
        <w:t>：</w:t>
      </w:r>
      <w:r w:rsidR="008C4CDF">
        <w:rPr>
          <w:rFonts w:hint="eastAsia"/>
        </w:rPr>
        <w:t xml:space="preserve"> C</w:t>
      </w:r>
      <w:r w:rsidR="008C4CDF">
        <w:t>LEAN</w:t>
      </w:r>
      <w:r w:rsidR="008C4CDF">
        <w:rPr>
          <w:rFonts w:hint="eastAsia"/>
        </w:rPr>
        <w:t>状态不对</w:t>
      </w:r>
      <w:r w:rsidR="008C4CDF">
        <w:rPr>
          <w:rFonts w:hint="eastAsia"/>
        </w:rPr>
        <w:t>c</w:t>
      </w:r>
      <w:r w:rsidR="008C4CDF">
        <w:t>ounter/reg</w:t>
      </w:r>
      <w:r w:rsidR="008C4CDF">
        <w:rPr>
          <w:rFonts w:hint="eastAsia"/>
        </w:rPr>
        <w:t>进行复位，直接回到</w:t>
      </w:r>
      <w:r w:rsidR="008C4CDF">
        <w:rPr>
          <w:rFonts w:hint="eastAsia"/>
        </w:rPr>
        <w:t>I</w:t>
      </w:r>
      <w:r w:rsidR="008C4CDF">
        <w:t>DLE</w:t>
      </w:r>
      <w:r w:rsidR="008C4CDF">
        <w:rPr>
          <w:rFonts w:hint="eastAsia"/>
        </w:rPr>
        <w:t>状态，但是下次进行测试前需要进行</w:t>
      </w:r>
      <w:r w:rsidR="008C4CDF">
        <w:rPr>
          <w:rFonts w:hint="eastAsia"/>
        </w:rPr>
        <w:t>r</w:t>
      </w:r>
      <w:r w:rsidR="008C4CDF">
        <w:t>st</w:t>
      </w:r>
      <w:r w:rsidR="008C4CDF">
        <w:rPr>
          <w:rFonts w:hint="eastAsia"/>
        </w:rPr>
        <w:t>，用户是否可接受？</w:t>
      </w:r>
    </w:p>
    <w:p w:rsidR="00F71C91" w:rsidRDefault="008C4CDF" w:rsidP="00F71C91">
      <w:pPr>
        <w:ind w:left="780"/>
      </w:pPr>
      <w:r>
        <w:tab/>
      </w:r>
      <w:r>
        <w:tab/>
      </w:r>
      <w:r>
        <w:rPr>
          <w:rFonts w:hint="eastAsia"/>
        </w:rPr>
        <w:t>方法二：</w:t>
      </w:r>
      <w:r w:rsidR="00B63033">
        <w:rPr>
          <w:rFonts w:hint="eastAsia"/>
        </w:rPr>
        <w:t>C</w:t>
      </w:r>
      <w:r w:rsidR="00B63033">
        <w:t>LEAN</w:t>
      </w:r>
      <w:r w:rsidR="00B63033">
        <w:rPr>
          <w:rFonts w:hint="eastAsia"/>
        </w:rPr>
        <w:t>状态下将用户所需的几个寄存器值写入</w:t>
      </w:r>
      <w:r w:rsidR="00795072">
        <w:rPr>
          <w:rFonts w:hint="eastAsia"/>
        </w:rPr>
        <w:t>另一组</w:t>
      </w:r>
      <w:r w:rsidR="00EB662D">
        <w:rPr>
          <w:rFonts w:hint="eastAsia"/>
        </w:rPr>
        <w:t>f</w:t>
      </w:r>
      <w:r w:rsidR="00EB662D">
        <w:t>ast</w:t>
      </w:r>
      <w:r w:rsidR="00EB662D">
        <w:rPr>
          <w:rFonts w:hint="eastAsia"/>
        </w:rPr>
        <w:t>接口可读的寄存器</w:t>
      </w:r>
      <w:r w:rsidR="00B63033">
        <w:rPr>
          <w:rFonts w:hint="eastAsia"/>
        </w:rPr>
        <w:t>，并清空原始寄存器的值，这样比较合适。</w:t>
      </w:r>
    </w:p>
    <w:p w:rsidR="00F71C91" w:rsidRDefault="00F71C91" w:rsidP="00F71C91">
      <w:pPr>
        <w:pStyle w:val="a6"/>
        <w:numPr>
          <w:ilvl w:val="3"/>
          <w:numId w:val="10"/>
        </w:numPr>
        <w:ind w:left="567" w:firstLineChars="0" w:hanging="283"/>
      </w:pPr>
      <w:r>
        <w:rPr>
          <w:rFonts w:hint="eastAsia"/>
        </w:rPr>
        <w:t>首先仅实现</w:t>
      </w:r>
      <w:r>
        <w:rPr>
          <w:rFonts w:hint="eastAsia"/>
        </w:rPr>
        <w:t>I</w:t>
      </w:r>
      <w:r>
        <w:t>P</w:t>
      </w:r>
      <w:r>
        <w:rPr>
          <w:rFonts w:hint="eastAsia"/>
        </w:rPr>
        <w:t>报文的</w:t>
      </w:r>
      <w:r w:rsidR="00051BC1">
        <w:rPr>
          <w:rFonts w:hint="eastAsia"/>
        </w:rPr>
        <w:t>解析与序号的修改，能够调试通过后再添加</w:t>
      </w:r>
      <w:r w:rsidR="00051BC1">
        <w:rPr>
          <w:rFonts w:hint="eastAsia"/>
        </w:rPr>
        <w:t>U</w:t>
      </w:r>
      <w:r w:rsidR="00051BC1">
        <w:t>DP</w:t>
      </w:r>
      <w:r w:rsidR="00051BC1">
        <w:rPr>
          <w:rFonts w:hint="eastAsia"/>
        </w:rPr>
        <w:t>等。</w:t>
      </w:r>
    </w:p>
    <w:p w:rsidR="00EA4D97" w:rsidRDefault="00EA4D97" w:rsidP="00EA4D97"/>
    <w:p w:rsidR="00EA4D97" w:rsidRDefault="00EA4D97" w:rsidP="00EA4D97"/>
    <w:p w:rsidR="00EA4D97" w:rsidRDefault="00EA4D97" w:rsidP="00EA4D97"/>
    <w:p w:rsidR="00EA4D97" w:rsidRDefault="00EA4D97" w:rsidP="00EA4D97">
      <w:r>
        <w:rPr>
          <w:rFonts w:hint="eastAsia"/>
        </w:rPr>
        <w:t>0</w:t>
      </w:r>
      <w:r>
        <w:t>917</w:t>
      </w:r>
      <w:r>
        <w:rPr>
          <w:rFonts w:hint="eastAsia"/>
        </w:rPr>
        <w:t>上午需要从最精细粒度过一遍三种不同的业务应当如何实现，对</w:t>
      </w:r>
      <w:r>
        <w:rPr>
          <w:rFonts w:hint="eastAsia"/>
        </w:rPr>
        <w:t>P</w:t>
      </w:r>
      <w:r>
        <w:t>GM/SCM</w:t>
      </w:r>
      <w:r>
        <w:rPr>
          <w:rFonts w:hint="eastAsia"/>
        </w:rPr>
        <w:t>模块以及其它已有模块应当实现的功能以及需要添加的寄存器进行整理，并添加进设计文档中。吞吐的测量对</w:t>
      </w:r>
      <w:r>
        <w:rPr>
          <w:rFonts w:hint="eastAsia"/>
        </w:rPr>
        <w:t>P</w:t>
      </w:r>
      <w:r>
        <w:t>GM</w:t>
      </w:r>
      <w:r>
        <w:rPr>
          <w:rFonts w:hint="eastAsia"/>
        </w:rPr>
        <w:t>模块以及</w:t>
      </w:r>
      <w:r>
        <w:rPr>
          <w:rFonts w:hint="eastAsia"/>
        </w:rPr>
        <w:t>S</w:t>
      </w:r>
      <w:r>
        <w:t>CM</w:t>
      </w:r>
      <w:r>
        <w:rPr>
          <w:rFonts w:hint="eastAsia"/>
        </w:rPr>
        <w:t>模块的协同有了连续性的要求，</w:t>
      </w:r>
      <w:r w:rsidR="005313E6">
        <w:rPr>
          <w:rFonts w:hint="eastAsia"/>
        </w:rPr>
        <w:t>当第一轮的测试结果检测到丢包时，需要软件读出相应数据，并触发重置硬件寄存器，然后启动第二轮测量。关键点在于由软件触发第二次测试，这应能够保证硬件的简单易修改特性。</w:t>
      </w:r>
    </w:p>
    <w:p w:rsidR="005313E6" w:rsidRDefault="005313E6" w:rsidP="00EA4D97"/>
    <w:p w:rsidR="005313E6" w:rsidRDefault="005313E6" w:rsidP="00EA4D97">
      <w:r>
        <w:rPr>
          <w:rFonts w:hint="eastAsia"/>
        </w:rPr>
        <w:t>而在时延测量时，需要在报文发送的过程中，周期性触发另一状态，从而允许插入时延测量</w:t>
      </w:r>
      <w:r>
        <w:rPr>
          <w:rFonts w:hint="eastAsia"/>
        </w:rPr>
        <w:t>p</w:t>
      </w:r>
      <w:r>
        <w:t>robe</w:t>
      </w:r>
      <w:r>
        <w:rPr>
          <w:rFonts w:hint="eastAsia"/>
        </w:rPr>
        <w:t>报文的发送，并跳转回正常的发送状态。</w:t>
      </w:r>
    </w:p>
    <w:p w:rsidR="00AB7BA0" w:rsidRDefault="00AB7BA0" w:rsidP="00AB7BA0"/>
    <w:p w:rsidR="00855FFD" w:rsidRDefault="00855FFD" w:rsidP="00AB7BA0">
      <w:pPr>
        <w:rPr>
          <w:rFonts w:hint="eastAsia"/>
        </w:rPr>
      </w:pPr>
    </w:p>
    <w:sectPr w:rsidR="00855F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633E" w:rsidRDefault="00E5633E" w:rsidP="00F832E1">
      <w:r>
        <w:separator/>
      </w:r>
    </w:p>
  </w:endnote>
  <w:endnote w:type="continuationSeparator" w:id="0">
    <w:p w:rsidR="00E5633E" w:rsidRDefault="00E5633E" w:rsidP="00F83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633E" w:rsidRDefault="00E5633E" w:rsidP="00F832E1">
      <w:r>
        <w:separator/>
      </w:r>
    </w:p>
  </w:footnote>
  <w:footnote w:type="continuationSeparator" w:id="0">
    <w:p w:rsidR="00E5633E" w:rsidRDefault="00E5633E" w:rsidP="00F832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E5BF3A"/>
    <w:multiLevelType w:val="multilevel"/>
    <w:tmpl w:val="AEE5BF3A"/>
    <w:lvl w:ilvl="0">
      <w:start w:val="2"/>
      <w:numFmt w:val="decimal"/>
      <w:lvlText w:val="%1."/>
      <w:lvlJc w:val="left"/>
      <w:pPr>
        <w:ind w:left="360" w:hanging="360"/>
      </w:pPr>
      <w:rPr>
        <w:rFonts w:hint="default"/>
      </w:rPr>
    </w:lvl>
    <w:lvl w:ilvl="1">
      <w:start w:val="1"/>
      <w:numFmt w:val="decimal"/>
      <w:isLgl/>
      <w:lvlText w:val="%1.%2"/>
      <w:lvlJc w:val="left"/>
      <w:pPr>
        <w:ind w:left="590" w:hanging="5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B9E3F46"/>
    <w:multiLevelType w:val="multilevel"/>
    <w:tmpl w:val="1B9E3F46"/>
    <w:lvl w:ilvl="0">
      <w:start w:val="1"/>
      <w:numFmt w:val="decimal"/>
      <w:lvlText w:val="%1."/>
      <w:lvlJc w:val="left"/>
      <w:pPr>
        <w:ind w:left="360" w:hanging="360"/>
      </w:pPr>
      <w:rPr>
        <w:rFonts w:hint="default"/>
      </w:rPr>
    </w:lvl>
    <w:lvl w:ilvl="1">
      <w:start w:val="2"/>
      <w:numFmt w:val="decimal"/>
      <w:isLgl/>
      <w:lvlText w:val="%1.%2"/>
      <w:lvlJc w:val="left"/>
      <w:pPr>
        <w:ind w:left="590" w:hanging="5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24CC812"/>
    <w:multiLevelType w:val="multilevel"/>
    <w:tmpl w:val="224CC81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92F0368"/>
    <w:multiLevelType w:val="hybridMultilevel"/>
    <w:tmpl w:val="7722ADFC"/>
    <w:lvl w:ilvl="0" w:tplc="50AC40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1444D3"/>
    <w:multiLevelType w:val="multilevel"/>
    <w:tmpl w:val="3A1444D3"/>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495D2757"/>
    <w:multiLevelType w:val="multilevel"/>
    <w:tmpl w:val="495D2757"/>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AC7010D"/>
    <w:multiLevelType w:val="hybridMultilevel"/>
    <w:tmpl w:val="4CF840BC"/>
    <w:lvl w:ilvl="0" w:tplc="FC865C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40A3D06"/>
    <w:multiLevelType w:val="multilevel"/>
    <w:tmpl w:val="5DD4FD38"/>
    <w:lvl w:ilvl="0">
      <w:start w:val="1"/>
      <w:numFmt w:val="decimal"/>
      <w:lvlText w:val="%1."/>
      <w:lvlJc w:val="left"/>
      <w:pPr>
        <w:ind w:left="780" w:hanging="360"/>
      </w:pPr>
      <w:rPr>
        <w:rFonts w:hint="default"/>
        <w:color w:val="000000" w:themeColor="text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5D9601AF"/>
    <w:multiLevelType w:val="multilevel"/>
    <w:tmpl w:val="C9AC55A0"/>
    <w:lvl w:ilvl="0">
      <w:start w:val="1"/>
      <w:numFmt w:val="decimal"/>
      <w:lvlText w:val="%1."/>
      <w:lvlJc w:val="left"/>
      <w:pPr>
        <w:ind w:left="780" w:hanging="360"/>
      </w:pPr>
      <w:rPr>
        <w:rFonts w:hint="default"/>
        <w:color w:val="000000" w:themeColor="text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6CAD043F"/>
    <w:multiLevelType w:val="multilevel"/>
    <w:tmpl w:val="6CAD043F"/>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7A850116"/>
    <w:multiLevelType w:val="multilevel"/>
    <w:tmpl w:val="7A850116"/>
    <w:lvl w:ilvl="0">
      <w:start w:val="2"/>
      <w:numFmt w:val="decimal"/>
      <w:lvlText w:val="%1."/>
      <w:lvlJc w:val="left"/>
      <w:pPr>
        <w:ind w:left="360" w:hanging="360"/>
      </w:pPr>
      <w:rPr>
        <w:rFonts w:hint="default"/>
      </w:rPr>
    </w:lvl>
    <w:lvl w:ilvl="1">
      <w:start w:val="1"/>
      <w:numFmt w:val="decimal"/>
      <w:isLgl/>
      <w:lvlText w:val="%1.%2"/>
      <w:lvlJc w:val="left"/>
      <w:pPr>
        <w:ind w:left="590" w:hanging="5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7BB80714"/>
    <w:multiLevelType w:val="multilevel"/>
    <w:tmpl w:val="7BB80714"/>
    <w:lvl w:ilvl="0">
      <w:start w:val="2"/>
      <w:numFmt w:val="decimal"/>
      <w:lvlText w:val="%1."/>
      <w:lvlJc w:val="left"/>
      <w:pPr>
        <w:ind w:left="360" w:hanging="360"/>
      </w:pPr>
      <w:rPr>
        <w:rFonts w:hint="default"/>
      </w:rPr>
    </w:lvl>
    <w:lvl w:ilvl="1">
      <w:start w:val="1"/>
      <w:numFmt w:val="decimal"/>
      <w:isLgl/>
      <w:lvlText w:val="%1.%2"/>
      <w:lvlJc w:val="left"/>
      <w:pPr>
        <w:ind w:left="590" w:hanging="5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7"/>
  </w:num>
  <w:num w:numId="2">
    <w:abstractNumId w:val="4"/>
  </w:num>
  <w:num w:numId="3">
    <w:abstractNumId w:val="5"/>
  </w:num>
  <w:num w:numId="4">
    <w:abstractNumId w:val="10"/>
  </w:num>
  <w:num w:numId="5">
    <w:abstractNumId w:val="9"/>
  </w:num>
  <w:num w:numId="6">
    <w:abstractNumId w:val="1"/>
  </w:num>
  <w:num w:numId="7">
    <w:abstractNumId w:val="2"/>
  </w:num>
  <w:num w:numId="8">
    <w:abstractNumId w:val="11"/>
  </w:num>
  <w:num w:numId="9">
    <w:abstractNumId w:val="0"/>
  </w:num>
  <w:num w:numId="10">
    <w:abstractNumId w:val="8"/>
  </w:num>
  <w:num w:numId="11">
    <w:abstractNumId w:val="6"/>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ng Xiangrui">
    <w15:presenceInfo w15:providerId="Windows Live" w15:userId="f84eecf143197f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301"/>
    <w:rsid w:val="00001BE8"/>
    <w:rsid w:val="00004C55"/>
    <w:rsid w:val="000078CA"/>
    <w:rsid w:val="000109F0"/>
    <w:rsid w:val="00013C1F"/>
    <w:rsid w:val="0001401F"/>
    <w:rsid w:val="00021B64"/>
    <w:rsid w:val="00021CAC"/>
    <w:rsid w:val="000222AA"/>
    <w:rsid w:val="0002554E"/>
    <w:rsid w:val="00026157"/>
    <w:rsid w:val="00027373"/>
    <w:rsid w:val="00027E35"/>
    <w:rsid w:val="000300C9"/>
    <w:rsid w:val="00031E7E"/>
    <w:rsid w:val="00032B3F"/>
    <w:rsid w:val="00034301"/>
    <w:rsid w:val="00034C30"/>
    <w:rsid w:val="000351B7"/>
    <w:rsid w:val="00036954"/>
    <w:rsid w:val="00037794"/>
    <w:rsid w:val="00037D07"/>
    <w:rsid w:val="0004134F"/>
    <w:rsid w:val="00044029"/>
    <w:rsid w:val="0004567B"/>
    <w:rsid w:val="000502B9"/>
    <w:rsid w:val="000503FC"/>
    <w:rsid w:val="00051BC1"/>
    <w:rsid w:val="0005605B"/>
    <w:rsid w:val="000560B3"/>
    <w:rsid w:val="00060646"/>
    <w:rsid w:val="00061053"/>
    <w:rsid w:val="00062D34"/>
    <w:rsid w:val="00064840"/>
    <w:rsid w:val="00065538"/>
    <w:rsid w:val="00065C66"/>
    <w:rsid w:val="00065E4C"/>
    <w:rsid w:val="000663F0"/>
    <w:rsid w:val="00067AFD"/>
    <w:rsid w:val="0007108C"/>
    <w:rsid w:val="000733CC"/>
    <w:rsid w:val="00074492"/>
    <w:rsid w:val="00075F29"/>
    <w:rsid w:val="00077CDF"/>
    <w:rsid w:val="000832B9"/>
    <w:rsid w:val="00083340"/>
    <w:rsid w:val="00086217"/>
    <w:rsid w:val="000864B0"/>
    <w:rsid w:val="000903B8"/>
    <w:rsid w:val="00091C1E"/>
    <w:rsid w:val="000939D9"/>
    <w:rsid w:val="00093E1C"/>
    <w:rsid w:val="00093E25"/>
    <w:rsid w:val="00094FF6"/>
    <w:rsid w:val="00095965"/>
    <w:rsid w:val="00096F34"/>
    <w:rsid w:val="00097D6F"/>
    <w:rsid w:val="000A29BC"/>
    <w:rsid w:val="000A2B6B"/>
    <w:rsid w:val="000B08F3"/>
    <w:rsid w:val="000B2CD0"/>
    <w:rsid w:val="000B4681"/>
    <w:rsid w:val="000B7465"/>
    <w:rsid w:val="000B7BBC"/>
    <w:rsid w:val="000C2982"/>
    <w:rsid w:val="000C32F3"/>
    <w:rsid w:val="000C37ED"/>
    <w:rsid w:val="000C3C97"/>
    <w:rsid w:val="000C40B7"/>
    <w:rsid w:val="000C43C7"/>
    <w:rsid w:val="000C4CD3"/>
    <w:rsid w:val="000C7080"/>
    <w:rsid w:val="000D2D0F"/>
    <w:rsid w:val="000D3BA4"/>
    <w:rsid w:val="000D7550"/>
    <w:rsid w:val="000D7A0F"/>
    <w:rsid w:val="000E0125"/>
    <w:rsid w:val="000E1E98"/>
    <w:rsid w:val="000E57C7"/>
    <w:rsid w:val="000E650C"/>
    <w:rsid w:val="000F0D2A"/>
    <w:rsid w:val="000F0FFB"/>
    <w:rsid w:val="000F1233"/>
    <w:rsid w:val="000F13C6"/>
    <w:rsid w:val="000F6DC0"/>
    <w:rsid w:val="000F79AA"/>
    <w:rsid w:val="001027D7"/>
    <w:rsid w:val="001032FE"/>
    <w:rsid w:val="001048E1"/>
    <w:rsid w:val="001048E3"/>
    <w:rsid w:val="00104A45"/>
    <w:rsid w:val="00105320"/>
    <w:rsid w:val="001065F1"/>
    <w:rsid w:val="001109E1"/>
    <w:rsid w:val="00110EF9"/>
    <w:rsid w:val="00112212"/>
    <w:rsid w:val="0011302E"/>
    <w:rsid w:val="00116AFE"/>
    <w:rsid w:val="00116C47"/>
    <w:rsid w:val="001173AB"/>
    <w:rsid w:val="0012078A"/>
    <w:rsid w:val="00123B4C"/>
    <w:rsid w:val="00124410"/>
    <w:rsid w:val="00124CB8"/>
    <w:rsid w:val="001253FF"/>
    <w:rsid w:val="00125BB4"/>
    <w:rsid w:val="00126A88"/>
    <w:rsid w:val="00130603"/>
    <w:rsid w:val="0013183C"/>
    <w:rsid w:val="001330E8"/>
    <w:rsid w:val="001330F6"/>
    <w:rsid w:val="00134182"/>
    <w:rsid w:val="001361CA"/>
    <w:rsid w:val="0014144D"/>
    <w:rsid w:val="001420AA"/>
    <w:rsid w:val="00143CB2"/>
    <w:rsid w:val="001447FA"/>
    <w:rsid w:val="001447FB"/>
    <w:rsid w:val="00144ED6"/>
    <w:rsid w:val="001465B3"/>
    <w:rsid w:val="00147A2A"/>
    <w:rsid w:val="00147B00"/>
    <w:rsid w:val="00147CFD"/>
    <w:rsid w:val="00152726"/>
    <w:rsid w:val="0015306F"/>
    <w:rsid w:val="001554AD"/>
    <w:rsid w:val="00157EAA"/>
    <w:rsid w:val="00157FE1"/>
    <w:rsid w:val="001644AC"/>
    <w:rsid w:val="00165A5E"/>
    <w:rsid w:val="00166B3A"/>
    <w:rsid w:val="001707A9"/>
    <w:rsid w:val="0017091D"/>
    <w:rsid w:val="00170B2D"/>
    <w:rsid w:val="00171A2F"/>
    <w:rsid w:val="00173EF0"/>
    <w:rsid w:val="001749B3"/>
    <w:rsid w:val="00177467"/>
    <w:rsid w:val="00177ED6"/>
    <w:rsid w:val="00180C1D"/>
    <w:rsid w:val="001816D0"/>
    <w:rsid w:val="001822AD"/>
    <w:rsid w:val="0018471F"/>
    <w:rsid w:val="00184C67"/>
    <w:rsid w:val="00186A70"/>
    <w:rsid w:val="00187A9D"/>
    <w:rsid w:val="00190AB2"/>
    <w:rsid w:val="0019327F"/>
    <w:rsid w:val="001953A3"/>
    <w:rsid w:val="00196255"/>
    <w:rsid w:val="0019676B"/>
    <w:rsid w:val="001A3DBA"/>
    <w:rsid w:val="001A52B7"/>
    <w:rsid w:val="001A60D5"/>
    <w:rsid w:val="001A6388"/>
    <w:rsid w:val="001A6632"/>
    <w:rsid w:val="001A72F8"/>
    <w:rsid w:val="001A7B9A"/>
    <w:rsid w:val="001A7D14"/>
    <w:rsid w:val="001A7D2D"/>
    <w:rsid w:val="001A7EDB"/>
    <w:rsid w:val="001B0C7D"/>
    <w:rsid w:val="001B1084"/>
    <w:rsid w:val="001B2F3F"/>
    <w:rsid w:val="001B3068"/>
    <w:rsid w:val="001B3EF8"/>
    <w:rsid w:val="001B4D2A"/>
    <w:rsid w:val="001B6977"/>
    <w:rsid w:val="001C003C"/>
    <w:rsid w:val="001C1D99"/>
    <w:rsid w:val="001C2DAD"/>
    <w:rsid w:val="001C3FE3"/>
    <w:rsid w:val="001C72E2"/>
    <w:rsid w:val="001D6240"/>
    <w:rsid w:val="001D75DA"/>
    <w:rsid w:val="001D7E17"/>
    <w:rsid w:val="001E1591"/>
    <w:rsid w:val="001E2893"/>
    <w:rsid w:val="001E3053"/>
    <w:rsid w:val="001E5C1B"/>
    <w:rsid w:val="001F3E39"/>
    <w:rsid w:val="001F43EE"/>
    <w:rsid w:val="001F485F"/>
    <w:rsid w:val="001F6A2B"/>
    <w:rsid w:val="001F73F4"/>
    <w:rsid w:val="002003BC"/>
    <w:rsid w:val="00201E9C"/>
    <w:rsid w:val="00202C49"/>
    <w:rsid w:val="002038AE"/>
    <w:rsid w:val="00211A00"/>
    <w:rsid w:val="00211D2C"/>
    <w:rsid w:val="00213A29"/>
    <w:rsid w:val="00213AB7"/>
    <w:rsid w:val="0021686C"/>
    <w:rsid w:val="0022112A"/>
    <w:rsid w:val="00221A89"/>
    <w:rsid w:val="00221D26"/>
    <w:rsid w:val="00222853"/>
    <w:rsid w:val="00222DC8"/>
    <w:rsid w:val="00224F26"/>
    <w:rsid w:val="00227382"/>
    <w:rsid w:val="002277C8"/>
    <w:rsid w:val="00232F48"/>
    <w:rsid w:val="00233EA7"/>
    <w:rsid w:val="00233FD3"/>
    <w:rsid w:val="0023401A"/>
    <w:rsid w:val="00235478"/>
    <w:rsid w:val="002359F8"/>
    <w:rsid w:val="00235A37"/>
    <w:rsid w:val="00241FAC"/>
    <w:rsid w:val="002440E9"/>
    <w:rsid w:val="00245FF6"/>
    <w:rsid w:val="00246943"/>
    <w:rsid w:val="00251758"/>
    <w:rsid w:val="00251BA4"/>
    <w:rsid w:val="002526B6"/>
    <w:rsid w:val="00252C60"/>
    <w:rsid w:val="00252CCA"/>
    <w:rsid w:val="002531E2"/>
    <w:rsid w:val="00253234"/>
    <w:rsid w:val="0025339B"/>
    <w:rsid w:val="002612AB"/>
    <w:rsid w:val="00261605"/>
    <w:rsid w:val="00261AE6"/>
    <w:rsid w:val="00262BA5"/>
    <w:rsid w:val="0026565B"/>
    <w:rsid w:val="00266D2C"/>
    <w:rsid w:val="00273C0D"/>
    <w:rsid w:val="00274258"/>
    <w:rsid w:val="00276F6D"/>
    <w:rsid w:val="00276FD8"/>
    <w:rsid w:val="0027774C"/>
    <w:rsid w:val="0028016F"/>
    <w:rsid w:val="0028178B"/>
    <w:rsid w:val="00283BF2"/>
    <w:rsid w:val="0028645B"/>
    <w:rsid w:val="00287040"/>
    <w:rsid w:val="00292FE0"/>
    <w:rsid w:val="00293C39"/>
    <w:rsid w:val="00295B41"/>
    <w:rsid w:val="00297667"/>
    <w:rsid w:val="002A2E14"/>
    <w:rsid w:val="002A35DB"/>
    <w:rsid w:val="002A4BE4"/>
    <w:rsid w:val="002A72C4"/>
    <w:rsid w:val="002A7A54"/>
    <w:rsid w:val="002B14F2"/>
    <w:rsid w:val="002B17E2"/>
    <w:rsid w:val="002B22E9"/>
    <w:rsid w:val="002B3508"/>
    <w:rsid w:val="002B56F4"/>
    <w:rsid w:val="002B7052"/>
    <w:rsid w:val="002C0C70"/>
    <w:rsid w:val="002C12A9"/>
    <w:rsid w:val="002C1BB0"/>
    <w:rsid w:val="002C2698"/>
    <w:rsid w:val="002C32F5"/>
    <w:rsid w:val="002C6BD8"/>
    <w:rsid w:val="002D0390"/>
    <w:rsid w:val="002D0459"/>
    <w:rsid w:val="002D18E4"/>
    <w:rsid w:val="002D341A"/>
    <w:rsid w:val="002D4261"/>
    <w:rsid w:val="002D428E"/>
    <w:rsid w:val="002D4337"/>
    <w:rsid w:val="002D7F7B"/>
    <w:rsid w:val="002E0298"/>
    <w:rsid w:val="002E0EA8"/>
    <w:rsid w:val="002E14AC"/>
    <w:rsid w:val="002E41EE"/>
    <w:rsid w:val="002E5831"/>
    <w:rsid w:val="002F1451"/>
    <w:rsid w:val="002F5563"/>
    <w:rsid w:val="002F6DFD"/>
    <w:rsid w:val="00300D45"/>
    <w:rsid w:val="003022AC"/>
    <w:rsid w:val="003036D5"/>
    <w:rsid w:val="00303A8D"/>
    <w:rsid w:val="00303C65"/>
    <w:rsid w:val="00311129"/>
    <w:rsid w:val="003124C7"/>
    <w:rsid w:val="003132CC"/>
    <w:rsid w:val="0031432F"/>
    <w:rsid w:val="003146EF"/>
    <w:rsid w:val="003150C8"/>
    <w:rsid w:val="003151C1"/>
    <w:rsid w:val="00315A2C"/>
    <w:rsid w:val="00317403"/>
    <w:rsid w:val="00326DE0"/>
    <w:rsid w:val="00327EF7"/>
    <w:rsid w:val="0033038F"/>
    <w:rsid w:val="00330E1C"/>
    <w:rsid w:val="00332E3D"/>
    <w:rsid w:val="0033549F"/>
    <w:rsid w:val="00337352"/>
    <w:rsid w:val="00345569"/>
    <w:rsid w:val="00345DD7"/>
    <w:rsid w:val="00346380"/>
    <w:rsid w:val="00346A96"/>
    <w:rsid w:val="003474C0"/>
    <w:rsid w:val="003502FE"/>
    <w:rsid w:val="00350BBE"/>
    <w:rsid w:val="00353EC1"/>
    <w:rsid w:val="00354337"/>
    <w:rsid w:val="00355FAD"/>
    <w:rsid w:val="003605ED"/>
    <w:rsid w:val="003615D7"/>
    <w:rsid w:val="00361AFE"/>
    <w:rsid w:val="003621FE"/>
    <w:rsid w:val="00363736"/>
    <w:rsid w:val="003708F6"/>
    <w:rsid w:val="00372AAE"/>
    <w:rsid w:val="00373485"/>
    <w:rsid w:val="0037412E"/>
    <w:rsid w:val="00374E96"/>
    <w:rsid w:val="0037736B"/>
    <w:rsid w:val="003836C2"/>
    <w:rsid w:val="00384336"/>
    <w:rsid w:val="00385889"/>
    <w:rsid w:val="003905BF"/>
    <w:rsid w:val="00390BA2"/>
    <w:rsid w:val="003925E0"/>
    <w:rsid w:val="00394185"/>
    <w:rsid w:val="00394413"/>
    <w:rsid w:val="003954BC"/>
    <w:rsid w:val="00397435"/>
    <w:rsid w:val="00397D48"/>
    <w:rsid w:val="003A0755"/>
    <w:rsid w:val="003A0E22"/>
    <w:rsid w:val="003A127F"/>
    <w:rsid w:val="003A3F5B"/>
    <w:rsid w:val="003A476B"/>
    <w:rsid w:val="003A507E"/>
    <w:rsid w:val="003B362C"/>
    <w:rsid w:val="003B4558"/>
    <w:rsid w:val="003B5430"/>
    <w:rsid w:val="003B5724"/>
    <w:rsid w:val="003C1D87"/>
    <w:rsid w:val="003C2C01"/>
    <w:rsid w:val="003C3A3B"/>
    <w:rsid w:val="003C5A4F"/>
    <w:rsid w:val="003C62C8"/>
    <w:rsid w:val="003D3EF9"/>
    <w:rsid w:val="003D4A64"/>
    <w:rsid w:val="003D4BCF"/>
    <w:rsid w:val="003E1228"/>
    <w:rsid w:val="003E1673"/>
    <w:rsid w:val="003E2C48"/>
    <w:rsid w:val="003E4116"/>
    <w:rsid w:val="003E4EB0"/>
    <w:rsid w:val="003E5981"/>
    <w:rsid w:val="003E6CA4"/>
    <w:rsid w:val="003E6F2F"/>
    <w:rsid w:val="003E7D76"/>
    <w:rsid w:val="003F2FB1"/>
    <w:rsid w:val="003F455E"/>
    <w:rsid w:val="003F501E"/>
    <w:rsid w:val="003F5810"/>
    <w:rsid w:val="003F5F7E"/>
    <w:rsid w:val="003F7AB5"/>
    <w:rsid w:val="00400FBA"/>
    <w:rsid w:val="004027F1"/>
    <w:rsid w:val="004030BF"/>
    <w:rsid w:val="00403BC9"/>
    <w:rsid w:val="00404496"/>
    <w:rsid w:val="00404523"/>
    <w:rsid w:val="00404742"/>
    <w:rsid w:val="00404FD0"/>
    <w:rsid w:val="004067F3"/>
    <w:rsid w:val="004072F8"/>
    <w:rsid w:val="00411877"/>
    <w:rsid w:val="004134BD"/>
    <w:rsid w:val="00416D50"/>
    <w:rsid w:val="00424EEB"/>
    <w:rsid w:val="00425091"/>
    <w:rsid w:val="00426B27"/>
    <w:rsid w:val="004321B4"/>
    <w:rsid w:val="0043402D"/>
    <w:rsid w:val="00434DB4"/>
    <w:rsid w:val="00434EA2"/>
    <w:rsid w:val="00436F15"/>
    <w:rsid w:val="004400D4"/>
    <w:rsid w:val="0044047B"/>
    <w:rsid w:val="00441392"/>
    <w:rsid w:val="00443C34"/>
    <w:rsid w:val="004453BA"/>
    <w:rsid w:val="00447D5D"/>
    <w:rsid w:val="00451498"/>
    <w:rsid w:val="00451CE5"/>
    <w:rsid w:val="00452B56"/>
    <w:rsid w:val="004536C6"/>
    <w:rsid w:val="0045532D"/>
    <w:rsid w:val="0045599F"/>
    <w:rsid w:val="00456CB6"/>
    <w:rsid w:val="004609AF"/>
    <w:rsid w:val="00462380"/>
    <w:rsid w:val="00462BA4"/>
    <w:rsid w:val="0046445C"/>
    <w:rsid w:val="00466CB6"/>
    <w:rsid w:val="00470492"/>
    <w:rsid w:val="00473659"/>
    <w:rsid w:val="00473F0E"/>
    <w:rsid w:val="00474EE4"/>
    <w:rsid w:val="00477425"/>
    <w:rsid w:val="0047796D"/>
    <w:rsid w:val="00477F36"/>
    <w:rsid w:val="004801D4"/>
    <w:rsid w:val="0048020C"/>
    <w:rsid w:val="00481F36"/>
    <w:rsid w:val="00483500"/>
    <w:rsid w:val="00491918"/>
    <w:rsid w:val="00491FDA"/>
    <w:rsid w:val="00494650"/>
    <w:rsid w:val="004955CF"/>
    <w:rsid w:val="00496CA2"/>
    <w:rsid w:val="004979B7"/>
    <w:rsid w:val="00497F44"/>
    <w:rsid w:val="004A0AA3"/>
    <w:rsid w:val="004A2DBA"/>
    <w:rsid w:val="004A4066"/>
    <w:rsid w:val="004A4450"/>
    <w:rsid w:val="004B1280"/>
    <w:rsid w:val="004B2CF3"/>
    <w:rsid w:val="004B34E1"/>
    <w:rsid w:val="004B3720"/>
    <w:rsid w:val="004B57D5"/>
    <w:rsid w:val="004B7419"/>
    <w:rsid w:val="004C0646"/>
    <w:rsid w:val="004C0CEB"/>
    <w:rsid w:val="004C1A5E"/>
    <w:rsid w:val="004C1EB5"/>
    <w:rsid w:val="004C2421"/>
    <w:rsid w:val="004C32CE"/>
    <w:rsid w:val="004C4F37"/>
    <w:rsid w:val="004D12A4"/>
    <w:rsid w:val="004E0311"/>
    <w:rsid w:val="004E0694"/>
    <w:rsid w:val="004E1D50"/>
    <w:rsid w:val="004E1F1E"/>
    <w:rsid w:val="004E24FE"/>
    <w:rsid w:val="004E5A45"/>
    <w:rsid w:val="004E68AF"/>
    <w:rsid w:val="004F1833"/>
    <w:rsid w:val="004F1DD5"/>
    <w:rsid w:val="004F2740"/>
    <w:rsid w:val="004F2D53"/>
    <w:rsid w:val="004F4175"/>
    <w:rsid w:val="004F68FF"/>
    <w:rsid w:val="004F6B7E"/>
    <w:rsid w:val="00500965"/>
    <w:rsid w:val="005049AF"/>
    <w:rsid w:val="005058DD"/>
    <w:rsid w:val="00505A20"/>
    <w:rsid w:val="00505B8A"/>
    <w:rsid w:val="00505E96"/>
    <w:rsid w:val="00506AE1"/>
    <w:rsid w:val="005105B5"/>
    <w:rsid w:val="00510EE2"/>
    <w:rsid w:val="00511583"/>
    <w:rsid w:val="00512A23"/>
    <w:rsid w:val="00513F31"/>
    <w:rsid w:val="00513F59"/>
    <w:rsid w:val="00514652"/>
    <w:rsid w:val="005166E6"/>
    <w:rsid w:val="00517FAB"/>
    <w:rsid w:val="0052172E"/>
    <w:rsid w:val="00523EFA"/>
    <w:rsid w:val="005254A6"/>
    <w:rsid w:val="00530F81"/>
    <w:rsid w:val="005313E6"/>
    <w:rsid w:val="005314B4"/>
    <w:rsid w:val="00532AD6"/>
    <w:rsid w:val="0053554D"/>
    <w:rsid w:val="00537308"/>
    <w:rsid w:val="005401F2"/>
    <w:rsid w:val="0054033F"/>
    <w:rsid w:val="00540913"/>
    <w:rsid w:val="005423D5"/>
    <w:rsid w:val="00546A44"/>
    <w:rsid w:val="00550C30"/>
    <w:rsid w:val="00553694"/>
    <w:rsid w:val="00554DFC"/>
    <w:rsid w:val="00561D46"/>
    <w:rsid w:val="005624E8"/>
    <w:rsid w:val="005630AD"/>
    <w:rsid w:val="00564131"/>
    <w:rsid w:val="00565B5A"/>
    <w:rsid w:val="0057586C"/>
    <w:rsid w:val="00576978"/>
    <w:rsid w:val="00577900"/>
    <w:rsid w:val="00583141"/>
    <w:rsid w:val="00586A0D"/>
    <w:rsid w:val="00590E4D"/>
    <w:rsid w:val="005921F0"/>
    <w:rsid w:val="00592231"/>
    <w:rsid w:val="00592AE5"/>
    <w:rsid w:val="00593089"/>
    <w:rsid w:val="00593AA3"/>
    <w:rsid w:val="00594B6F"/>
    <w:rsid w:val="0059591E"/>
    <w:rsid w:val="00597F12"/>
    <w:rsid w:val="005A0029"/>
    <w:rsid w:val="005A3234"/>
    <w:rsid w:val="005A395D"/>
    <w:rsid w:val="005A5499"/>
    <w:rsid w:val="005A5602"/>
    <w:rsid w:val="005A5D51"/>
    <w:rsid w:val="005A76B6"/>
    <w:rsid w:val="005A772A"/>
    <w:rsid w:val="005A7ACC"/>
    <w:rsid w:val="005A7BF9"/>
    <w:rsid w:val="005B3771"/>
    <w:rsid w:val="005B42D6"/>
    <w:rsid w:val="005B4DBD"/>
    <w:rsid w:val="005B68F4"/>
    <w:rsid w:val="005B75D6"/>
    <w:rsid w:val="005C09A5"/>
    <w:rsid w:val="005C228C"/>
    <w:rsid w:val="005C2365"/>
    <w:rsid w:val="005C35F4"/>
    <w:rsid w:val="005C4797"/>
    <w:rsid w:val="005C61CB"/>
    <w:rsid w:val="005C683F"/>
    <w:rsid w:val="005C77AF"/>
    <w:rsid w:val="005D1BFB"/>
    <w:rsid w:val="005D24FA"/>
    <w:rsid w:val="005E161A"/>
    <w:rsid w:val="005E1EE4"/>
    <w:rsid w:val="005E346A"/>
    <w:rsid w:val="005E51A7"/>
    <w:rsid w:val="005E6128"/>
    <w:rsid w:val="005E7CEE"/>
    <w:rsid w:val="005F2D74"/>
    <w:rsid w:val="005F3442"/>
    <w:rsid w:val="005F4815"/>
    <w:rsid w:val="005F4D06"/>
    <w:rsid w:val="005F67B6"/>
    <w:rsid w:val="005F6DC5"/>
    <w:rsid w:val="005F785F"/>
    <w:rsid w:val="00601B54"/>
    <w:rsid w:val="006046BF"/>
    <w:rsid w:val="00607470"/>
    <w:rsid w:val="00611745"/>
    <w:rsid w:val="00611922"/>
    <w:rsid w:val="00611FBC"/>
    <w:rsid w:val="00612E14"/>
    <w:rsid w:val="00612FA2"/>
    <w:rsid w:val="00615C2A"/>
    <w:rsid w:val="006209D0"/>
    <w:rsid w:val="00620D0B"/>
    <w:rsid w:val="00621317"/>
    <w:rsid w:val="0062225D"/>
    <w:rsid w:val="00622E73"/>
    <w:rsid w:val="00623553"/>
    <w:rsid w:val="00623CCA"/>
    <w:rsid w:val="0062406B"/>
    <w:rsid w:val="00625047"/>
    <w:rsid w:val="0062637A"/>
    <w:rsid w:val="006273B3"/>
    <w:rsid w:val="00631000"/>
    <w:rsid w:val="006375EF"/>
    <w:rsid w:val="006404FF"/>
    <w:rsid w:val="00640EAE"/>
    <w:rsid w:val="00640F81"/>
    <w:rsid w:val="006413C2"/>
    <w:rsid w:val="00641826"/>
    <w:rsid w:val="00641B33"/>
    <w:rsid w:val="00642117"/>
    <w:rsid w:val="006431C3"/>
    <w:rsid w:val="00643B21"/>
    <w:rsid w:val="00643E3B"/>
    <w:rsid w:val="0064527E"/>
    <w:rsid w:val="00645C39"/>
    <w:rsid w:val="006465B2"/>
    <w:rsid w:val="00647DCB"/>
    <w:rsid w:val="006518F0"/>
    <w:rsid w:val="006524D4"/>
    <w:rsid w:val="00652619"/>
    <w:rsid w:val="006564D9"/>
    <w:rsid w:val="0065656D"/>
    <w:rsid w:val="006571CB"/>
    <w:rsid w:val="00657581"/>
    <w:rsid w:val="00660882"/>
    <w:rsid w:val="006612FD"/>
    <w:rsid w:val="0066226A"/>
    <w:rsid w:val="00665282"/>
    <w:rsid w:val="00665530"/>
    <w:rsid w:val="006665C4"/>
    <w:rsid w:val="00666FFC"/>
    <w:rsid w:val="00671F0A"/>
    <w:rsid w:val="00672CE9"/>
    <w:rsid w:val="00676D8C"/>
    <w:rsid w:val="006779CD"/>
    <w:rsid w:val="006801BA"/>
    <w:rsid w:val="00680A2B"/>
    <w:rsid w:val="0068254A"/>
    <w:rsid w:val="00682C4C"/>
    <w:rsid w:val="00693C09"/>
    <w:rsid w:val="006965D8"/>
    <w:rsid w:val="00697395"/>
    <w:rsid w:val="006A0899"/>
    <w:rsid w:val="006A0E9A"/>
    <w:rsid w:val="006A1552"/>
    <w:rsid w:val="006A1DD2"/>
    <w:rsid w:val="006A22F9"/>
    <w:rsid w:val="006A2ED8"/>
    <w:rsid w:val="006A5347"/>
    <w:rsid w:val="006A642E"/>
    <w:rsid w:val="006A7034"/>
    <w:rsid w:val="006B02B9"/>
    <w:rsid w:val="006B3A92"/>
    <w:rsid w:val="006C0541"/>
    <w:rsid w:val="006C4956"/>
    <w:rsid w:val="006C4FAF"/>
    <w:rsid w:val="006C6EA1"/>
    <w:rsid w:val="006D17CD"/>
    <w:rsid w:val="006D1F68"/>
    <w:rsid w:val="006D2DE4"/>
    <w:rsid w:val="006D3CD2"/>
    <w:rsid w:val="006D4790"/>
    <w:rsid w:val="006D6E75"/>
    <w:rsid w:val="006E0C36"/>
    <w:rsid w:val="006E43FE"/>
    <w:rsid w:val="006E6A70"/>
    <w:rsid w:val="006E762D"/>
    <w:rsid w:val="006F2395"/>
    <w:rsid w:val="006F2F8E"/>
    <w:rsid w:val="006F30D8"/>
    <w:rsid w:val="006F3249"/>
    <w:rsid w:val="006F3E0C"/>
    <w:rsid w:val="006F7108"/>
    <w:rsid w:val="007000C1"/>
    <w:rsid w:val="00700CD9"/>
    <w:rsid w:val="00704A66"/>
    <w:rsid w:val="00706BB8"/>
    <w:rsid w:val="00710582"/>
    <w:rsid w:val="00713BF5"/>
    <w:rsid w:val="0072172E"/>
    <w:rsid w:val="00721CE8"/>
    <w:rsid w:val="00724452"/>
    <w:rsid w:val="007266D1"/>
    <w:rsid w:val="007300E8"/>
    <w:rsid w:val="007440E3"/>
    <w:rsid w:val="007451C4"/>
    <w:rsid w:val="00745542"/>
    <w:rsid w:val="00746285"/>
    <w:rsid w:val="007511F4"/>
    <w:rsid w:val="00752597"/>
    <w:rsid w:val="007536DF"/>
    <w:rsid w:val="00754B66"/>
    <w:rsid w:val="00756307"/>
    <w:rsid w:val="00756B1E"/>
    <w:rsid w:val="00760104"/>
    <w:rsid w:val="007616E2"/>
    <w:rsid w:val="00767400"/>
    <w:rsid w:val="0076760A"/>
    <w:rsid w:val="007723F0"/>
    <w:rsid w:val="00773C36"/>
    <w:rsid w:val="00775002"/>
    <w:rsid w:val="007752D1"/>
    <w:rsid w:val="0077599F"/>
    <w:rsid w:val="00776CCF"/>
    <w:rsid w:val="00776E56"/>
    <w:rsid w:val="00776F8E"/>
    <w:rsid w:val="00777434"/>
    <w:rsid w:val="00780E99"/>
    <w:rsid w:val="00781B1D"/>
    <w:rsid w:val="00782859"/>
    <w:rsid w:val="00782DCF"/>
    <w:rsid w:val="00785F02"/>
    <w:rsid w:val="00786A64"/>
    <w:rsid w:val="00786CC2"/>
    <w:rsid w:val="007933DC"/>
    <w:rsid w:val="007934E9"/>
    <w:rsid w:val="00793B97"/>
    <w:rsid w:val="00794945"/>
    <w:rsid w:val="00795072"/>
    <w:rsid w:val="00797897"/>
    <w:rsid w:val="007A1987"/>
    <w:rsid w:val="007A1CEB"/>
    <w:rsid w:val="007A4599"/>
    <w:rsid w:val="007A5D4B"/>
    <w:rsid w:val="007A7713"/>
    <w:rsid w:val="007B1262"/>
    <w:rsid w:val="007B1D47"/>
    <w:rsid w:val="007B21A3"/>
    <w:rsid w:val="007B32C7"/>
    <w:rsid w:val="007B49A1"/>
    <w:rsid w:val="007B6746"/>
    <w:rsid w:val="007B7DBA"/>
    <w:rsid w:val="007C02D3"/>
    <w:rsid w:val="007C0828"/>
    <w:rsid w:val="007C144D"/>
    <w:rsid w:val="007C1A9C"/>
    <w:rsid w:val="007C26D2"/>
    <w:rsid w:val="007C2D1D"/>
    <w:rsid w:val="007C3D91"/>
    <w:rsid w:val="007C4563"/>
    <w:rsid w:val="007C5DB7"/>
    <w:rsid w:val="007C76F0"/>
    <w:rsid w:val="007D1632"/>
    <w:rsid w:val="007D1E85"/>
    <w:rsid w:val="007D2567"/>
    <w:rsid w:val="007D2978"/>
    <w:rsid w:val="007D3C15"/>
    <w:rsid w:val="007D46F8"/>
    <w:rsid w:val="007D5140"/>
    <w:rsid w:val="007D6DCF"/>
    <w:rsid w:val="007D6E14"/>
    <w:rsid w:val="007E04A1"/>
    <w:rsid w:val="007E1F79"/>
    <w:rsid w:val="007E292A"/>
    <w:rsid w:val="007E2B48"/>
    <w:rsid w:val="007E6FEA"/>
    <w:rsid w:val="007E72C8"/>
    <w:rsid w:val="007F20A7"/>
    <w:rsid w:val="007F41D6"/>
    <w:rsid w:val="007F4274"/>
    <w:rsid w:val="00800992"/>
    <w:rsid w:val="008033DB"/>
    <w:rsid w:val="00805216"/>
    <w:rsid w:val="00805344"/>
    <w:rsid w:val="00805632"/>
    <w:rsid w:val="00805BEB"/>
    <w:rsid w:val="00810BA1"/>
    <w:rsid w:val="008121C4"/>
    <w:rsid w:val="008128CF"/>
    <w:rsid w:val="00812CC0"/>
    <w:rsid w:val="00820D35"/>
    <w:rsid w:val="0082205C"/>
    <w:rsid w:val="008248DB"/>
    <w:rsid w:val="00824E20"/>
    <w:rsid w:val="00825DA5"/>
    <w:rsid w:val="008262AD"/>
    <w:rsid w:val="00826405"/>
    <w:rsid w:val="00831C92"/>
    <w:rsid w:val="008321FF"/>
    <w:rsid w:val="00832A9D"/>
    <w:rsid w:val="008354F4"/>
    <w:rsid w:val="00835561"/>
    <w:rsid w:val="008357E2"/>
    <w:rsid w:val="00835AC0"/>
    <w:rsid w:val="0083645E"/>
    <w:rsid w:val="00836B7B"/>
    <w:rsid w:val="008430EF"/>
    <w:rsid w:val="00844313"/>
    <w:rsid w:val="008447FA"/>
    <w:rsid w:val="00844829"/>
    <w:rsid w:val="008449DF"/>
    <w:rsid w:val="00845290"/>
    <w:rsid w:val="0084575E"/>
    <w:rsid w:val="00847A9D"/>
    <w:rsid w:val="00850E79"/>
    <w:rsid w:val="00852975"/>
    <w:rsid w:val="00853AC0"/>
    <w:rsid w:val="00853E8E"/>
    <w:rsid w:val="0085489A"/>
    <w:rsid w:val="00854A1F"/>
    <w:rsid w:val="00855984"/>
    <w:rsid w:val="00855FFD"/>
    <w:rsid w:val="00857FF5"/>
    <w:rsid w:val="0086175D"/>
    <w:rsid w:val="008618B3"/>
    <w:rsid w:val="00861D17"/>
    <w:rsid w:val="00864A72"/>
    <w:rsid w:val="00864B88"/>
    <w:rsid w:val="008656BE"/>
    <w:rsid w:val="008661B8"/>
    <w:rsid w:val="008673B2"/>
    <w:rsid w:val="00870CBA"/>
    <w:rsid w:val="00871138"/>
    <w:rsid w:val="008737D9"/>
    <w:rsid w:val="00875C5A"/>
    <w:rsid w:val="008763C8"/>
    <w:rsid w:val="00876432"/>
    <w:rsid w:val="00877423"/>
    <w:rsid w:val="00877546"/>
    <w:rsid w:val="00877FEE"/>
    <w:rsid w:val="00880A9C"/>
    <w:rsid w:val="00881050"/>
    <w:rsid w:val="008825D1"/>
    <w:rsid w:val="00883508"/>
    <w:rsid w:val="008863F7"/>
    <w:rsid w:val="008909A7"/>
    <w:rsid w:val="0089277B"/>
    <w:rsid w:val="00893704"/>
    <w:rsid w:val="0089413E"/>
    <w:rsid w:val="0089450F"/>
    <w:rsid w:val="00895228"/>
    <w:rsid w:val="00895FC2"/>
    <w:rsid w:val="008B1FF1"/>
    <w:rsid w:val="008B44C7"/>
    <w:rsid w:val="008B45EE"/>
    <w:rsid w:val="008B7717"/>
    <w:rsid w:val="008C1F49"/>
    <w:rsid w:val="008C41EF"/>
    <w:rsid w:val="008C44D4"/>
    <w:rsid w:val="008C4CDF"/>
    <w:rsid w:val="008D114B"/>
    <w:rsid w:val="008D205F"/>
    <w:rsid w:val="008D21A6"/>
    <w:rsid w:val="008D36EE"/>
    <w:rsid w:val="008D5286"/>
    <w:rsid w:val="008D5371"/>
    <w:rsid w:val="008D5CBB"/>
    <w:rsid w:val="008D74D8"/>
    <w:rsid w:val="008E1444"/>
    <w:rsid w:val="008E1F32"/>
    <w:rsid w:val="008E4CAD"/>
    <w:rsid w:val="008E638B"/>
    <w:rsid w:val="008E7AE0"/>
    <w:rsid w:val="008E7B73"/>
    <w:rsid w:val="008F008A"/>
    <w:rsid w:val="008F347E"/>
    <w:rsid w:val="008F77DE"/>
    <w:rsid w:val="008F7AC3"/>
    <w:rsid w:val="009000BC"/>
    <w:rsid w:val="009009BE"/>
    <w:rsid w:val="00901843"/>
    <w:rsid w:val="00902960"/>
    <w:rsid w:val="00903030"/>
    <w:rsid w:val="00904028"/>
    <w:rsid w:val="009067F2"/>
    <w:rsid w:val="0090686D"/>
    <w:rsid w:val="00907962"/>
    <w:rsid w:val="00907D4F"/>
    <w:rsid w:val="00911014"/>
    <w:rsid w:val="0091115A"/>
    <w:rsid w:val="009111F8"/>
    <w:rsid w:val="00911D12"/>
    <w:rsid w:val="00912675"/>
    <w:rsid w:val="00916C5E"/>
    <w:rsid w:val="009173FE"/>
    <w:rsid w:val="00917A0C"/>
    <w:rsid w:val="00917C19"/>
    <w:rsid w:val="00922BF4"/>
    <w:rsid w:val="009310B8"/>
    <w:rsid w:val="00932534"/>
    <w:rsid w:val="00932ADD"/>
    <w:rsid w:val="00934345"/>
    <w:rsid w:val="00934AF5"/>
    <w:rsid w:val="00935D5E"/>
    <w:rsid w:val="00936951"/>
    <w:rsid w:val="00936A4B"/>
    <w:rsid w:val="00936AD5"/>
    <w:rsid w:val="009400A7"/>
    <w:rsid w:val="0094133A"/>
    <w:rsid w:val="00942299"/>
    <w:rsid w:val="00946C39"/>
    <w:rsid w:val="0094768D"/>
    <w:rsid w:val="009504CF"/>
    <w:rsid w:val="009518D6"/>
    <w:rsid w:val="009520A9"/>
    <w:rsid w:val="00953BD8"/>
    <w:rsid w:val="009542EA"/>
    <w:rsid w:val="00954FD8"/>
    <w:rsid w:val="00955E08"/>
    <w:rsid w:val="0095739A"/>
    <w:rsid w:val="00957E6D"/>
    <w:rsid w:val="0096254B"/>
    <w:rsid w:val="0097049F"/>
    <w:rsid w:val="009704A4"/>
    <w:rsid w:val="009757CF"/>
    <w:rsid w:val="00980C26"/>
    <w:rsid w:val="00981631"/>
    <w:rsid w:val="009863BF"/>
    <w:rsid w:val="009923E0"/>
    <w:rsid w:val="00996298"/>
    <w:rsid w:val="00996E83"/>
    <w:rsid w:val="009A0316"/>
    <w:rsid w:val="009A09CF"/>
    <w:rsid w:val="009A1363"/>
    <w:rsid w:val="009A13CF"/>
    <w:rsid w:val="009A2B7C"/>
    <w:rsid w:val="009A526E"/>
    <w:rsid w:val="009A7840"/>
    <w:rsid w:val="009B368B"/>
    <w:rsid w:val="009B3754"/>
    <w:rsid w:val="009B3AA2"/>
    <w:rsid w:val="009B454C"/>
    <w:rsid w:val="009B5966"/>
    <w:rsid w:val="009B6DAC"/>
    <w:rsid w:val="009C2D41"/>
    <w:rsid w:val="009C307D"/>
    <w:rsid w:val="009C6547"/>
    <w:rsid w:val="009C6F3D"/>
    <w:rsid w:val="009D0569"/>
    <w:rsid w:val="009D060B"/>
    <w:rsid w:val="009D25BD"/>
    <w:rsid w:val="009D3F92"/>
    <w:rsid w:val="009D4312"/>
    <w:rsid w:val="009D446C"/>
    <w:rsid w:val="009D466B"/>
    <w:rsid w:val="009D572B"/>
    <w:rsid w:val="009E0C50"/>
    <w:rsid w:val="009E354D"/>
    <w:rsid w:val="009E3A19"/>
    <w:rsid w:val="009E57A5"/>
    <w:rsid w:val="009E7608"/>
    <w:rsid w:val="009E78A6"/>
    <w:rsid w:val="009F12C3"/>
    <w:rsid w:val="009F1C40"/>
    <w:rsid w:val="009F26D3"/>
    <w:rsid w:val="009F3D6C"/>
    <w:rsid w:val="009F57BC"/>
    <w:rsid w:val="009F5F3F"/>
    <w:rsid w:val="009F6C72"/>
    <w:rsid w:val="00A007A4"/>
    <w:rsid w:val="00A0168C"/>
    <w:rsid w:val="00A03862"/>
    <w:rsid w:val="00A050CE"/>
    <w:rsid w:val="00A070BF"/>
    <w:rsid w:val="00A07825"/>
    <w:rsid w:val="00A14FB7"/>
    <w:rsid w:val="00A2060A"/>
    <w:rsid w:val="00A24309"/>
    <w:rsid w:val="00A254AE"/>
    <w:rsid w:val="00A255B5"/>
    <w:rsid w:val="00A25898"/>
    <w:rsid w:val="00A266AC"/>
    <w:rsid w:val="00A26C46"/>
    <w:rsid w:val="00A26CA2"/>
    <w:rsid w:val="00A30F07"/>
    <w:rsid w:val="00A311CC"/>
    <w:rsid w:val="00A31CB1"/>
    <w:rsid w:val="00A34721"/>
    <w:rsid w:val="00A35B41"/>
    <w:rsid w:val="00A403E9"/>
    <w:rsid w:val="00A41052"/>
    <w:rsid w:val="00A416DF"/>
    <w:rsid w:val="00A45C91"/>
    <w:rsid w:val="00A50D72"/>
    <w:rsid w:val="00A53A99"/>
    <w:rsid w:val="00A53DCF"/>
    <w:rsid w:val="00A549FD"/>
    <w:rsid w:val="00A54BB1"/>
    <w:rsid w:val="00A559B9"/>
    <w:rsid w:val="00A55EED"/>
    <w:rsid w:val="00A56EAA"/>
    <w:rsid w:val="00A574F7"/>
    <w:rsid w:val="00A577E3"/>
    <w:rsid w:val="00A57A5C"/>
    <w:rsid w:val="00A57FDB"/>
    <w:rsid w:val="00A6092D"/>
    <w:rsid w:val="00A6095E"/>
    <w:rsid w:val="00A61D85"/>
    <w:rsid w:val="00A6291C"/>
    <w:rsid w:val="00A63007"/>
    <w:rsid w:val="00A65AE2"/>
    <w:rsid w:val="00A6640B"/>
    <w:rsid w:val="00A76D64"/>
    <w:rsid w:val="00A77F9B"/>
    <w:rsid w:val="00A8293E"/>
    <w:rsid w:val="00A8349F"/>
    <w:rsid w:val="00A86523"/>
    <w:rsid w:val="00A9181B"/>
    <w:rsid w:val="00A96FA4"/>
    <w:rsid w:val="00AA29CF"/>
    <w:rsid w:val="00AA3D2D"/>
    <w:rsid w:val="00AA568F"/>
    <w:rsid w:val="00AA7778"/>
    <w:rsid w:val="00AB412C"/>
    <w:rsid w:val="00AB7BA0"/>
    <w:rsid w:val="00AC2E0B"/>
    <w:rsid w:val="00AC36E0"/>
    <w:rsid w:val="00AC3B8D"/>
    <w:rsid w:val="00AC4C10"/>
    <w:rsid w:val="00AC5D98"/>
    <w:rsid w:val="00AC7E1C"/>
    <w:rsid w:val="00AD0604"/>
    <w:rsid w:val="00AD07FB"/>
    <w:rsid w:val="00AD15A4"/>
    <w:rsid w:val="00AD18DC"/>
    <w:rsid w:val="00AD2062"/>
    <w:rsid w:val="00AD23CC"/>
    <w:rsid w:val="00AD3997"/>
    <w:rsid w:val="00AD4B77"/>
    <w:rsid w:val="00AD61B2"/>
    <w:rsid w:val="00AD6907"/>
    <w:rsid w:val="00AD78C1"/>
    <w:rsid w:val="00AD7C56"/>
    <w:rsid w:val="00AE0122"/>
    <w:rsid w:val="00AE0DAC"/>
    <w:rsid w:val="00AE1327"/>
    <w:rsid w:val="00AE1F96"/>
    <w:rsid w:val="00AE2C9E"/>
    <w:rsid w:val="00AE343B"/>
    <w:rsid w:val="00AF0D21"/>
    <w:rsid w:val="00AF2411"/>
    <w:rsid w:val="00AF2DC6"/>
    <w:rsid w:val="00AF325F"/>
    <w:rsid w:val="00AF3B46"/>
    <w:rsid w:val="00AF5829"/>
    <w:rsid w:val="00AF5D9A"/>
    <w:rsid w:val="00AF5E32"/>
    <w:rsid w:val="00AF6CE4"/>
    <w:rsid w:val="00AF6EFA"/>
    <w:rsid w:val="00B01EAD"/>
    <w:rsid w:val="00B026C2"/>
    <w:rsid w:val="00B0636D"/>
    <w:rsid w:val="00B0765F"/>
    <w:rsid w:val="00B120A7"/>
    <w:rsid w:val="00B138FA"/>
    <w:rsid w:val="00B151B3"/>
    <w:rsid w:val="00B161A5"/>
    <w:rsid w:val="00B22A78"/>
    <w:rsid w:val="00B23137"/>
    <w:rsid w:val="00B246C9"/>
    <w:rsid w:val="00B25D10"/>
    <w:rsid w:val="00B26BE4"/>
    <w:rsid w:val="00B27234"/>
    <w:rsid w:val="00B27878"/>
    <w:rsid w:val="00B302E4"/>
    <w:rsid w:val="00B34B46"/>
    <w:rsid w:val="00B35C1D"/>
    <w:rsid w:val="00B375A6"/>
    <w:rsid w:val="00B375E1"/>
    <w:rsid w:val="00B37EDD"/>
    <w:rsid w:val="00B434DE"/>
    <w:rsid w:val="00B45CEF"/>
    <w:rsid w:val="00B47ABC"/>
    <w:rsid w:val="00B47CB7"/>
    <w:rsid w:val="00B50534"/>
    <w:rsid w:val="00B51AD8"/>
    <w:rsid w:val="00B5236F"/>
    <w:rsid w:val="00B525A9"/>
    <w:rsid w:val="00B54E70"/>
    <w:rsid w:val="00B6009D"/>
    <w:rsid w:val="00B6138E"/>
    <w:rsid w:val="00B61E43"/>
    <w:rsid w:val="00B6267B"/>
    <w:rsid w:val="00B62AEC"/>
    <w:rsid w:val="00B63033"/>
    <w:rsid w:val="00B6459E"/>
    <w:rsid w:val="00B64E7D"/>
    <w:rsid w:val="00B66DC1"/>
    <w:rsid w:val="00B67515"/>
    <w:rsid w:val="00B67DE9"/>
    <w:rsid w:val="00B70BB9"/>
    <w:rsid w:val="00B75666"/>
    <w:rsid w:val="00B75827"/>
    <w:rsid w:val="00B75F65"/>
    <w:rsid w:val="00B766DB"/>
    <w:rsid w:val="00B77449"/>
    <w:rsid w:val="00B7795F"/>
    <w:rsid w:val="00B810E2"/>
    <w:rsid w:val="00B84743"/>
    <w:rsid w:val="00B90175"/>
    <w:rsid w:val="00B9228A"/>
    <w:rsid w:val="00B9254E"/>
    <w:rsid w:val="00B95ADD"/>
    <w:rsid w:val="00B95F40"/>
    <w:rsid w:val="00B96DD3"/>
    <w:rsid w:val="00BA59E8"/>
    <w:rsid w:val="00BB0280"/>
    <w:rsid w:val="00BB10E4"/>
    <w:rsid w:val="00BB3DFF"/>
    <w:rsid w:val="00BB566C"/>
    <w:rsid w:val="00BB5AF1"/>
    <w:rsid w:val="00BB5C47"/>
    <w:rsid w:val="00BB6A56"/>
    <w:rsid w:val="00BB6E12"/>
    <w:rsid w:val="00BC1419"/>
    <w:rsid w:val="00BC258B"/>
    <w:rsid w:val="00BC280F"/>
    <w:rsid w:val="00BC2A4C"/>
    <w:rsid w:val="00BC365C"/>
    <w:rsid w:val="00BC41C3"/>
    <w:rsid w:val="00BC4352"/>
    <w:rsid w:val="00BC43B6"/>
    <w:rsid w:val="00BC52B8"/>
    <w:rsid w:val="00BD16B5"/>
    <w:rsid w:val="00BD3AA4"/>
    <w:rsid w:val="00BD52CA"/>
    <w:rsid w:val="00BE05FF"/>
    <w:rsid w:val="00BE6881"/>
    <w:rsid w:val="00BE725C"/>
    <w:rsid w:val="00BE7D55"/>
    <w:rsid w:val="00BF2756"/>
    <w:rsid w:val="00C01981"/>
    <w:rsid w:val="00C03304"/>
    <w:rsid w:val="00C035AA"/>
    <w:rsid w:val="00C1085B"/>
    <w:rsid w:val="00C128F7"/>
    <w:rsid w:val="00C12C78"/>
    <w:rsid w:val="00C12C90"/>
    <w:rsid w:val="00C12E5D"/>
    <w:rsid w:val="00C136AE"/>
    <w:rsid w:val="00C14F33"/>
    <w:rsid w:val="00C20F80"/>
    <w:rsid w:val="00C2187A"/>
    <w:rsid w:val="00C222B7"/>
    <w:rsid w:val="00C32BA8"/>
    <w:rsid w:val="00C3343B"/>
    <w:rsid w:val="00C33A30"/>
    <w:rsid w:val="00C35DE9"/>
    <w:rsid w:val="00C429A4"/>
    <w:rsid w:val="00C43C1E"/>
    <w:rsid w:val="00C44644"/>
    <w:rsid w:val="00C44BC4"/>
    <w:rsid w:val="00C4648E"/>
    <w:rsid w:val="00C46842"/>
    <w:rsid w:val="00C51F75"/>
    <w:rsid w:val="00C54594"/>
    <w:rsid w:val="00C54F13"/>
    <w:rsid w:val="00C56E14"/>
    <w:rsid w:val="00C60F9E"/>
    <w:rsid w:val="00C632F2"/>
    <w:rsid w:val="00C66923"/>
    <w:rsid w:val="00C728CD"/>
    <w:rsid w:val="00C72BEF"/>
    <w:rsid w:val="00C73AB6"/>
    <w:rsid w:val="00C7596B"/>
    <w:rsid w:val="00C75CDE"/>
    <w:rsid w:val="00C80704"/>
    <w:rsid w:val="00C81AF6"/>
    <w:rsid w:val="00C82981"/>
    <w:rsid w:val="00C835D4"/>
    <w:rsid w:val="00C85F7C"/>
    <w:rsid w:val="00C86AB8"/>
    <w:rsid w:val="00C8752F"/>
    <w:rsid w:val="00C9328D"/>
    <w:rsid w:val="00C93F10"/>
    <w:rsid w:val="00C95C7D"/>
    <w:rsid w:val="00C970BC"/>
    <w:rsid w:val="00CA5938"/>
    <w:rsid w:val="00CA5ACB"/>
    <w:rsid w:val="00CA6AB4"/>
    <w:rsid w:val="00CA6E85"/>
    <w:rsid w:val="00CB115E"/>
    <w:rsid w:val="00CB1293"/>
    <w:rsid w:val="00CB2902"/>
    <w:rsid w:val="00CB35E2"/>
    <w:rsid w:val="00CB402C"/>
    <w:rsid w:val="00CB627B"/>
    <w:rsid w:val="00CB74E5"/>
    <w:rsid w:val="00CB76C2"/>
    <w:rsid w:val="00CC1446"/>
    <w:rsid w:val="00CC1536"/>
    <w:rsid w:val="00CC2FE5"/>
    <w:rsid w:val="00CC4ABC"/>
    <w:rsid w:val="00CC64ED"/>
    <w:rsid w:val="00CC6A44"/>
    <w:rsid w:val="00CC72A0"/>
    <w:rsid w:val="00CD406E"/>
    <w:rsid w:val="00CD7E46"/>
    <w:rsid w:val="00CE0673"/>
    <w:rsid w:val="00CE0F18"/>
    <w:rsid w:val="00CE2DD3"/>
    <w:rsid w:val="00CF1BF0"/>
    <w:rsid w:val="00D03304"/>
    <w:rsid w:val="00D04D4D"/>
    <w:rsid w:val="00D05242"/>
    <w:rsid w:val="00D05698"/>
    <w:rsid w:val="00D070DF"/>
    <w:rsid w:val="00D0753C"/>
    <w:rsid w:val="00D07D0A"/>
    <w:rsid w:val="00D1024C"/>
    <w:rsid w:val="00D117E8"/>
    <w:rsid w:val="00D13356"/>
    <w:rsid w:val="00D13538"/>
    <w:rsid w:val="00D13AD2"/>
    <w:rsid w:val="00D14893"/>
    <w:rsid w:val="00D20D5A"/>
    <w:rsid w:val="00D22C64"/>
    <w:rsid w:val="00D22D7A"/>
    <w:rsid w:val="00D2329A"/>
    <w:rsid w:val="00D233C1"/>
    <w:rsid w:val="00D24328"/>
    <w:rsid w:val="00D264FC"/>
    <w:rsid w:val="00D27448"/>
    <w:rsid w:val="00D27915"/>
    <w:rsid w:val="00D27F1C"/>
    <w:rsid w:val="00D30330"/>
    <w:rsid w:val="00D32EB4"/>
    <w:rsid w:val="00D33439"/>
    <w:rsid w:val="00D40C28"/>
    <w:rsid w:val="00D40E77"/>
    <w:rsid w:val="00D42999"/>
    <w:rsid w:val="00D42DBD"/>
    <w:rsid w:val="00D43C4F"/>
    <w:rsid w:val="00D440FA"/>
    <w:rsid w:val="00D44A57"/>
    <w:rsid w:val="00D45450"/>
    <w:rsid w:val="00D4582E"/>
    <w:rsid w:val="00D46544"/>
    <w:rsid w:val="00D46F08"/>
    <w:rsid w:val="00D47E6E"/>
    <w:rsid w:val="00D47EE0"/>
    <w:rsid w:val="00D51810"/>
    <w:rsid w:val="00D5296B"/>
    <w:rsid w:val="00D53E1D"/>
    <w:rsid w:val="00D55771"/>
    <w:rsid w:val="00D63A10"/>
    <w:rsid w:val="00D640D0"/>
    <w:rsid w:val="00D64C7B"/>
    <w:rsid w:val="00D6643D"/>
    <w:rsid w:val="00D66DA0"/>
    <w:rsid w:val="00D72CE1"/>
    <w:rsid w:val="00D74C29"/>
    <w:rsid w:val="00D75275"/>
    <w:rsid w:val="00D76488"/>
    <w:rsid w:val="00D76AE2"/>
    <w:rsid w:val="00D77791"/>
    <w:rsid w:val="00D817D3"/>
    <w:rsid w:val="00D82046"/>
    <w:rsid w:val="00D83D4D"/>
    <w:rsid w:val="00D85869"/>
    <w:rsid w:val="00D91108"/>
    <w:rsid w:val="00D915E7"/>
    <w:rsid w:val="00D9462D"/>
    <w:rsid w:val="00D96551"/>
    <w:rsid w:val="00D96C19"/>
    <w:rsid w:val="00DA62EC"/>
    <w:rsid w:val="00DA7286"/>
    <w:rsid w:val="00DA7A0E"/>
    <w:rsid w:val="00DA7C25"/>
    <w:rsid w:val="00DB5276"/>
    <w:rsid w:val="00DC4C3A"/>
    <w:rsid w:val="00DC4CA8"/>
    <w:rsid w:val="00DC52B5"/>
    <w:rsid w:val="00DC583F"/>
    <w:rsid w:val="00DC58C0"/>
    <w:rsid w:val="00DC5B8C"/>
    <w:rsid w:val="00DD05F0"/>
    <w:rsid w:val="00DD1253"/>
    <w:rsid w:val="00DD2EA1"/>
    <w:rsid w:val="00DD39CF"/>
    <w:rsid w:val="00DD3CA8"/>
    <w:rsid w:val="00DD409A"/>
    <w:rsid w:val="00DD4106"/>
    <w:rsid w:val="00DD53AA"/>
    <w:rsid w:val="00DD5B08"/>
    <w:rsid w:val="00DD6470"/>
    <w:rsid w:val="00DE2C7B"/>
    <w:rsid w:val="00DE41A6"/>
    <w:rsid w:val="00DE4763"/>
    <w:rsid w:val="00DE5A3A"/>
    <w:rsid w:val="00DE617A"/>
    <w:rsid w:val="00DF0A55"/>
    <w:rsid w:val="00DF4CF0"/>
    <w:rsid w:val="00DF521D"/>
    <w:rsid w:val="00DF542F"/>
    <w:rsid w:val="00E02435"/>
    <w:rsid w:val="00E1082D"/>
    <w:rsid w:val="00E11D4A"/>
    <w:rsid w:val="00E12104"/>
    <w:rsid w:val="00E12150"/>
    <w:rsid w:val="00E12BBA"/>
    <w:rsid w:val="00E17B57"/>
    <w:rsid w:val="00E236C7"/>
    <w:rsid w:val="00E23D78"/>
    <w:rsid w:val="00E246D4"/>
    <w:rsid w:val="00E302B3"/>
    <w:rsid w:val="00E3058C"/>
    <w:rsid w:val="00E30DC5"/>
    <w:rsid w:val="00E33D6A"/>
    <w:rsid w:val="00E34795"/>
    <w:rsid w:val="00E34A22"/>
    <w:rsid w:val="00E36DB8"/>
    <w:rsid w:val="00E4192D"/>
    <w:rsid w:val="00E41E65"/>
    <w:rsid w:val="00E43338"/>
    <w:rsid w:val="00E44D44"/>
    <w:rsid w:val="00E47274"/>
    <w:rsid w:val="00E47766"/>
    <w:rsid w:val="00E51149"/>
    <w:rsid w:val="00E51A7F"/>
    <w:rsid w:val="00E52C69"/>
    <w:rsid w:val="00E5320E"/>
    <w:rsid w:val="00E55722"/>
    <w:rsid w:val="00E55D6D"/>
    <w:rsid w:val="00E5633E"/>
    <w:rsid w:val="00E56F97"/>
    <w:rsid w:val="00E57182"/>
    <w:rsid w:val="00E617E0"/>
    <w:rsid w:val="00E632CB"/>
    <w:rsid w:val="00E6381D"/>
    <w:rsid w:val="00E647C0"/>
    <w:rsid w:val="00E64BD0"/>
    <w:rsid w:val="00E65416"/>
    <w:rsid w:val="00E66510"/>
    <w:rsid w:val="00E67472"/>
    <w:rsid w:val="00E72DB8"/>
    <w:rsid w:val="00E72EC7"/>
    <w:rsid w:val="00E7507B"/>
    <w:rsid w:val="00E751A9"/>
    <w:rsid w:val="00E75987"/>
    <w:rsid w:val="00E75E6E"/>
    <w:rsid w:val="00E76813"/>
    <w:rsid w:val="00E76956"/>
    <w:rsid w:val="00E7751C"/>
    <w:rsid w:val="00E803B2"/>
    <w:rsid w:val="00E83C0A"/>
    <w:rsid w:val="00E842AD"/>
    <w:rsid w:val="00E8448A"/>
    <w:rsid w:val="00E870EE"/>
    <w:rsid w:val="00E874D0"/>
    <w:rsid w:val="00E90FD2"/>
    <w:rsid w:val="00E91733"/>
    <w:rsid w:val="00E9218F"/>
    <w:rsid w:val="00E92A53"/>
    <w:rsid w:val="00E94667"/>
    <w:rsid w:val="00E94D2D"/>
    <w:rsid w:val="00EA1BBD"/>
    <w:rsid w:val="00EA201C"/>
    <w:rsid w:val="00EA47C7"/>
    <w:rsid w:val="00EA4CAD"/>
    <w:rsid w:val="00EA4D97"/>
    <w:rsid w:val="00EA5150"/>
    <w:rsid w:val="00EA5C5B"/>
    <w:rsid w:val="00EB0CE9"/>
    <w:rsid w:val="00EB13A4"/>
    <w:rsid w:val="00EB1899"/>
    <w:rsid w:val="00EB2F4A"/>
    <w:rsid w:val="00EB5738"/>
    <w:rsid w:val="00EB61D5"/>
    <w:rsid w:val="00EB6516"/>
    <w:rsid w:val="00EB662D"/>
    <w:rsid w:val="00EB6F42"/>
    <w:rsid w:val="00EC0EEC"/>
    <w:rsid w:val="00EC1A99"/>
    <w:rsid w:val="00EC50F6"/>
    <w:rsid w:val="00EC6030"/>
    <w:rsid w:val="00ED04B2"/>
    <w:rsid w:val="00ED245C"/>
    <w:rsid w:val="00ED2E99"/>
    <w:rsid w:val="00ED3D88"/>
    <w:rsid w:val="00ED567A"/>
    <w:rsid w:val="00ED7544"/>
    <w:rsid w:val="00EE0AEB"/>
    <w:rsid w:val="00EE410D"/>
    <w:rsid w:val="00EE4AF0"/>
    <w:rsid w:val="00EE4B16"/>
    <w:rsid w:val="00EE4B65"/>
    <w:rsid w:val="00EE5649"/>
    <w:rsid w:val="00EF6330"/>
    <w:rsid w:val="00EF63EC"/>
    <w:rsid w:val="00F000BE"/>
    <w:rsid w:val="00F003E1"/>
    <w:rsid w:val="00F01B5F"/>
    <w:rsid w:val="00F028BB"/>
    <w:rsid w:val="00F05137"/>
    <w:rsid w:val="00F068A4"/>
    <w:rsid w:val="00F101C2"/>
    <w:rsid w:val="00F10E20"/>
    <w:rsid w:val="00F11ECE"/>
    <w:rsid w:val="00F12ED4"/>
    <w:rsid w:val="00F1321E"/>
    <w:rsid w:val="00F132E5"/>
    <w:rsid w:val="00F13B5C"/>
    <w:rsid w:val="00F13EDF"/>
    <w:rsid w:val="00F14CB8"/>
    <w:rsid w:val="00F14F57"/>
    <w:rsid w:val="00F1656B"/>
    <w:rsid w:val="00F168F3"/>
    <w:rsid w:val="00F175D1"/>
    <w:rsid w:val="00F221D0"/>
    <w:rsid w:val="00F22399"/>
    <w:rsid w:val="00F23EC3"/>
    <w:rsid w:val="00F257A7"/>
    <w:rsid w:val="00F26441"/>
    <w:rsid w:val="00F269ED"/>
    <w:rsid w:val="00F273A8"/>
    <w:rsid w:val="00F34ACC"/>
    <w:rsid w:val="00F36AF1"/>
    <w:rsid w:val="00F40A69"/>
    <w:rsid w:val="00F41119"/>
    <w:rsid w:val="00F43364"/>
    <w:rsid w:val="00F43938"/>
    <w:rsid w:val="00F44765"/>
    <w:rsid w:val="00F4631E"/>
    <w:rsid w:val="00F51DEF"/>
    <w:rsid w:val="00F547A3"/>
    <w:rsid w:val="00F54D61"/>
    <w:rsid w:val="00F5507E"/>
    <w:rsid w:val="00F57F6F"/>
    <w:rsid w:val="00F6096C"/>
    <w:rsid w:val="00F60C2F"/>
    <w:rsid w:val="00F6317C"/>
    <w:rsid w:val="00F6507D"/>
    <w:rsid w:val="00F65FE6"/>
    <w:rsid w:val="00F71C91"/>
    <w:rsid w:val="00F7208F"/>
    <w:rsid w:val="00F725B0"/>
    <w:rsid w:val="00F72A6B"/>
    <w:rsid w:val="00F73A4D"/>
    <w:rsid w:val="00F74F4E"/>
    <w:rsid w:val="00F771CA"/>
    <w:rsid w:val="00F80611"/>
    <w:rsid w:val="00F8188E"/>
    <w:rsid w:val="00F8212B"/>
    <w:rsid w:val="00F82136"/>
    <w:rsid w:val="00F83171"/>
    <w:rsid w:val="00F832E1"/>
    <w:rsid w:val="00F84FF6"/>
    <w:rsid w:val="00F9007E"/>
    <w:rsid w:val="00F90A86"/>
    <w:rsid w:val="00F91D4A"/>
    <w:rsid w:val="00F94D9E"/>
    <w:rsid w:val="00F95CEF"/>
    <w:rsid w:val="00F95F3A"/>
    <w:rsid w:val="00FA0A4A"/>
    <w:rsid w:val="00FA0C00"/>
    <w:rsid w:val="00FA1B35"/>
    <w:rsid w:val="00FA2420"/>
    <w:rsid w:val="00FA2EED"/>
    <w:rsid w:val="00FA48AE"/>
    <w:rsid w:val="00FB026A"/>
    <w:rsid w:val="00FB3050"/>
    <w:rsid w:val="00FB58BB"/>
    <w:rsid w:val="00FB60E1"/>
    <w:rsid w:val="00FB66B7"/>
    <w:rsid w:val="00FB6E1C"/>
    <w:rsid w:val="00FC0A3D"/>
    <w:rsid w:val="00FC4795"/>
    <w:rsid w:val="00FC5635"/>
    <w:rsid w:val="00FC7DC5"/>
    <w:rsid w:val="00FD012B"/>
    <w:rsid w:val="00FD3A2B"/>
    <w:rsid w:val="00FD608C"/>
    <w:rsid w:val="00FD6C79"/>
    <w:rsid w:val="00FD7660"/>
    <w:rsid w:val="00FE056F"/>
    <w:rsid w:val="00FE2B32"/>
    <w:rsid w:val="00FF04E8"/>
    <w:rsid w:val="00FF0828"/>
    <w:rsid w:val="00FF1BB5"/>
    <w:rsid w:val="00FF59DE"/>
    <w:rsid w:val="064F0619"/>
    <w:rsid w:val="116F1194"/>
    <w:rsid w:val="39583A7B"/>
    <w:rsid w:val="3B834EB7"/>
    <w:rsid w:val="3B981444"/>
    <w:rsid w:val="41E06FF6"/>
    <w:rsid w:val="4C377767"/>
    <w:rsid w:val="6E06790C"/>
    <w:rsid w:val="75420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47D7E1"/>
  <w15:docId w15:val="{DC93302E-B6AB-455B-A42B-F76997A51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24"/>
      <w:szCs w:val="32"/>
    </w:rPr>
  </w:style>
  <w:style w:type="paragraph" w:styleId="4">
    <w:name w:val="heading 4"/>
    <w:basedOn w:val="a"/>
    <w:next w:val="a"/>
    <w:link w:val="40"/>
    <w:uiPriority w:val="9"/>
    <w:unhideWhenUsed/>
    <w:qFormat/>
    <w:pPr>
      <w:keepNext/>
      <w:keepLines/>
      <w:spacing w:before="280" w:after="290" w:line="376" w:lineRule="auto"/>
      <w:outlineLvl w:val="3"/>
    </w:pPr>
    <w:rPr>
      <w:rFonts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pPr>
      <w:spacing w:before="240" w:after="60"/>
      <w:jc w:val="center"/>
      <w:outlineLvl w:val="0"/>
    </w:pPr>
    <w:rPr>
      <w:rFonts w:asciiTheme="majorHAnsi" w:eastAsiaTheme="majorEastAsia" w:hAnsiTheme="majorHAnsi" w:cstheme="majorBidi"/>
      <w:b/>
      <w:bCs/>
      <w:sz w:val="32"/>
      <w:szCs w:val="32"/>
    </w:rPr>
  </w:style>
  <w:style w:type="table" w:styleId="a5">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pPr>
      <w:ind w:firstLineChars="200" w:firstLine="420"/>
    </w:pPr>
  </w:style>
  <w:style w:type="character" w:customStyle="1" w:styleId="a4">
    <w:name w:val="标题 字符"/>
    <w:basedOn w:val="a0"/>
    <w:link w:val="a3"/>
    <w:uiPriority w:val="10"/>
    <w:qFormat/>
    <w:rPr>
      <w:rFonts w:asciiTheme="majorHAnsi" w:eastAsiaTheme="majorEastAsia" w:hAnsiTheme="majorHAnsi" w:cstheme="majorBidi"/>
      <w:b/>
      <w:bCs/>
      <w:sz w:val="32"/>
      <w:szCs w:val="32"/>
    </w:rPr>
  </w:style>
  <w:style w:type="character" w:customStyle="1" w:styleId="20">
    <w:name w:val="标题 2 字符"/>
    <w:basedOn w:val="a0"/>
    <w:link w:val="2"/>
    <w:uiPriority w:val="9"/>
    <w:rPr>
      <w:rFonts w:asciiTheme="majorHAnsi" w:eastAsiaTheme="majorEastAsia" w:hAnsiTheme="majorHAnsi" w:cstheme="majorBidi"/>
      <w:b/>
      <w:bCs/>
      <w:kern w:val="2"/>
      <w:sz w:val="28"/>
      <w:szCs w:val="32"/>
    </w:rPr>
  </w:style>
  <w:style w:type="character" w:customStyle="1" w:styleId="30">
    <w:name w:val="标题 3 字符"/>
    <w:basedOn w:val="a0"/>
    <w:link w:val="3"/>
    <w:uiPriority w:val="9"/>
    <w:qFormat/>
    <w:rPr>
      <w:rFonts w:ascii="Times New Roman" w:eastAsia="宋体" w:hAnsi="Times New Roman"/>
      <w:b/>
      <w:bCs/>
      <w:kern w:val="2"/>
      <w:sz w:val="24"/>
      <w:szCs w:val="32"/>
    </w:rPr>
  </w:style>
  <w:style w:type="paragraph" w:styleId="a7">
    <w:name w:val="No Spacing"/>
    <w:uiPriority w:val="1"/>
    <w:qFormat/>
    <w:pPr>
      <w:widowControl w:val="0"/>
      <w:jc w:val="both"/>
    </w:pPr>
    <w:rPr>
      <w:kern w:val="2"/>
      <w:sz w:val="21"/>
      <w:szCs w:val="22"/>
    </w:rPr>
  </w:style>
  <w:style w:type="character" w:customStyle="1" w:styleId="40">
    <w:name w:val="标题 4 字符"/>
    <w:basedOn w:val="a0"/>
    <w:link w:val="4"/>
    <w:uiPriority w:val="9"/>
    <w:rPr>
      <w:rFonts w:ascii="Times New Roman" w:eastAsia="宋体" w:hAnsi="Times New Roman" w:cstheme="majorBidi"/>
      <w:b/>
      <w:bCs/>
      <w:kern w:val="2"/>
      <w:sz w:val="24"/>
      <w:szCs w:val="28"/>
    </w:rPr>
  </w:style>
  <w:style w:type="table" w:customStyle="1" w:styleId="21">
    <w:name w:val="无格式表格 21"/>
    <w:basedOn w:val="a1"/>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8">
    <w:name w:val="header"/>
    <w:basedOn w:val="a"/>
    <w:link w:val="a9"/>
    <w:uiPriority w:val="99"/>
    <w:unhideWhenUsed/>
    <w:rsid w:val="00F832E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832E1"/>
    <w:rPr>
      <w:rFonts w:ascii="Times New Roman" w:eastAsia="宋体" w:hAnsi="Times New Roman"/>
      <w:kern w:val="2"/>
      <w:sz w:val="18"/>
      <w:szCs w:val="18"/>
    </w:rPr>
  </w:style>
  <w:style w:type="paragraph" w:styleId="aa">
    <w:name w:val="footer"/>
    <w:basedOn w:val="a"/>
    <w:link w:val="ab"/>
    <w:uiPriority w:val="99"/>
    <w:unhideWhenUsed/>
    <w:rsid w:val="00F832E1"/>
    <w:pPr>
      <w:tabs>
        <w:tab w:val="center" w:pos="4153"/>
        <w:tab w:val="right" w:pos="8306"/>
      </w:tabs>
      <w:snapToGrid w:val="0"/>
      <w:jc w:val="left"/>
    </w:pPr>
    <w:rPr>
      <w:sz w:val="18"/>
      <w:szCs w:val="18"/>
    </w:rPr>
  </w:style>
  <w:style w:type="character" w:customStyle="1" w:styleId="ab">
    <w:name w:val="页脚 字符"/>
    <w:basedOn w:val="a0"/>
    <w:link w:val="aa"/>
    <w:uiPriority w:val="99"/>
    <w:rsid w:val="00F832E1"/>
    <w:rPr>
      <w:rFonts w:ascii="Times New Roman" w:eastAsia="宋体" w:hAnsi="Times New Roman"/>
      <w:kern w:val="2"/>
      <w:sz w:val="18"/>
      <w:szCs w:val="18"/>
    </w:rPr>
  </w:style>
  <w:style w:type="character" w:styleId="ac">
    <w:name w:val="Hyperlink"/>
    <w:basedOn w:val="a0"/>
    <w:uiPriority w:val="99"/>
    <w:unhideWhenUsed/>
    <w:rsid w:val="008618B3"/>
    <w:rPr>
      <w:color w:val="0563C1" w:themeColor="hyperlink"/>
      <w:u w:val="single"/>
    </w:rPr>
  </w:style>
  <w:style w:type="character" w:styleId="ad">
    <w:name w:val="Unresolved Mention"/>
    <w:basedOn w:val="a0"/>
    <w:uiPriority w:val="99"/>
    <w:semiHidden/>
    <w:unhideWhenUsed/>
    <w:rsid w:val="008618B3"/>
    <w:rPr>
      <w:color w:val="605E5C"/>
      <w:shd w:val="clear" w:color="auto" w:fill="E1DFDD"/>
    </w:rPr>
  </w:style>
  <w:style w:type="paragraph" w:styleId="ae">
    <w:name w:val="Balloon Text"/>
    <w:basedOn w:val="a"/>
    <w:link w:val="af"/>
    <w:uiPriority w:val="99"/>
    <w:semiHidden/>
    <w:unhideWhenUsed/>
    <w:rsid w:val="00F9007E"/>
    <w:rPr>
      <w:sz w:val="18"/>
      <w:szCs w:val="18"/>
    </w:rPr>
  </w:style>
  <w:style w:type="character" w:customStyle="1" w:styleId="af">
    <w:name w:val="批注框文本 字符"/>
    <w:basedOn w:val="a0"/>
    <w:link w:val="ae"/>
    <w:uiPriority w:val="99"/>
    <w:semiHidden/>
    <w:rsid w:val="00F9007E"/>
    <w:rPr>
      <w:rFonts w:ascii="Times New Roman" w:eastAsia="宋体"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package" Target="embeddings/Microsoft_Visio___.vsdx"/><Relationship Id="rId18" Type="http://schemas.openxmlformats.org/officeDocument/2006/relationships/image" Target="media/image9.emf"/><Relationship Id="rId26" Type="http://schemas.openxmlformats.org/officeDocument/2006/relationships/image" Target="media/image14.emf"/><Relationship Id="rId3" Type="http://schemas.openxmlformats.org/officeDocument/2006/relationships/numbering" Target="numbering.xml"/><Relationship Id="rId21" Type="http://schemas.openxmlformats.org/officeDocument/2006/relationships/package" Target="embeddings/Microsoft_Visio___1.vsdx"/><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8.emf"/><Relationship Id="rId25" Type="http://schemas.openxmlformats.org/officeDocument/2006/relationships/package" Target="embeddings/Microsoft_Visio___3.vsdx"/><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package" Target="embeddings/Microsoft_Visio___5.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3.emf"/><Relationship Id="rId32"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package" Target="embeddings/Microsoft_Visio___2.vsdx"/><Relationship Id="rId28"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image" Target="media/image10.emf"/><Relationship Id="rId31" Type="http://schemas.openxmlformats.org/officeDocument/2006/relationships/package" Target="embeddings/Microsoft_Visio___6.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2.emf"/><Relationship Id="rId27" Type="http://schemas.openxmlformats.org/officeDocument/2006/relationships/package" Target="embeddings/Microsoft_Visio___4.vsdx"/><Relationship Id="rId30" Type="http://schemas.openxmlformats.org/officeDocument/2006/relationships/image" Target="media/image16.emf"/><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2CCAE6-3B5F-4BE2-85E1-6873C5E90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31080</TotalTime>
  <Pages>25</Pages>
  <Words>3742</Words>
  <Characters>21334</Characters>
  <Application>Microsoft Office Word</Application>
  <DocSecurity>0</DocSecurity>
  <Lines>177</Lines>
  <Paragraphs>50</Paragraphs>
  <ScaleCrop>false</ScaleCrop>
  <Company/>
  <LinksUpToDate>false</LinksUpToDate>
  <CharactersWithSpaces>25026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Yang Xiangrui</cp:lastModifiedBy>
  <cp:revision>210</cp:revision>
  <dcterms:created xsi:type="dcterms:W3CDTF">2018-06-26T13:07:00Z</dcterms:created>
  <dcterms:modified xsi:type="dcterms:W3CDTF">2018-09-18T04:28:00Z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